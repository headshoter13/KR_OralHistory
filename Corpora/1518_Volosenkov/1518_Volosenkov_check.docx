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50" w:rsidRPr="005B332F" w:rsidRDefault="006E220F" w:rsidP="0093125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31250" w:rsidRPr="008A7FA5">
        <w:rPr>
          <w:rFonts w:ascii="Times New Roman" w:hAnsi="Times New Roman" w:cs="Times New Roman"/>
          <w:sz w:val="28"/>
          <w:szCs w:val="28"/>
        </w:rPr>
        <w:t>Искусство</w:t>
      </w:r>
      <w:r w:rsidR="00931250" w:rsidRPr="005B332F">
        <w:rPr>
          <w:rFonts w:ascii="Times New Roman" w:hAnsi="Times New Roman" w:cs="Times New Roman"/>
          <w:sz w:val="28"/>
          <w:szCs w:val="28"/>
        </w:rPr>
        <w:t>/</w:t>
      </w:r>
      <w:ins w:id="0" w:author="Admin" w:date="2013-10-15T16:40:00Z">
        <w:r w:rsidR="00BF1508">
          <w:rPr>
            <w:rFonts w:ascii="Times New Roman" w:hAnsi="Times New Roman" w:cs="Times New Roman"/>
            <w:color w:val="FF0000"/>
            <w:sz w:val="28"/>
            <w:szCs w:val="28"/>
          </w:rPr>
          <w:t>15.01.13</w:t>
        </w:r>
      </w:ins>
    </w:p>
    <w:p w:rsidR="008A7FA5" w:rsidRDefault="00E040B2" w:rsidP="0093125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Феликс Волосенков 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9459D2">
        <w:rPr>
          <w:rFonts w:ascii="Times New Roman" w:hAnsi="Times New Roman" w:cs="Times New Roman"/>
          <w:b/>
          <w:sz w:val="28"/>
          <w:szCs w:val="28"/>
        </w:rPr>
        <w:t xml:space="preserve">пути художника: </w:t>
      </w:r>
      <w:r w:rsidR="002C68DA">
        <w:rPr>
          <w:rFonts w:ascii="Times New Roman" w:hAnsi="Times New Roman" w:cs="Times New Roman"/>
          <w:b/>
          <w:sz w:val="28"/>
          <w:szCs w:val="28"/>
        </w:rPr>
        <w:t xml:space="preserve">о конъюнктуре и настоящем искусстве, </w:t>
      </w:r>
      <w:r w:rsidR="001D130D">
        <w:rPr>
          <w:rFonts w:ascii="Times New Roman" w:hAnsi="Times New Roman" w:cs="Times New Roman"/>
          <w:b/>
          <w:sz w:val="28"/>
          <w:szCs w:val="28"/>
        </w:rPr>
        <w:t>о противостоянии учеников учителям,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 о </w:t>
      </w:r>
      <w:r w:rsidR="00D55523">
        <w:rPr>
          <w:rFonts w:ascii="Times New Roman" w:hAnsi="Times New Roman" w:cs="Times New Roman"/>
          <w:b/>
          <w:sz w:val="28"/>
          <w:szCs w:val="28"/>
        </w:rPr>
        <w:t xml:space="preserve">советских 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выставкомах и непризнанных </w:t>
      </w:r>
      <w:r>
        <w:rPr>
          <w:rFonts w:ascii="Times New Roman" w:hAnsi="Times New Roman" w:cs="Times New Roman"/>
          <w:b/>
          <w:sz w:val="28"/>
          <w:szCs w:val="28"/>
        </w:rPr>
        <w:t>«левых»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F443C">
        <w:rPr>
          <w:rFonts w:ascii="Times New Roman" w:hAnsi="Times New Roman" w:cs="Times New Roman"/>
          <w:b/>
          <w:sz w:val="28"/>
          <w:szCs w:val="28"/>
        </w:rPr>
        <w:t xml:space="preserve">о гламуре и всхлипе свободы, 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2C68DA">
        <w:rPr>
          <w:rFonts w:ascii="Times New Roman" w:hAnsi="Times New Roman" w:cs="Times New Roman"/>
          <w:b/>
          <w:sz w:val="28"/>
          <w:szCs w:val="28"/>
        </w:rPr>
        <w:t xml:space="preserve">Кончаловском </w:t>
      </w:r>
      <w:r w:rsidR="00CF52F1">
        <w:rPr>
          <w:rFonts w:ascii="Times New Roman" w:hAnsi="Times New Roman" w:cs="Times New Roman"/>
          <w:b/>
          <w:sz w:val="28"/>
          <w:szCs w:val="28"/>
        </w:rPr>
        <w:t>как левом художнике, о</w:t>
      </w:r>
      <w:r w:rsidR="00C3669E">
        <w:rPr>
          <w:rFonts w:ascii="Times New Roman" w:hAnsi="Times New Roman" w:cs="Times New Roman"/>
          <w:b/>
          <w:sz w:val="28"/>
          <w:szCs w:val="28"/>
        </w:rPr>
        <w:t>б</w:t>
      </w:r>
      <w:r w:rsidR="003445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4698">
        <w:rPr>
          <w:rFonts w:ascii="Times New Roman" w:hAnsi="Times New Roman" w:cs="Times New Roman"/>
          <w:b/>
          <w:sz w:val="28"/>
          <w:szCs w:val="28"/>
        </w:rPr>
        <w:t>Оскаре Рабине</w:t>
      </w:r>
      <w:r w:rsidR="00CF29C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00373">
        <w:rPr>
          <w:rFonts w:ascii="Times New Roman" w:hAnsi="Times New Roman" w:cs="Times New Roman"/>
          <w:b/>
          <w:sz w:val="28"/>
          <w:szCs w:val="28"/>
        </w:rPr>
        <w:t>Андрее Амальрике</w:t>
      </w:r>
      <w:r w:rsidR="00CA37E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F443C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CA37E7">
        <w:rPr>
          <w:rFonts w:ascii="Times New Roman" w:hAnsi="Times New Roman" w:cs="Times New Roman"/>
          <w:b/>
          <w:sz w:val="28"/>
          <w:szCs w:val="28"/>
        </w:rPr>
        <w:t xml:space="preserve">своих манифестах, </w:t>
      </w:r>
      <w:r w:rsidR="00C3669E">
        <w:rPr>
          <w:rFonts w:ascii="Times New Roman" w:hAnsi="Times New Roman" w:cs="Times New Roman"/>
          <w:b/>
          <w:sz w:val="28"/>
          <w:szCs w:val="28"/>
        </w:rPr>
        <w:t xml:space="preserve">новом </w:t>
      </w:r>
      <w:r w:rsidR="00CA37E7">
        <w:rPr>
          <w:rFonts w:ascii="Times New Roman" w:hAnsi="Times New Roman" w:cs="Times New Roman"/>
          <w:b/>
          <w:sz w:val="28"/>
          <w:szCs w:val="28"/>
        </w:rPr>
        <w:t>боге Волосе</w:t>
      </w:r>
      <w:r w:rsidR="009459D2">
        <w:rPr>
          <w:rFonts w:ascii="Times New Roman" w:hAnsi="Times New Roman" w:cs="Times New Roman"/>
          <w:b/>
          <w:sz w:val="28"/>
          <w:szCs w:val="28"/>
        </w:rPr>
        <w:t xml:space="preserve"> и о том</w:t>
      </w:r>
      <w:r w:rsidR="007F0E18">
        <w:rPr>
          <w:rFonts w:ascii="Times New Roman" w:hAnsi="Times New Roman" w:cs="Times New Roman"/>
          <w:b/>
          <w:sz w:val="28"/>
          <w:szCs w:val="28"/>
        </w:rPr>
        <w:t>, ч</w:t>
      </w:r>
      <w:r w:rsidR="009459D2">
        <w:rPr>
          <w:rFonts w:ascii="Times New Roman" w:hAnsi="Times New Roman" w:cs="Times New Roman"/>
          <w:b/>
          <w:sz w:val="28"/>
          <w:szCs w:val="28"/>
        </w:rPr>
        <w:t>то значит быть честным художником.</w:t>
      </w:r>
      <w:r w:rsidR="007003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57C1" w:rsidRPr="00484F05" w:rsidRDefault="00F33050" w:rsidP="00FF57C1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3EB1">
        <w:rPr>
          <w:rFonts w:ascii="Times New Roman" w:hAnsi="Times New Roman" w:cs="Times New Roman"/>
          <w:i/>
          <w:sz w:val="28"/>
          <w:szCs w:val="28"/>
        </w:rPr>
        <w:t>Феликс Васильевич Волосенков</w:t>
      </w:r>
      <w:r w:rsidR="004C73E2">
        <w:rPr>
          <w:rFonts w:ascii="Times New Roman" w:hAnsi="Times New Roman" w:cs="Times New Roman"/>
          <w:i/>
          <w:sz w:val="28"/>
          <w:szCs w:val="28"/>
        </w:rPr>
        <w:t xml:space="preserve"> (р.1944)</w:t>
      </w:r>
      <w:r w:rsidR="001E12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01C2">
        <w:rPr>
          <w:rFonts w:ascii="Times New Roman" w:hAnsi="Times New Roman" w:cs="Times New Roman"/>
          <w:i/>
          <w:sz w:val="28"/>
          <w:szCs w:val="28"/>
        </w:rPr>
        <w:t>–</w:t>
      </w:r>
      <w:r w:rsidR="007A2D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2111">
        <w:rPr>
          <w:rFonts w:ascii="Times New Roman" w:hAnsi="Times New Roman" w:cs="Times New Roman"/>
          <w:i/>
          <w:sz w:val="28"/>
          <w:szCs w:val="28"/>
        </w:rPr>
        <w:t>один из ярких петербургских художников нон-конформистов</w:t>
      </w:r>
      <w:r w:rsidR="000B218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C2355">
        <w:rPr>
          <w:rFonts w:ascii="Times New Roman" w:hAnsi="Times New Roman" w:cs="Times New Roman"/>
          <w:i/>
          <w:sz w:val="28"/>
          <w:szCs w:val="28"/>
        </w:rPr>
        <w:t xml:space="preserve">несколько </w:t>
      </w:r>
      <w:r w:rsidR="00772397">
        <w:rPr>
          <w:rFonts w:ascii="Times New Roman" w:hAnsi="Times New Roman" w:cs="Times New Roman"/>
          <w:i/>
          <w:sz w:val="28"/>
          <w:szCs w:val="28"/>
        </w:rPr>
        <w:t>моложе</w:t>
      </w:r>
      <w:r w:rsidR="004C73E2">
        <w:rPr>
          <w:rFonts w:ascii="Times New Roman" w:hAnsi="Times New Roman" w:cs="Times New Roman"/>
          <w:i/>
          <w:sz w:val="28"/>
          <w:szCs w:val="28"/>
        </w:rPr>
        <w:t xml:space="preserve"> знаменитого </w:t>
      </w:r>
      <w:r w:rsidR="00772397">
        <w:rPr>
          <w:rFonts w:ascii="Times New Roman" w:hAnsi="Times New Roman" w:cs="Times New Roman"/>
          <w:i/>
          <w:sz w:val="28"/>
          <w:szCs w:val="28"/>
        </w:rPr>
        <w:t>«газаневск</w:t>
      </w:r>
      <w:r w:rsidR="002C2355">
        <w:rPr>
          <w:rFonts w:ascii="Times New Roman" w:hAnsi="Times New Roman" w:cs="Times New Roman"/>
          <w:i/>
          <w:sz w:val="28"/>
          <w:szCs w:val="28"/>
        </w:rPr>
        <w:t>ого</w:t>
      </w:r>
      <w:r w:rsidR="00772397">
        <w:rPr>
          <w:rFonts w:ascii="Times New Roman" w:hAnsi="Times New Roman" w:cs="Times New Roman"/>
          <w:i/>
          <w:sz w:val="28"/>
          <w:szCs w:val="28"/>
        </w:rPr>
        <w:t xml:space="preserve">» </w:t>
      </w:r>
      <w:r w:rsidR="002C2355">
        <w:rPr>
          <w:rFonts w:ascii="Times New Roman" w:hAnsi="Times New Roman" w:cs="Times New Roman"/>
          <w:i/>
          <w:sz w:val="28"/>
          <w:szCs w:val="28"/>
        </w:rPr>
        <w:t>поколения</w:t>
      </w:r>
      <w:r w:rsidR="00772397">
        <w:rPr>
          <w:rFonts w:ascii="Times New Roman" w:hAnsi="Times New Roman" w:cs="Times New Roman"/>
          <w:i/>
          <w:sz w:val="28"/>
          <w:szCs w:val="28"/>
        </w:rPr>
        <w:t>.</w:t>
      </w:r>
      <w:r w:rsidR="006639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85D">
        <w:rPr>
          <w:rFonts w:ascii="Times New Roman" w:hAnsi="Times New Roman" w:cs="Times New Roman"/>
          <w:i/>
          <w:sz w:val="28"/>
          <w:szCs w:val="28"/>
        </w:rPr>
        <w:t>П</w:t>
      </w:r>
      <w:r w:rsidR="00A722D4">
        <w:rPr>
          <w:rFonts w:ascii="Times New Roman" w:hAnsi="Times New Roman" w:cs="Times New Roman"/>
          <w:i/>
          <w:sz w:val="28"/>
          <w:szCs w:val="28"/>
        </w:rPr>
        <w:t>осле</w:t>
      </w:r>
      <w:r w:rsidR="00FF57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22D4">
        <w:rPr>
          <w:rFonts w:ascii="Times New Roman" w:hAnsi="Times New Roman" w:cs="Times New Roman"/>
          <w:i/>
          <w:sz w:val="28"/>
          <w:szCs w:val="28"/>
        </w:rPr>
        <w:t>«п</w:t>
      </w:r>
      <w:r w:rsidR="00FF57C1">
        <w:rPr>
          <w:rFonts w:ascii="Times New Roman" w:hAnsi="Times New Roman" w:cs="Times New Roman"/>
          <w:i/>
          <w:sz w:val="28"/>
          <w:szCs w:val="28"/>
        </w:rPr>
        <w:t>ерестройки</w:t>
      </w:r>
      <w:r w:rsidR="00A722D4">
        <w:rPr>
          <w:rFonts w:ascii="Times New Roman" w:hAnsi="Times New Roman" w:cs="Times New Roman"/>
          <w:i/>
          <w:sz w:val="28"/>
          <w:szCs w:val="28"/>
        </w:rPr>
        <w:t>»</w:t>
      </w:r>
      <w:r w:rsidR="00FF57C1">
        <w:rPr>
          <w:rFonts w:ascii="Times New Roman" w:hAnsi="Times New Roman" w:cs="Times New Roman"/>
          <w:i/>
          <w:sz w:val="28"/>
          <w:szCs w:val="28"/>
        </w:rPr>
        <w:t xml:space="preserve"> получил широкое признание</w:t>
      </w:r>
      <w:r w:rsidR="00F9785D">
        <w:rPr>
          <w:rFonts w:ascii="Times New Roman" w:hAnsi="Times New Roman" w:cs="Times New Roman"/>
          <w:i/>
          <w:sz w:val="28"/>
          <w:szCs w:val="28"/>
        </w:rPr>
        <w:t>: н</w:t>
      </w:r>
      <w:r w:rsidR="00A722D4">
        <w:rPr>
          <w:rFonts w:ascii="Times New Roman" w:hAnsi="Times New Roman" w:cs="Times New Roman"/>
          <w:i/>
          <w:sz w:val="28"/>
          <w:szCs w:val="28"/>
        </w:rPr>
        <w:t>ыне</w:t>
      </w:r>
      <w:r w:rsidR="00FF57C1">
        <w:rPr>
          <w:rFonts w:ascii="Times New Roman" w:hAnsi="Times New Roman" w:cs="Times New Roman"/>
          <w:i/>
          <w:sz w:val="28"/>
          <w:szCs w:val="28"/>
        </w:rPr>
        <w:t xml:space="preserve"> он </w:t>
      </w:r>
      <w:r w:rsidR="00FF57C1" w:rsidRPr="00AD3EB1">
        <w:rPr>
          <w:rFonts w:ascii="Times New Roman" w:hAnsi="Times New Roman" w:cs="Times New Roman"/>
          <w:i/>
          <w:sz w:val="28"/>
          <w:szCs w:val="28"/>
        </w:rPr>
        <w:t xml:space="preserve">заслуженный художник Российской Федерации, </w:t>
      </w:r>
      <w:r w:rsidR="00FF57C1">
        <w:rPr>
          <w:rFonts w:ascii="Times New Roman" w:hAnsi="Times New Roman" w:cs="Times New Roman"/>
          <w:i/>
          <w:sz w:val="28"/>
          <w:szCs w:val="28"/>
        </w:rPr>
        <w:t>его работы находятся в собрании Эрмитажа, Третьяковской галере</w:t>
      </w:r>
      <w:r w:rsidR="004C73E2">
        <w:rPr>
          <w:rFonts w:ascii="Times New Roman" w:hAnsi="Times New Roman" w:cs="Times New Roman"/>
          <w:i/>
          <w:sz w:val="28"/>
          <w:szCs w:val="28"/>
        </w:rPr>
        <w:t>и</w:t>
      </w:r>
      <w:r w:rsidR="00FF57C1">
        <w:rPr>
          <w:rFonts w:ascii="Times New Roman" w:hAnsi="Times New Roman" w:cs="Times New Roman"/>
          <w:i/>
          <w:sz w:val="28"/>
          <w:szCs w:val="28"/>
        </w:rPr>
        <w:t>,</w:t>
      </w:r>
      <w:r w:rsidR="00FF57C1" w:rsidRPr="007A2D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57C1">
        <w:rPr>
          <w:rFonts w:ascii="Times New Roman" w:hAnsi="Times New Roman" w:cs="Times New Roman"/>
          <w:i/>
          <w:sz w:val="28"/>
          <w:szCs w:val="28"/>
        </w:rPr>
        <w:t xml:space="preserve">Русского музея, </w:t>
      </w:r>
      <w:r w:rsidR="00E6086C">
        <w:rPr>
          <w:rFonts w:ascii="Times New Roman" w:hAnsi="Times New Roman" w:cs="Times New Roman"/>
          <w:i/>
          <w:sz w:val="28"/>
          <w:szCs w:val="28"/>
        </w:rPr>
        <w:t>в</w:t>
      </w:r>
      <w:r w:rsidR="00FF57C1">
        <w:rPr>
          <w:rFonts w:ascii="Times New Roman" w:hAnsi="Times New Roman" w:cs="Times New Roman"/>
          <w:i/>
          <w:sz w:val="28"/>
          <w:szCs w:val="28"/>
        </w:rPr>
        <w:t xml:space="preserve"> музейных собрани</w:t>
      </w:r>
      <w:r w:rsidR="00E6086C">
        <w:rPr>
          <w:rFonts w:ascii="Times New Roman" w:hAnsi="Times New Roman" w:cs="Times New Roman"/>
          <w:i/>
          <w:sz w:val="28"/>
          <w:szCs w:val="28"/>
        </w:rPr>
        <w:t>ях США, Голландии, Японии, многих городов России.</w:t>
      </w:r>
    </w:p>
    <w:p w:rsidR="001A5EBB" w:rsidRDefault="00E02111" w:rsidP="0006585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Законч</w:t>
      </w:r>
      <w:r w:rsidR="00CB2225">
        <w:rPr>
          <w:rFonts w:ascii="Times New Roman" w:hAnsi="Times New Roman" w:cs="Times New Roman"/>
          <w:i/>
          <w:sz w:val="28"/>
          <w:szCs w:val="28"/>
        </w:rPr>
        <w:t>ил Художественное училище в Баку. Затем приехал в Ленинград и посту</w:t>
      </w:r>
      <w:r w:rsidR="004C73E2">
        <w:rPr>
          <w:rFonts w:ascii="Times New Roman" w:hAnsi="Times New Roman" w:cs="Times New Roman"/>
          <w:i/>
          <w:sz w:val="28"/>
          <w:szCs w:val="28"/>
        </w:rPr>
        <w:t>пил на постановочный факультет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2225">
        <w:rPr>
          <w:rFonts w:ascii="Times New Roman" w:hAnsi="Times New Roman" w:cs="Times New Roman"/>
          <w:i/>
          <w:sz w:val="28"/>
          <w:szCs w:val="28"/>
        </w:rPr>
        <w:t>ЛГИТМиК</w:t>
      </w:r>
      <w:r w:rsidR="009D25AB">
        <w:rPr>
          <w:rFonts w:ascii="Times New Roman" w:hAnsi="Times New Roman" w:cs="Times New Roman"/>
          <w:i/>
          <w:sz w:val="28"/>
          <w:szCs w:val="28"/>
        </w:rPr>
        <w:t xml:space="preserve">, считая, что образование и профессия театрального художника  </w:t>
      </w:r>
      <w:r w:rsidR="00F0577E">
        <w:rPr>
          <w:rFonts w:ascii="Times New Roman" w:hAnsi="Times New Roman" w:cs="Times New Roman"/>
          <w:i/>
          <w:sz w:val="28"/>
          <w:szCs w:val="28"/>
        </w:rPr>
        <w:t xml:space="preserve">в большей степени </w:t>
      </w:r>
      <w:r w:rsidR="009D25AB">
        <w:rPr>
          <w:rFonts w:ascii="Times New Roman" w:hAnsi="Times New Roman" w:cs="Times New Roman"/>
          <w:i/>
          <w:sz w:val="28"/>
          <w:szCs w:val="28"/>
        </w:rPr>
        <w:t xml:space="preserve">позволит ему сохранить внутреннюю свободу, чем </w:t>
      </w:r>
      <w:r w:rsidR="00F0577E">
        <w:rPr>
          <w:rFonts w:ascii="Times New Roman" w:hAnsi="Times New Roman" w:cs="Times New Roman"/>
          <w:i/>
          <w:sz w:val="28"/>
          <w:szCs w:val="28"/>
        </w:rPr>
        <w:t xml:space="preserve">классическое художественное </w:t>
      </w:r>
      <w:r w:rsidR="003970D6">
        <w:rPr>
          <w:rFonts w:ascii="Times New Roman" w:hAnsi="Times New Roman" w:cs="Times New Roman"/>
          <w:i/>
          <w:sz w:val="28"/>
          <w:szCs w:val="28"/>
        </w:rPr>
        <w:t xml:space="preserve">образование и статус живописца. </w:t>
      </w:r>
      <w:r w:rsidR="00E674E2">
        <w:rPr>
          <w:rFonts w:ascii="Times New Roman" w:hAnsi="Times New Roman" w:cs="Times New Roman"/>
          <w:i/>
          <w:sz w:val="28"/>
          <w:szCs w:val="28"/>
        </w:rPr>
        <w:t>Д</w:t>
      </w:r>
      <w:r w:rsidR="0066391A">
        <w:rPr>
          <w:rFonts w:ascii="Times New Roman" w:hAnsi="Times New Roman" w:cs="Times New Roman"/>
          <w:i/>
          <w:sz w:val="28"/>
          <w:szCs w:val="28"/>
        </w:rPr>
        <w:t xml:space="preserve">олгие годы </w:t>
      </w:r>
      <w:r w:rsidR="003970D6">
        <w:rPr>
          <w:rFonts w:ascii="Times New Roman" w:hAnsi="Times New Roman" w:cs="Times New Roman"/>
          <w:i/>
          <w:sz w:val="28"/>
          <w:szCs w:val="28"/>
        </w:rPr>
        <w:t>искал себя</w:t>
      </w:r>
      <w:r w:rsidR="009A306C">
        <w:rPr>
          <w:rFonts w:ascii="Times New Roman" w:hAnsi="Times New Roman" w:cs="Times New Roman"/>
          <w:i/>
          <w:sz w:val="28"/>
          <w:szCs w:val="28"/>
        </w:rPr>
        <w:t xml:space="preserve"> как художник;</w:t>
      </w:r>
      <w:r w:rsidR="00E826E2">
        <w:rPr>
          <w:rFonts w:ascii="Times New Roman" w:hAnsi="Times New Roman" w:cs="Times New Roman"/>
          <w:i/>
          <w:sz w:val="28"/>
          <w:szCs w:val="28"/>
        </w:rPr>
        <w:t xml:space="preserve"> при советской власти</w:t>
      </w:r>
      <w:r w:rsidR="00F0577E">
        <w:rPr>
          <w:rFonts w:ascii="Times New Roman" w:hAnsi="Times New Roman" w:cs="Times New Roman"/>
          <w:i/>
          <w:sz w:val="28"/>
          <w:szCs w:val="28"/>
        </w:rPr>
        <w:t xml:space="preserve"> его</w:t>
      </w:r>
      <w:r w:rsidR="00E826E2">
        <w:rPr>
          <w:rFonts w:ascii="Times New Roman" w:hAnsi="Times New Roman" w:cs="Times New Roman"/>
          <w:i/>
          <w:sz w:val="28"/>
          <w:szCs w:val="28"/>
        </w:rPr>
        <w:t xml:space="preserve"> работы воспринимались как скандальные. Некоторый эпатаж и декларативность ему действительно свойственны: </w:t>
      </w:r>
      <w:r w:rsidR="00A04A07">
        <w:rPr>
          <w:rFonts w:ascii="Times New Roman" w:hAnsi="Times New Roman" w:cs="Times New Roman"/>
          <w:i/>
          <w:sz w:val="28"/>
          <w:szCs w:val="28"/>
        </w:rPr>
        <w:t xml:space="preserve">он </w:t>
      </w:r>
      <w:r w:rsidR="00D05C01">
        <w:rPr>
          <w:rFonts w:ascii="Times New Roman" w:hAnsi="Times New Roman" w:cs="Times New Roman"/>
          <w:i/>
          <w:sz w:val="28"/>
          <w:szCs w:val="28"/>
        </w:rPr>
        <w:t xml:space="preserve">выстраивает свое творчество как манифест ниспровержения канонов, </w:t>
      </w:r>
      <w:r w:rsidR="00A04A07">
        <w:rPr>
          <w:rFonts w:ascii="Times New Roman" w:hAnsi="Times New Roman" w:cs="Times New Roman"/>
          <w:i/>
          <w:sz w:val="28"/>
          <w:szCs w:val="28"/>
        </w:rPr>
        <w:t xml:space="preserve">а подлинной ценностью в искусстве считает </w:t>
      </w:r>
      <w:r w:rsidR="006425A8">
        <w:rPr>
          <w:rFonts w:ascii="Times New Roman" w:hAnsi="Times New Roman" w:cs="Times New Roman"/>
          <w:i/>
          <w:sz w:val="28"/>
          <w:szCs w:val="28"/>
        </w:rPr>
        <w:t xml:space="preserve">только </w:t>
      </w:r>
      <w:r w:rsidR="00A04A07">
        <w:rPr>
          <w:rFonts w:ascii="Times New Roman" w:hAnsi="Times New Roman" w:cs="Times New Roman"/>
          <w:i/>
          <w:sz w:val="28"/>
          <w:szCs w:val="28"/>
        </w:rPr>
        <w:t xml:space="preserve">принципиальную новизну. Отсюда его идея «плохой картины»: если произведение кажется «хорошим», значит, </w:t>
      </w:r>
      <w:r w:rsidR="00D05C01">
        <w:rPr>
          <w:rFonts w:ascii="Times New Roman" w:hAnsi="Times New Roman" w:cs="Times New Roman"/>
          <w:i/>
          <w:sz w:val="28"/>
          <w:szCs w:val="28"/>
        </w:rPr>
        <w:t xml:space="preserve">оно похоже на что-то уже виденное, тогда как радикальная новизна </w:t>
      </w:r>
      <w:r w:rsidR="006425A8">
        <w:rPr>
          <w:rFonts w:ascii="Times New Roman" w:hAnsi="Times New Roman" w:cs="Times New Roman"/>
          <w:i/>
          <w:sz w:val="28"/>
          <w:szCs w:val="28"/>
        </w:rPr>
        <w:t>непременно</w:t>
      </w:r>
      <w:r w:rsidR="00D05C01">
        <w:rPr>
          <w:rFonts w:ascii="Times New Roman" w:hAnsi="Times New Roman" w:cs="Times New Roman"/>
          <w:i/>
          <w:sz w:val="28"/>
          <w:szCs w:val="28"/>
        </w:rPr>
        <w:t xml:space="preserve"> выз</w:t>
      </w:r>
      <w:r w:rsidR="006425A8">
        <w:rPr>
          <w:rFonts w:ascii="Times New Roman" w:hAnsi="Times New Roman" w:cs="Times New Roman"/>
          <w:i/>
          <w:sz w:val="28"/>
          <w:szCs w:val="28"/>
        </w:rPr>
        <w:t>ов</w:t>
      </w:r>
      <w:r w:rsidR="00D05C01">
        <w:rPr>
          <w:rFonts w:ascii="Times New Roman" w:hAnsi="Times New Roman" w:cs="Times New Roman"/>
          <w:i/>
          <w:sz w:val="28"/>
          <w:szCs w:val="28"/>
        </w:rPr>
        <w:t xml:space="preserve">ет </w:t>
      </w:r>
      <w:r w:rsidR="006425A8">
        <w:rPr>
          <w:rFonts w:ascii="Times New Roman" w:hAnsi="Times New Roman" w:cs="Times New Roman"/>
          <w:i/>
          <w:sz w:val="28"/>
          <w:szCs w:val="28"/>
        </w:rPr>
        <w:t xml:space="preserve">у зрителя </w:t>
      </w:r>
      <w:r w:rsidR="00D05C01">
        <w:rPr>
          <w:rFonts w:ascii="Times New Roman" w:hAnsi="Times New Roman" w:cs="Times New Roman"/>
          <w:i/>
          <w:sz w:val="28"/>
          <w:szCs w:val="28"/>
        </w:rPr>
        <w:t>отторжение.</w:t>
      </w:r>
      <w:r w:rsidR="003477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4D83">
        <w:rPr>
          <w:rFonts w:ascii="Times New Roman" w:hAnsi="Times New Roman" w:cs="Times New Roman"/>
          <w:i/>
          <w:sz w:val="28"/>
          <w:szCs w:val="28"/>
        </w:rPr>
        <w:t>При этом и</w:t>
      </w:r>
      <w:r w:rsidR="002F4D83" w:rsidRPr="00484F05">
        <w:rPr>
          <w:rFonts w:ascii="Times New Roman" w:hAnsi="Times New Roman" w:cs="Times New Roman"/>
          <w:i/>
          <w:sz w:val="28"/>
          <w:szCs w:val="28"/>
        </w:rPr>
        <w:t>скусствовед А.Боровский</w:t>
      </w:r>
      <w:r w:rsidR="002F4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4D83" w:rsidRPr="00484F05">
        <w:rPr>
          <w:rFonts w:ascii="Times New Roman" w:hAnsi="Times New Roman" w:cs="Times New Roman"/>
          <w:i/>
          <w:sz w:val="28"/>
          <w:szCs w:val="28"/>
        </w:rPr>
        <w:t>назвал его творчество «авторизованно</w:t>
      </w:r>
      <w:r w:rsidR="002F4D83">
        <w:rPr>
          <w:rFonts w:ascii="Times New Roman" w:hAnsi="Times New Roman" w:cs="Times New Roman"/>
          <w:i/>
          <w:sz w:val="28"/>
          <w:szCs w:val="28"/>
        </w:rPr>
        <w:t>й</w:t>
      </w:r>
      <w:r w:rsidR="002F4D83" w:rsidRPr="00484F05">
        <w:rPr>
          <w:rFonts w:ascii="Times New Roman" w:hAnsi="Times New Roman" w:cs="Times New Roman"/>
          <w:i/>
          <w:sz w:val="28"/>
          <w:szCs w:val="28"/>
        </w:rPr>
        <w:t xml:space="preserve"> версией экспрессионизма</w:t>
      </w:r>
      <w:r w:rsidR="002F4D83">
        <w:rPr>
          <w:rFonts w:ascii="Times New Roman" w:hAnsi="Times New Roman" w:cs="Times New Roman"/>
          <w:i/>
          <w:sz w:val="28"/>
          <w:szCs w:val="28"/>
        </w:rPr>
        <w:t xml:space="preserve">».  </w:t>
      </w:r>
      <w:r w:rsidR="000C5721">
        <w:rPr>
          <w:rFonts w:ascii="Times New Roman" w:hAnsi="Times New Roman" w:cs="Times New Roman"/>
          <w:i/>
          <w:sz w:val="28"/>
          <w:szCs w:val="28"/>
        </w:rPr>
        <w:t>В</w:t>
      </w:r>
      <w:r w:rsidR="003970D6">
        <w:rPr>
          <w:rFonts w:ascii="Times New Roman" w:hAnsi="Times New Roman" w:cs="Times New Roman"/>
          <w:i/>
          <w:sz w:val="28"/>
          <w:szCs w:val="28"/>
        </w:rPr>
        <w:t xml:space="preserve">ыставляться </w:t>
      </w:r>
      <w:r w:rsidR="000C5721">
        <w:rPr>
          <w:rFonts w:ascii="Times New Roman" w:hAnsi="Times New Roman" w:cs="Times New Roman"/>
          <w:i/>
          <w:sz w:val="28"/>
          <w:szCs w:val="28"/>
        </w:rPr>
        <w:t xml:space="preserve">Волосенков </w:t>
      </w:r>
      <w:r w:rsidR="003970D6">
        <w:rPr>
          <w:rFonts w:ascii="Times New Roman" w:hAnsi="Times New Roman" w:cs="Times New Roman"/>
          <w:i/>
          <w:sz w:val="28"/>
          <w:szCs w:val="28"/>
        </w:rPr>
        <w:t xml:space="preserve">начал с 1984 года вместе с В.Луккой и </w:t>
      </w:r>
      <w:r w:rsidR="00E674E2">
        <w:rPr>
          <w:rFonts w:ascii="Times New Roman" w:hAnsi="Times New Roman" w:cs="Times New Roman"/>
          <w:i/>
          <w:sz w:val="28"/>
          <w:szCs w:val="28"/>
        </w:rPr>
        <w:t>В</w:t>
      </w:r>
      <w:r w:rsidR="007768CE">
        <w:rPr>
          <w:rFonts w:ascii="Times New Roman" w:hAnsi="Times New Roman" w:cs="Times New Roman"/>
          <w:i/>
          <w:sz w:val="28"/>
          <w:szCs w:val="28"/>
        </w:rPr>
        <w:t xml:space="preserve">.Михайловым, составив, по сути, творческую группу, которую критики называли «Три богатыря». </w:t>
      </w:r>
      <w:r w:rsidR="000C5721">
        <w:rPr>
          <w:rFonts w:ascii="Times New Roman" w:hAnsi="Times New Roman" w:cs="Times New Roman"/>
          <w:i/>
          <w:sz w:val="28"/>
          <w:szCs w:val="28"/>
        </w:rPr>
        <w:t xml:space="preserve">Все трое </w:t>
      </w:r>
      <w:r w:rsidR="007768CE">
        <w:rPr>
          <w:rFonts w:ascii="Times New Roman" w:hAnsi="Times New Roman" w:cs="Times New Roman"/>
          <w:i/>
          <w:sz w:val="28"/>
          <w:szCs w:val="28"/>
        </w:rPr>
        <w:lastRenderedPageBreak/>
        <w:t>экспериментировали с фактурами и рельефными наслоениям,</w:t>
      </w:r>
      <w:r w:rsidR="000C57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306C">
        <w:rPr>
          <w:rFonts w:ascii="Times New Roman" w:hAnsi="Times New Roman" w:cs="Times New Roman"/>
          <w:i/>
          <w:sz w:val="28"/>
          <w:szCs w:val="28"/>
        </w:rPr>
        <w:t>внос</w:t>
      </w:r>
      <w:r w:rsidR="00A66442">
        <w:rPr>
          <w:rFonts w:ascii="Times New Roman" w:hAnsi="Times New Roman" w:cs="Times New Roman"/>
          <w:i/>
          <w:sz w:val="28"/>
          <w:szCs w:val="28"/>
        </w:rPr>
        <w:t>я</w:t>
      </w:r>
      <w:r w:rsidR="003970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5721">
        <w:rPr>
          <w:rFonts w:ascii="Times New Roman" w:hAnsi="Times New Roman" w:cs="Times New Roman"/>
          <w:i/>
          <w:sz w:val="28"/>
          <w:szCs w:val="28"/>
        </w:rPr>
        <w:t>в живопи</w:t>
      </w:r>
      <w:r w:rsidR="009A306C">
        <w:rPr>
          <w:rFonts w:ascii="Times New Roman" w:hAnsi="Times New Roman" w:cs="Times New Roman"/>
          <w:i/>
          <w:sz w:val="28"/>
          <w:szCs w:val="28"/>
        </w:rPr>
        <w:t>сь</w:t>
      </w:r>
      <w:r w:rsidR="000C5721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 w:rsidR="00F04134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так, </w:t>
      </w:r>
      <w:r w:rsidR="001A09F1" w:rsidRPr="001A09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4134">
        <w:rPr>
          <w:rFonts w:ascii="Times New Roman" w:hAnsi="Times New Roman" w:cs="Times New Roman"/>
          <w:i/>
          <w:sz w:val="28"/>
          <w:szCs w:val="28"/>
        </w:rPr>
        <w:t>Волосенков широко использует смешанные техники и совершенно неожиданные материалы</w:t>
      </w:r>
      <w:r w:rsidR="00A66442">
        <w:rPr>
          <w:rFonts w:ascii="Times New Roman" w:hAnsi="Times New Roman" w:cs="Times New Roman"/>
          <w:i/>
          <w:sz w:val="28"/>
          <w:szCs w:val="28"/>
        </w:rPr>
        <w:t>, вплоть до дерева и поролона.</w:t>
      </w:r>
      <w:r w:rsidR="00F041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42">
        <w:rPr>
          <w:rFonts w:ascii="Times New Roman" w:hAnsi="Times New Roman" w:cs="Times New Roman"/>
          <w:i/>
          <w:sz w:val="28"/>
          <w:szCs w:val="28"/>
        </w:rPr>
        <w:t>В</w:t>
      </w:r>
      <w:r w:rsidR="00F04134">
        <w:rPr>
          <w:rFonts w:ascii="Times New Roman" w:hAnsi="Times New Roman" w:cs="Times New Roman"/>
          <w:i/>
          <w:sz w:val="28"/>
          <w:szCs w:val="28"/>
        </w:rPr>
        <w:t xml:space="preserve"> его работах мир утрачивает жесткую конструкцию и становится как бы «текучим»</w:t>
      </w:r>
      <w:r w:rsidR="00A66442">
        <w:rPr>
          <w:rFonts w:ascii="Times New Roman" w:hAnsi="Times New Roman" w:cs="Times New Roman"/>
          <w:i/>
          <w:sz w:val="28"/>
          <w:szCs w:val="28"/>
        </w:rPr>
        <w:t>.</w:t>
      </w:r>
      <w:r w:rsidR="00B52482" w:rsidRPr="00484F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6442">
        <w:rPr>
          <w:rFonts w:ascii="Times New Roman" w:hAnsi="Times New Roman" w:cs="Times New Roman"/>
          <w:i/>
          <w:sz w:val="28"/>
          <w:szCs w:val="28"/>
        </w:rPr>
        <w:t>А</w:t>
      </w:r>
      <w:r w:rsidR="001A09F1">
        <w:rPr>
          <w:rFonts w:ascii="Times New Roman" w:hAnsi="Times New Roman" w:cs="Times New Roman"/>
          <w:i/>
          <w:sz w:val="28"/>
          <w:szCs w:val="28"/>
        </w:rPr>
        <w:t xml:space="preserve"> идеологически </w:t>
      </w:r>
      <w:r w:rsidR="00B52482">
        <w:rPr>
          <w:rFonts w:ascii="Times New Roman" w:hAnsi="Times New Roman" w:cs="Times New Roman"/>
          <w:i/>
          <w:sz w:val="28"/>
          <w:szCs w:val="28"/>
        </w:rPr>
        <w:t xml:space="preserve">Волосенков </w:t>
      </w:r>
      <w:r w:rsidR="00307D0C">
        <w:rPr>
          <w:rFonts w:ascii="Times New Roman" w:hAnsi="Times New Roman" w:cs="Times New Roman"/>
          <w:i/>
          <w:sz w:val="28"/>
          <w:szCs w:val="28"/>
        </w:rPr>
        <w:t>занят, по сути, новым мифотворчеством</w:t>
      </w:r>
      <w:r w:rsidR="00A21DB3">
        <w:rPr>
          <w:rFonts w:ascii="Times New Roman" w:hAnsi="Times New Roman" w:cs="Times New Roman"/>
          <w:i/>
          <w:sz w:val="28"/>
          <w:szCs w:val="28"/>
        </w:rPr>
        <w:t>, своеобразным неоязычеством</w:t>
      </w:r>
      <w:r w:rsidR="00E040B2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B302CA">
        <w:rPr>
          <w:rFonts w:ascii="Times New Roman" w:hAnsi="Times New Roman" w:cs="Times New Roman"/>
          <w:i/>
          <w:sz w:val="28"/>
          <w:szCs w:val="28"/>
        </w:rPr>
        <w:t xml:space="preserve">своих 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работах </w:t>
      </w:r>
      <w:r w:rsidR="00B302CA">
        <w:rPr>
          <w:rFonts w:ascii="Times New Roman" w:hAnsi="Times New Roman" w:cs="Times New Roman"/>
          <w:i/>
          <w:sz w:val="28"/>
          <w:szCs w:val="28"/>
        </w:rPr>
        <w:t xml:space="preserve">он представляет 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мир как явление </w:t>
      </w:r>
      <w:r w:rsidR="00B302CA">
        <w:rPr>
          <w:rFonts w:ascii="Times New Roman" w:hAnsi="Times New Roman" w:cs="Times New Roman"/>
          <w:i/>
          <w:sz w:val="28"/>
          <w:szCs w:val="28"/>
        </w:rPr>
        <w:t>сочиненного им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4D83">
        <w:rPr>
          <w:rFonts w:ascii="Times New Roman" w:hAnsi="Times New Roman" w:cs="Times New Roman"/>
          <w:i/>
          <w:sz w:val="28"/>
          <w:szCs w:val="28"/>
        </w:rPr>
        <w:t>некоего «</w:t>
      </w:r>
      <w:r w:rsidR="00307D0C">
        <w:rPr>
          <w:rFonts w:ascii="Times New Roman" w:hAnsi="Times New Roman" w:cs="Times New Roman"/>
          <w:i/>
          <w:sz w:val="28"/>
          <w:szCs w:val="28"/>
        </w:rPr>
        <w:t>нового бога Волоса</w:t>
      </w:r>
      <w:r w:rsidR="002F4D83">
        <w:rPr>
          <w:rFonts w:ascii="Times New Roman" w:hAnsi="Times New Roman" w:cs="Times New Roman"/>
          <w:i/>
          <w:sz w:val="28"/>
          <w:szCs w:val="28"/>
        </w:rPr>
        <w:t>»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 в различных видах. Работы так и называются: «Явление бога Волоса в виде Петербурга». </w:t>
      </w:r>
      <w:r w:rsidR="00DA0851">
        <w:rPr>
          <w:rFonts w:ascii="Times New Roman" w:hAnsi="Times New Roman" w:cs="Times New Roman"/>
          <w:i/>
          <w:sz w:val="28"/>
          <w:szCs w:val="28"/>
        </w:rPr>
        <w:t>«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Явление бога </w:t>
      </w:r>
      <w:r w:rsidR="00DA0851">
        <w:rPr>
          <w:rFonts w:ascii="Times New Roman" w:hAnsi="Times New Roman" w:cs="Times New Roman"/>
          <w:i/>
          <w:sz w:val="28"/>
          <w:szCs w:val="28"/>
        </w:rPr>
        <w:t>В</w:t>
      </w:r>
      <w:r w:rsidR="00307D0C">
        <w:rPr>
          <w:rFonts w:ascii="Times New Roman" w:hAnsi="Times New Roman" w:cs="Times New Roman"/>
          <w:i/>
          <w:sz w:val="28"/>
          <w:szCs w:val="28"/>
        </w:rPr>
        <w:t xml:space="preserve">олоса в виде </w:t>
      </w:r>
      <w:r w:rsidR="00A21DB3">
        <w:rPr>
          <w:rFonts w:ascii="Times New Roman" w:hAnsi="Times New Roman" w:cs="Times New Roman"/>
          <w:i/>
          <w:sz w:val="28"/>
          <w:szCs w:val="28"/>
        </w:rPr>
        <w:t>катарсиса».</w:t>
      </w:r>
      <w:r w:rsidR="00453B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707A">
        <w:rPr>
          <w:rFonts w:ascii="Times New Roman" w:hAnsi="Times New Roman" w:cs="Times New Roman"/>
          <w:i/>
          <w:sz w:val="28"/>
          <w:szCs w:val="28"/>
        </w:rPr>
        <w:t>Пишет также стихи в духе «зауми».</w:t>
      </w:r>
      <w:r w:rsidR="00A21D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4CB1">
        <w:rPr>
          <w:rFonts w:ascii="Times New Roman" w:hAnsi="Times New Roman" w:cs="Times New Roman"/>
          <w:i/>
          <w:sz w:val="28"/>
          <w:szCs w:val="28"/>
        </w:rPr>
        <w:t>Д</w:t>
      </w:r>
      <w:r w:rsidR="00B302CA">
        <w:rPr>
          <w:rFonts w:ascii="Times New Roman" w:hAnsi="Times New Roman" w:cs="Times New Roman"/>
          <w:i/>
          <w:sz w:val="28"/>
          <w:szCs w:val="28"/>
        </w:rPr>
        <w:t>екларация новых художественных принципов является</w:t>
      </w:r>
      <w:r w:rsidR="00B52482">
        <w:rPr>
          <w:rFonts w:ascii="Times New Roman" w:hAnsi="Times New Roman" w:cs="Times New Roman"/>
          <w:i/>
          <w:sz w:val="28"/>
          <w:szCs w:val="28"/>
        </w:rPr>
        <w:t xml:space="preserve">, по сути, </w:t>
      </w:r>
      <w:r w:rsidR="00B302CA">
        <w:rPr>
          <w:rFonts w:ascii="Times New Roman" w:hAnsi="Times New Roman" w:cs="Times New Roman"/>
          <w:i/>
          <w:sz w:val="28"/>
          <w:szCs w:val="28"/>
        </w:rPr>
        <w:t>частью творчества</w:t>
      </w:r>
      <w:r w:rsidR="00BD4CB1">
        <w:rPr>
          <w:rFonts w:ascii="Times New Roman" w:hAnsi="Times New Roman" w:cs="Times New Roman"/>
          <w:i/>
          <w:sz w:val="28"/>
          <w:szCs w:val="28"/>
        </w:rPr>
        <w:t xml:space="preserve"> Волосенкова</w:t>
      </w:r>
      <w:r w:rsidR="00B302CA">
        <w:rPr>
          <w:rFonts w:ascii="Times New Roman" w:hAnsi="Times New Roman" w:cs="Times New Roman"/>
          <w:i/>
          <w:sz w:val="28"/>
          <w:szCs w:val="28"/>
        </w:rPr>
        <w:t>.</w:t>
      </w:r>
      <w:r w:rsidR="00A21DB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31250" w:rsidRDefault="00931250" w:rsidP="00E151D4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525D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="00E151D4" w:rsidRPr="00E151D4">
        <w:rPr>
          <w:rFonts w:ascii="Times New Roman" w:hAnsi="Times New Roman" w:cs="Times New Roman"/>
          <w:i/>
          <w:sz w:val="28"/>
          <w:szCs w:val="28"/>
        </w:rPr>
        <w:t>Феликсом Волосенков</w:t>
      </w:r>
      <w:r w:rsidR="00BD4CB1">
        <w:rPr>
          <w:rFonts w:ascii="Times New Roman" w:hAnsi="Times New Roman" w:cs="Times New Roman"/>
          <w:i/>
          <w:sz w:val="28"/>
          <w:szCs w:val="28"/>
        </w:rPr>
        <w:t>ым</w:t>
      </w:r>
      <w:r w:rsidRPr="0062525D">
        <w:rPr>
          <w:rFonts w:ascii="Times New Roman" w:hAnsi="Times New Roman" w:cs="Times New Roman"/>
          <w:i/>
          <w:sz w:val="28"/>
          <w:szCs w:val="28"/>
        </w:rPr>
        <w:t xml:space="preserve"> беседует </w:t>
      </w:r>
      <w:r w:rsidR="00984379" w:rsidRPr="00984379">
        <w:rPr>
          <w:rFonts w:ascii="Times New Roman" w:hAnsi="Times New Roman" w:cs="Times New Roman"/>
          <w:i/>
          <w:sz w:val="28"/>
          <w:szCs w:val="28"/>
        </w:rPr>
        <w:t>художник</w:t>
      </w:r>
      <w:r w:rsidR="001A5EBB">
        <w:rPr>
          <w:rFonts w:ascii="Times New Roman" w:hAnsi="Times New Roman" w:cs="Times New Roman"/>
          <w:i/>
          <w:sz w:val="28"/>
          <w:szCs w:val="28"/>
        </w:rPr>
        <w:t xml:space="preserve"> и искусствовед</w:t>
      </w:r>
      <w:r w:rsidR="009843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4CB1" w:rsidRPr="00984379">
        <w:rPr>
          <w:rFonts w:ascii="Times New Roman" w:hAnsi="Times New Roman" w:cs="Times New Roman"/>
          <w:i/>
          <w:sz w:val="28"/>
          <w:szCs w:val="28"/>
        </w:rPr>
        <w:t xml:space="preserve">Инна </w:t>
      </w:r>
      <w:r w:rsidR="00984379" w:rsidRPr="00984379">
        <w:rPr>
          <w:rFonts w:ascii="Times New Roman" w:hAnsi="Times New Roman" w:cs="Times New Roman"/>
          <w:i/>
          <w:sz w:val="28"/>
          <w:szCs w:val="28"/>
        </w:rPr>
        <w:t>Скляревская</w:t>
      </w:r>
      <w:r w:rsidR="00984379">
        <w:rPr>
          <w:rFonts w:ascii="Times New Roman" w:hAnsi="Times New Roman" w:cs="Times New Roman"/>
          <w:i/>
          <w:sz w:val="28"/>
          <w:szCs w:val="28"/>
        </w:rPr>
        <w:t>.</w:t>
      </w:r>
    </w:p>
    <w:p w:rsidR="00B8140D" w:rsidRDefault="007D0A48" w:rsidP="00E151D4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Ключевые слова: </w:t>
      </w:r>
    </w:p>
    <w:p w:rsidR="00B8140D" w:rsidRDefault="00B8140D" w:rsidP="00E151D4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Акимов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Н., Амальрик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А., Аршакуни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З., Бакинское х</w:t>
      </w:r>
      <w:r w:rsidRPr="008F0BCC">
        <w:rPr>
          <w:rFonts w:ascii="Times New Roman" w:hAnsi="Times New Roman" w:cs="Times New Roman"/>
          <w:sz w:val="28"/>
          <w:szCs w:val="28"/>
        </w:rPr>
        <w:t xml:space="preserve">удожественное </w:t>
      </w:r>
      <w:r>
        <w:rPr>
          <w:rFonts w:ascii="Times New Roman" w:hAnsi="Times New Roman" w:cs="Times New Roman"/>
          <w:sz w:val="28"/>
          <w:szCs w:val="28"/>
        </w:rPr>
        <w:t>училище им. Азим-заде,</w:t>
      </w:r>
      <w:r w:rsidRPr="008F0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Бажанов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Л., Баку, Блинов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В., выставки, выставком, живопись, запрещенная литература,</w:t>
      </w:r>
      <w:r w:rsidR="00D9133F">
        <w:rPr>
          <w:rFonts w:ascii="Times New Roman" w:hAnsi="Times New Roman" w:cs="Times New Roman"/>
          <w:sz w:val="28"/>
          <w:szCs w:val="28"/>
        </w:rPr>
        <w:t xml:space="preserve"> Зверев А.,</w:t>
      </w:r>
      <w:r>
        <w:rPr>
          <w:rFonts w:ascii="Times New Roman" w:hAnsi="Times New Roman" w:cs="Times New Roman"/>
          <w:sz w:val="28"/>
          <w:szCs w:val="28"/>
        </w:rPr>
        <w:t xml:space="preserve"> Коженкова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А., Кончаловский П., Кропивницкий Л., Левитин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Г., «левые художники», Леняшин В., Лукка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В.,  Маврина,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Т., Михайлов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 w:rsidR="003F1C34">
        <w:rPr>
          <w:rFonts w:ascii="Times New Roman" w:hAnsi="Times New Roman" w:cs="Times New Roman"/>
          <w:sz w:val="28"/>
          <w:szCs w:val="28"/>
        </w:rPr>
        <w:t>В., Моисеенко Е., Мо</w:t>
      </w:r>
      <w:r>
        <w:rPr>
          <w:rFonts w:ascii="Times New Roman" w:hAnsi="Times New Roman" w:cs="Times New Roman"/>
          <w:sz w:val="28"/>
          <w:szCs w:val="28"/>
        </w:rPr>
        <w:t>чалов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Л.,  моряна, музей В. Маяковского, «плохая картина», портрет, портреты политбюро,  профнепригодность,  Рабин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О.,  Сафронов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Н., современное искусство, Союз художников, «Творить для народа, </w:t>
      </w:r>
      <w:r w:rsidRPr="00931250">
        <w:rPr>
          <w:rFonts w:ascii="Times New Roman" w:hAnsi="Times New Roman" w:cs="Times New Roman"/>
          <w:sz w:val="28"/>
          <w:szCs w:val="28"/>
        </w:rPr>
        <w:t>во имя коммунизма»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="00CD3AD3">
        <w:rPr>
          <w:rFonts w:ascii="Times New Roman" w:hAnsi="Times New Roman" w:cs="Times New Roman"/>
          <w:sz w:val="28"/>
          <w:szCs w:val="28"/>
        </w:rPr>
        <w:t xml:space="preserve">Тышлер А.,  </w:t>
      </w:r>
      <w:r>
        <w:rPr>
          <w:rFonts w:ascii="Times New Roman" w:hAnsi="Times New Roman" w:cs="Times New Roman"/>
          <w:sz w:val="28"/>
          <w:szCs w:val="28"/>
        </w:rPr>
        <w:t>цензура,  Эпельбаум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Г., Юнович</w:t>
      </w:r>
      <w:r w:rsidRPr="00B81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</w:p>
    <w:p w:rsidR="00931250" w:rsidRPr="00984379" w:rsidRDefault="00931250" w:rsidP="0093125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1250" w:rsidRDefault="00984379" w:rsidP="008A7F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Скляревская Инна Робертовна</w:t>
      </w:r>
      <w:r w:rsidR="00931250" w:rsidRPr="00984379">
        <w:rPr>
          <w:rFonts w:ascii="Times New Roman" w:hAnsi="Times New Roman" w:cs="Times New Roman"/>
          <w:b/>
          <w:sz w:val="28"/>
          <w:szCs w:val="28"/>
        </w:rPr>
        <w:t>:</w:t>
      </w:r>
      <w:r w:rsidR="00931250" w:rsidRPr="0062525D">
        <w:rPr>
          <w:rFonts w:ascii="Times New Roman" w:hAnsi="Times New Roman" w:cs="Times New Roman"/>
          <w:sz w:val="28"/>
          <w:szCs w:val="28"/>
        </w:rPr>
        <w:t xml:space="preserve"> </w:t>
      </w:r>
      <w:r w:rsidR="00A83B2B">
        <w:rPr>
          <w:rFonts w:ascii="Times New Roman" w:hAnsi="Times New Roman" w:cs="Times New Roman"/>
          <w:sz w:val="28"/>
          <w:szCs w:val="28"/>
        </w:rPr>
        <w:t>Пожалуйста.</w:t>
      </w:r>
      <w:r w:rsidR="00931250" w:rsidRPr="006252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EEC" w:rsidRDefault="008A7FA5" w:rsidP="00E151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Феликс Васильевич Волосенков:</w:t>
      </w:r>
      <w:r w:rsidR="00A83B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B1C">
        <w:rPr>
          <w:rFonts w:ascii="Times New Roman" w:hAnsi="Times New Roman" w:cs="Times New Roman"/>
          <w:sz w:val="28"/>
          <w:szCs w:val="28"/>
        </w:rPr>
        <w:t xml:space="preserve">Что называется, спасибо. </w:t>
      </w:r>
      <w:r w:rsidR="000D679A">
        <w:rPr>
          <w:rFonts w:ascii="Times New Roman" w:hAnsi="Times New Roman" w:cs="Times New Roman"/>
          <w:sz w:val="28"/>
          <w:szCs w:val="28"/>
        </w:rPr>
        <w:t>Я</w:t>
      </w:r>
      <w:r w:rsidR="00704B1C">
        <w:rPr>
          <w:rFonts w:ascii="Times New Roman" w:hAnsi="Times New Roman" w:cs="Times New Roman"/>
          <w:sz w:val="28"/>
          <w:szCs w:val="28"/>
        </w:rPr>
        <w:t xml:space="preserve"> Феликс Волосенков, художник. Мы находимся в его мастерской, в мастерской Феликса Волос</w:t>
      </w:r>
      <w:r w:rsidR="0047556D">
        <w:rPr>
          <w:rFonts w:ascii="Times New Roman" w:hAnsi="Times New Roman" w:cs="Times New Roman"/>
          <w:sz w:val="28"/>
          <w:szCs w:val="28"/>
        </w:rPr>
        <w:t>енкова. Значит, как это говорит</w:t>
      </w:r>
      <w:r w:rsidR="00704B1C">
        <w:rPr>
          <w:rFonts w:ascii="Times New Roman" w:hAnsi="Times New Roman" w:cs="Times New Roman"/>
          <w:sz w:val="28"/>
          <w:szCs w:val="28"/>
        </w:rPr>
        <w:t>ся</w:t>
      </w:r>
      <w:r w:rsidR="00EF1E89">
        <w:rPr>
          <w:rFonts w:ascii="Times New Roman" w:hAnsi="Times New Roman" w:cs="Times New Roman"/>
          <w:sz w:val="28"/>
          <w:szCs w:val="28"/>
        </w:rPr>
        <w:t>?</w:t>
      </w:r>
      <w:r w:rsidR="00E151D4">
        <w:rPr>
          <w:rFonts w:ascii="Times New Roman" w:hAnsi="Times New Roman" w:cs="Times New Roman"/>
          <w:sz w:val="28"/>
          <w:szCs w:val="28"/>
        </w:rPr>
        <w:t xml:space="preserve"> </w:t>
      </w:r>
      <w:r w:rsidR="00E33AEE" w:rsidRPr="00931250">
        <w:rPr>
          <w:rFonts w:ascii="Times New Roman" w:hAnsi="Times New Roman" w:cs="Times New Roman"/>
          <w:sz w:val="28"/>
          <w:szCs w:val="28"/>
        </w:rPr>
        <w:t>Родился я 15 апреля 194</w:t>
      </w:r>
      <w:r w:rsidR="00704B1C">
        <w:rPr>
          <w:rFonts w:ascii="Times New Roman" w:hAnsi="Times New Roman" w:cs="Times New Roman"/>
          <w:sz w:val="28"/>
          <w:szCs w:val="28"/>
        </w:rPr>
        <w:t xml:space="preserve">4 </w:t>
      </w:r>
      <w:r w:rsidR="00704B1C">
        <w:rPr>
          <w:rFonts w:ascii="Times New Roman" w:hAnsi="Times New Roman" w:cs="Times New Roman"/>
          <w:sz w:val="28"/>
          <w:szCs w:val="28"/>
        </w:rPr>
        <w:lastRenderedPageBreak/>
        <w:t>года в городе Красноармейске Д</w:t>
      </w:r>
      <w:r w:rsidR="00E33AEE" w:rsidRPr="00931250">
        <w:rPr>
          <w:rFonts w:ascii="Times New Roman" w:hAnsi="Times New Roman" w:cs="Times New Roman"/>
          <w:sz w:val="28"/>
          <w:szCs w:val="28"/>
        </w:rPr>
        <w:t>онецкой области, на Украине. Мой отец был военным, поэтому нас</w:t>
      </w:r>
      <w:r w:rsidR="00EF1E89">
        <w:rPr>
          <w:rFonts w:ascii="Times New Roman" w:hAnsi="Times New Roman" w:cs="Times New Roman"/>
          <w:sz w:val="28"/>
          <w:szCs w:val="28"/>
        </w:rPr>
        <w:t xml:space="preserve">, что называется, </w:t>
      </w:r>
      <w:r w:rsidR="00160D7F">
        <w:rPr>
          <w:rFonts w:ascii="Times New Roman" w:hAnsi="Times New Roman" w:cs="Times New Roman"/>
          <w:sz w:val="28"/>
          <w:szCs w:val="28"/>
        </w:rPr>
        <w:t xml:space="preserve"> </w:t>
      </w:r>
      <w:r w:rsidR="00E33AEE" w:rsidRPr="00931250">
        <w:rPr>
          <w:rFonts w:ascii="Times New Roman" w:hAnsi="Times New Roman" w:cs="Times New Roman"/>
          <w:sz w:val="28"/>
          <w:szCs w:val="28"/>
        </w:rPr>
        <w:t xml:space="preserve"> «носило»: мы жили в Москве, в Калинине</w:t>
      </w:r>
      <w:r w:rsidR="00094048">
        <w:rPr>
          <w:rFonts w:ascii="Times New Roman" w:hAnsi="Times New Roman" w:cs="Times New Roman"/>
          <w:sz w:val="28"/>
          <w:szCs w:val="28"/>
        </w:rPr>
        <w:t>,</w:t>
      </w:r>
      <w:r w:rsidR="00704B1C">
        <w:rPr>
          <w:rFonts w:ascii="Times New Roman" w:hAnsi="Times New Roman" w:cs="Times New Roman"/>
          <w:sz w:val="28"/>
          <w:szCs w:val="28"/>
        </w:rPr>
        <w:t xml:space="preserve"> </w:t>
      </w:r>
      <w:r w:rsidR="00094048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704B1C">
        <w:rPr>
          <w:rFonts w:ascii="Times New Roman" w:hAnsi="Times New Roman" w:cs="Times New Roman"/>
          <w:sz w:val="28"/>
          <w:szCs w:val="28"/>
        </w:rPr>
        <w:t>сейчас Тверь</w:t>
      </w:r>
      <w:r w:rsidR="00E33AEE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924AE1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E33AEE" w:rsidRPr="00931250">
        <w:rPr>
          <w:rFonts w:ascii="Times New Roman" w:hAnsi="Times New Roman" w:cs="Times New Roman"/>
          <w:sz w:val="28"/>
          <w:szCs w:val="28"/>
        </w:rPr>
        <w:t xml:space="preserve">в Баку </w:t>
      </w:r>
      <w:r w:rsidR="00924AE1">
        <w:rPr>
          <w:rFonts w:ascii="Times New Roman" w:hAnsi="Times New Roman" w:cs="Times New Roman"/>
          <w:sz w:val="28"/>
          <w:szCs w:val="28"/>
        </w:rPr>
        <w:t xml:space="preserve">долго, </w:t>
      </w:r>
      <w:r w:rsidR="00E33AEE" w:rsidRPr="00931250">
        <w:rPr>
          <w:rFonts w:ascii="Times New Roman" w:hAnsi="Times New Roman" w:cs="Times New Roman"/>
          <w:sz w:val="28"/>
          <w:szCs w:val="28"/>
        </w:rPr>
        <w:t>где я окончил школу и художественное училище, потом в Свердловске</w:t>
      </w:r>
      <w:r w:rsidR="00924AE1">
        <w:rPr>
          <w:rFonts w:ascii="Times New Roman" w:hAnsi="Times New Roman" w:cs="Times New Roman"/>
          <w:sz w:val="28"/>
          <w:szCs w:val="28"/>
        </w:rPr>
        <w:t xml:space="preserve">, </w:t>
      </w:r>
      <w:r w:rsidR="00704B1C">
        <w:rPr>
          <w:rFonts w:ascii="Times New Roman" w:hAnsi="Times New Roman" w:cs="Times New Roman"/>
          <w:sz w:val="28"/>
          <w:szCs w:val="28"/>
        </w:rPr>
        <w:t>который сейчас Екатеринбург</w:t>
      </w:r>
      <w:r w:rsidR="0027476F" w:rsidRPr="00931250">
        <w:rPr>
          <w:rFonts w:ascii="Times New Roman" w:hAnsi="Times New Roman" w:cs="Times New Roman"/>
          <w:sz w:val="28"/>
          <w:szCs w:val="28"/>
        </w:rPr>
        <w:t>. Потом</w:t>
      </w:r>
      <w:r w:rsidR="00EF1E89">
        <w:rPr>
          <w:rFonts w:ascii="Times New Roman" w:hAnsi="Times New Roman" w:cs="Times New Roman"/>
          <w:sz w:val="28"/>
          <w:szCs w:val="28"/>
        </w:rPr>
        <w:t>, значит,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 я</w:t>
      </w:r>
      <w:r w:rsidR="00EF1E89">
        <w:rPr>
          <w:rFonts w:ascii="Times New Roman" w:hAnsi="Times New Roman" w:cs="Times New Roman"/>
          <w:sz w:val="28"/>
          <w:szCs w:val="28"/>
        </w:rPr>
        <w:t>, вот,</w:t>
      </w:r>
      <w:r w:rsidR="00437F88">
        <w:rPr>
          <w:rFonts w:ascii="Times New Roman" w:hAnsi="Times New Roman" w:cs="Times New Roman"/>
          <w:sz w:val="28"/>
          <w:szCs w:val="28"/>
        </w:rPr>
        <w:t xml:space="preserve"> поступил в Т</w:t>
      </w:r>
      <w:r w:rsidR="0027476F" w:rsidRPr="00931250">
        <w:rPr>
          <w:rFonts w:ascii="Times New Roman" w:hAnsi="Times New Roman" w:cs="Times New Roman"/>
          <w:sz w:val="28"/>
          <w:szCs w:val="28"/>
        </w:rPr>
        <w:t>еатральный институт</w:t>
      </w:r>
      <w:r w:rsidR="0047556D">
        <w:rPr>
          <w:rFonts w:ascii="Times New Roman" w:hAnsi="Times New Roman" w:cs="Times New Roman"/>
          <w:sz w:val="28"/>
          <w:szCs w:val="28"/>
        </w:rPr>
        <w:t>, в</w:t>
      </w:r>
      <w:r w:rsidR="00B8140D">
        <w:rPr>
          <w:rFonts w:ascii="Times New Roman" w:hAnsi="Times New Roman" w:cs="Times New Roman"/>
          <w:sz w:val="28"/>
          <w:szCs w:val="28"/>
        </w:rPr>
        <w:t xml:space="preserve"> </w:t>
      </w:r>
      <w:r w:rsidR="00B8140D" w:rsidRPr="00C61FC0">
        <w:rPr>
          <w:rFonts w:ascii="Times New Roman" w:hAnsi="Times New Roman" w:cs="Times New Roman"/>
          <w:sz w:val="28"/>
          <w:szCs w:val="28"/>
        </w:rPr>
        <w:t>ЛГИТМиК</w:t>
      </w:r>
      <w:r w:rsidR="00EF1E89" w:rsidRPr="00EF1E89">
        <w:rPr>
          <w:rFonts w:ascii="Times New Roman" w:hAnsi="Times New Roman" w:cs="Times New Roman"/>
          <w:sz w:val="28"/>
          <w:szCs w:val="28"/>
        </w:rPr>
        <w:t>,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 и</w:t>
      </w:r>
      <w:r w:rsidR="00EF1E89">
        <w:rPr>
          <w:rFonts w:ascii="Times New Roman" w:hAnsi="Times New Roman" w:cs="Times New Roman"/>
          <w:sz w:val="28"/>
          <w:szCs w:val="28"/>
        </w:rPr>
        <w:t xml:space="preserve"> </w:t>
      </w:r>
      <w:r w:rsidR="0027476F" w:rsidRPr="00931250">
        <w:rPr>
          <w:rFonts w:ascii="Times New Roman" w:hAnsi="Times New Roman" w:cs="Times New Roman"/>
          <w:sz w:val="28"/>
          <w:szCs w:val="28"/>
        </w:rPr>
        <w:t>с 65</w:t>
      </w:r>
      <w:r w:rsidR="00A83B2B">
        <w:rPr>
          <w:rFonts w:ascii="Times New Roman" w:hAnsi="Times New Roman" w:cs="Times New Roman"/>
          <w:sz w:val="28"/>
          <w:szCs w:val="28"/>
        </w:rPr>
        <w:t>-</w:t>
      </w:r>
      <w:r w:rsidR="0027476F" w:rsidRPr="00931250">
        <w:rPr>
          <w:rFonts w:ascii="Times New Roman" w:hAnsi="Times New Roman" w:cs="Times New Roman"/>
          <w:sz w:val="28"/>
          <w:szCs w:val="28"/>
        </w:rPr>
        <w:t>ого года я живу в Ленинграде</w:t>
      </w:r>
      <w:r w:rsidR="00924AE1">
        <w:rPr>
          <w:rFonts w:ascii="Times New Roman" w:hAnsi="Times New Roman" w:cs="Times New Roman"/>
          <w:sz w:val="28"/>
          <w:szCs w:val="28"/>
        </w:rPr>
        <w:t>-</w:t>
      </w:r>
      <w:r w:rsidR="00160D7F">
        <w:rPr>
          <w:rFonts w:ascii="Times New Roman" w:hAnsi="Times New Roman" w:cs="Times New Roman"/>
          <w:sz w:val="28"/>
          <w:szCs w:val="28"/>
        </w:rPr>
        <w:t>Петербурге</w:t>
      </w:r>
      <w:r w:rsidR="0027476F" w:rsidRPr="00931250">
        <w:rPr>
          <w:rFonts w:ascii="Times New Roman" w:hAnsi="Times New Roman" w:cs="Times New Roman"/>
          <w:sz w:val="28"/>
          <w:szCs w:val="28"/>
        </w:rPr>
        <w:t>.</w:t>
      </w:r>
      <w:r w:rsidR="00A83B2B">
        <w:rPr>
          <w:rFonts w:ascii="Times New Roman" w:hAnsi="Times New Roman" w:cs="Times New Roman"/>
          <w:sz w:val="28"/>
          <w:szCs w:val="28"/>
        </w:rPr>
        <w:t xml:space="preserve"> Как сейчас пишут: «…живет и работает в Петербурге». </w:t>
      </w:r>
    </w:p>
    <w:p w:rsidR="0027476F" w:rsidRPr="00931250" w:rsidRDefault="00A83B2B" w:rsidP="00A37E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характерно</w:t>
      </w:r>
      <w:r w:rsidR="002919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кажется, </w:t>
      </w:r>
      <w:r w:rsidR="00160D7F">
        <w:rPr>
          <w:rFonts w:ascii="Times New Roman" w:hAnsi="Times New Roman" w:cs="Times New Roman"/>
          <w:sz w:val="28"/>
          <w:szCs w:val="28"/>
        </w:rPr>
        <w:t>сказав вот это, что</w:t>
      </w:r>
      <w:r>
        <w:rPr>
          <w:rFonts w:ascii="Times New Roman" w:hAnsi="Times New Roman" w:cs="Times New Roman"/>
          <w:sz w:val="28"/>
          <w:szCs w:val="28"/>
        </w:rPr>
        <w:t xml:space="preserve"> ещё говорить, если </w:t>
      </w:r>
      <w:r w:rsidR="002919DA">
        <w:rPr>
          <w:rFonts w:ascii="Times New Roman" w:hAnsi="Times New Roman" w:cs="Times New Roman"/>
          <w:sz w:val="28"/>
          <w:szCs w:val="28"/>
        </w:rPr>
        <w:t xml:space="preserve">в живописи </w:t>
      </w:r>
      <w:r w:rsidR="00160D7F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все сказано.</w:t>
      </w:r>
      <w:r w:rsidR="00A37EEC">
        <w:rPr>
          <w:rFonts w:ascii="Times New Roman" w:hAnsi="Times New Roman" w:cs="Times New Roman"/>
          <w:sz w:val="28"/>
          <w:szCs w:val="28"/>
        </w:rPr>
        <w:t xml:space="preserve"> 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Поэты обычно говорят, что </w:t>
      </w:r>
      <w:r w:rsidR="00E965AD">
        <w:rPr>
          <w:rFonts w:ascii="Times New Roman" w:hAnsi="Times New Roman" w:cs="Times New Roman"/>
          <w:sz w:val="28"/>
          <w:szCs w:val="28"/>
        </w:rPr>
        <w:t xml:space="preserve">вся 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биография заканчивается </w:t>
      </w:r>
      <w:r w:rsidR="00E965AD">
        <w:rPr>
          <w:rFonts w:ascii="Times New Roman" w:hAnsi="Times New Roman" w:cs="Times New Roman"/>
          <w:sz w:val="28"/>
          <w:szCs w:val="28"/>
        </w:rPr>
        <w:t xml:space="preserve">когда-то - </w:t>
      </w:r>
      <w:r w:rsidR="0027476F" w:rsidRPr="00931250">
        <w:rPr>
          <w:rFonts w:ascii="Times New Roman" w:hAnsi="Times New Roman" w:cs="Times New Roman"/>
          <w:sz w:val="28"/>
          <w:szCs w:val="28"/>
        </w:rPr>
        <w:t>очень быстро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="00A37EEC">
        <w:rPr>
          <w:rFonts w:ascii="Times New Roman" w:hAnsi="Times New Roman" w:cs="Times New Roman"/>
          <w:sz w:val="28"/>
          <w:szCs w:val="28"/>
        </w:rPr>
        <w:t>вся их жизнь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 в стихах. </w:t>
      </w:r>
      <w:r w:rsidR="00E965AD">
        <w:rPr>
          <w:rFonts w:ascii="Times New Roman" w:hAnsi="Times New Roman" w:cs="Times New Roman"/>
          <w:sz w:val="28"/>
          <w:szCs w:val="28"/>
        </w:rPr>
        <w:t>Конечно, м</w:t>
      </w:r>
      <w:r w:rsidR="0027476F" w:rsidRPr="00931250">
        <w:rPr>
          <w:rFonts w:ascii="Times New Roman" w:hAnsi="Times New Roman" w:cs="Times New Roman"/>
          <w:sz w:val="28"/>
          <w:szCs w:val="28"/>
        </w:rPr>
        <w:t>ожно сказать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 что моя жизнь в картинах, но я </w:t>
      </w:r>
      <w:r w:rsidR="00E965AD">
        <w:rPr>
          <w:rFonts w:ascii="Times New Roman" w:hAnsi="Times New Roman" w:cs="Times New Roman"/>
          <w:sz w:val="28"/>
          <w:szCs w:val="28"/>
        </w:rPr>
        <w:t xml:space="preserve">же 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еще </w:t>
      </w:r>
      <w:r w:rsidR="00E965AD">
        <w:rPr>
          <w:rFonts w:ascii="Times New Roman" w:hAnsi="Times New Roman" w:cs="Times New Roman"/>
          <w:sz w:val="28"/>
          <w:szCs w:val="28"/>
        </w:rPr>
        <w:t xml:space="preserve">и 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стихи пишу. </w:t>
      </w:r>
      <w:r w:rsidR="00E965AD">
        <w:rPr>
          <w:rFonts w:ascii="Times New Roman" w:hAnsi="Times New Roman" w:cs="Times New Roman"/>
          <w:sz w:val="28"/>
          <w:szCs w:val="28"/>
        </w:rPr>
        <w:t xml:space="preserve">Значит, моя жизнь и в стихах тоже, и в других произведениях. </w:t>
      </w:r>
      <w:r w:rsidR="0027476F" w:rsidRPr="00931250">
        <w:rPr>
          <w:rFonts w:ascii="Times New Roman" w:hAnsi="Times New Roman" w:cs="Times New Roman"/>
          <w:sz w:val="28"/>
          <w:szCs w:val="28"/>
        </w:rPr>
        <w:t>Вот я еще пьесу не написал</w:t>
      </w:r>
      <w:r w:rsidR="00933C6E">
        <w:rPr>
          <w:rFonts w:ascii="Times New Roman" w:hAnsi="Times New Roman" w:cs="Times New Roman"/>
          <w:sz w:val="28"/>
          <w:szCs w:val="28"/>
        </w:rPr>
        <w:t>,</w:t>
      </w:r>
      <w:r w:rsidR="007904E5">
        <w:rPr>
          <w:rFonts w:ascii="Times New Roman" w:hAnsi="Times New Roman" w:cs="Times New Roman"/>
          <w:sz w:val="28"/>
          <w:szCs w:val="28"/>
        </w:rPr>
        <w:t xml:space="preserve"> правда</w:t>
      </w:r>
      <w:r w:rsidR="002919DA">
        <w:rPr>
          <w:rFonts w:ascii="Times New Roman" w:hAnsi="Times New Roman" w:cs="Times New Roman"/>
          <w:sz w:val="28"/>
          <w:szCs w:val="28"/>
        </w:rPr>
        <w:t>. Х</w:t>
      </w:r>
      <w:r w:rsidR="0027476F" w:rsidRPr="00931250">
        <w:rPr>
          <w:rFonts w:ascii="Times New Roman" w:hAnsi="Times New Roman" w:cs="Times New Roman"/>
          <w:sz w:val="28"/>
          <w:szCs w:val="28"/>
        </w:rPr>
        <w:t xml:space="preserve">отя </w:t>
      </w:r>
      <w:r w:rsidR="00160D7F" w:rsidRPr="00931250">
        <w:rPr>
          <w:rFonts w:ascii="Times New Roman" w:hAnsi="Times New Roman" w:cs="Times New Roman"/>
          <w:sz w:val="28"/>
          <w:szCs w:val="28"/>
        </w:rPr>
        <w:t xml:space="preserve">роман </w:t>
      </w:r>
      <w:r w:rsidR="0027476F" w:rsidRPr="00931250">
        <w:rPr>
          <w:rFonts w:ascii="Times New Roman" w:hAnsi="Times New Roman" w:cs="Times New Roman"/>
          <w:sz w:val="28"/>
          <w:szCs w:val="28"/>
        </w:rPr>
        <w:t>написал и издал.</w:t>
      </w:r>
      <w:r w:rsidR="007904E5">
        <w:rPr>
          <w:rFonts w:ascii="Times New Roman" w:hAnsi="Times New Roman" w:cs="Times New Roman"/>
          <w:sz w:val="28"/>
          <w:szCs w:val="28"/>
        </w:rPr>
        <w:t xml:space="preserve"> Конечно, очень хочется сказать, что давайте посмотрим картины. </w:t>
      </w:r>
      <w:r w:rsidR="005E09D3">
        <w:rPr>
          <w:rFonts w:ascii="Times New Roman" w:hAnsi="Times New Roman" w:cs="Times New Roman"/>
          <w:sz w:val="28"/>
          <w:szCs w:val="28"/>
        </w:rPr>
        <w:t xml:space="preserve">Это проще. </w:t>
      </w:r>
      <w:r w:rsidR="007904E5">
        <w:rPr>
          <w:rFonts w:ascii="Times New Roman" w:hAnsi="Times New Roman" w:cs="Times New Roman"/>
          <w:sz w:val="28"/>
          <w:szCs w:val="28"/>
        </w:rPr>
        <w:t xml:space="preserve">Но, что-то надо </w:t>
      </w:r>
      <w:r w:rsidR="00933C6E">
        <w:rPr>
          <w:rFonts w:ascii="Times New Roman" w:hAnsi="Times New Roman" w:cs="Times New Roman"/>
          <w:sz w:val="28"/>
          <w:szCs w:val="28"/>
        </w:rPr>
        <w:t xml:space="preserve">еще </w:t>
      </w:r>
      <w:r w:rsidR="007904E5">
        <w:rPr>
          <w:rFonts w:ascii="Times New Roman" w:hAnsi="Times New Roman" w:cs="Times New Roman"/>
          <w:sz w:val="28"/>
          <w:szCs w:val="28"/>
        </w:rPr>
        <w:t>сказать, да?</w:t>
      </w:r>
    </w:p>
    <w:p w:rsidR="00D6408D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7904E5">
        <w:rPr>
          <w:rFonts w:ascii="Times New Roman" w:hAnsi="Times New Roman" w:cs="Times New Roman"/>
          <w:sz w:val="28"/>
          <w:szCs w:val="28"/>
        </w:rPr>
        <w:t xml:space="preserve">Ну, </w:t>
      </w:r>
      <w:r w:rsidR="00BC0C33">
        <w:rPr>
          <w:rFonts w:ascii="Times New Roman" w:hAnsi="Times New Roman" w:cs="Times New Roman"/>
          <w:sz w:val="28"/>
          <w:szCs w:val="28"/>
        </w:rPr>
        <w:t>рас</w:t>
      </w:r>
      <w:r w:rsidR="00D6408D" w:rsidRPr="00931250">
        <w:rPr>
          <w:rFonts w:ascii="Times New Roman" w:hAnsi="Times New Roman" w:cs="Times New Roman"/>
          <w:sz w:val="28"/>
          <w:szCs w:val="28"/>
        </w:rPr>
        <w:t xml:space="preserve">скажите, пожалуйста, про семью. </w:t>
      </w:r>
      <w:r w:rsidR="00933C6E">
        <w:rPr>
          <w:rFonts w:ascii="Times New Roman" w:hAnsi="Times New Roman" w:cs="Times New Roman"/>
          <w:sz w:val="28"/>
          <w:szCs w:val="28"/>
        </w:rPr>
        <w:t>Про то, к</w:t>
      </w:r>
      <w:r w:rsidR="00D6408D" w:rsidRPr="00931250">
        <w:rPr>
          <w:rFonts w:ascii="Times New Roman" w:hAnsi="Times New Roman" w:cs="Times New Roman"/>
          <w:sz w:val="28"/>
          <w:szCs w:val="28"/>
        </w:rPr>
        <w:t>ак вы стали художником</w:t>
      </w:r>
      <w:r w:rsidR="00BC0C33">
        <w:rPr>
          <w:rFonts w:ascii="Times New Roman" w:hAnsi="Times New Roman" w:cs="Times New Roman"/>
          <w:sz w:val="28"/>
          <w:szCs w:val="28"/>
        </w:rPr>
        <w:t>.</w:t>
      </w:r>
      <w:r w:rsidR="00160D7F">
        <w:rPr>
          <w:rFonts w:ascii="Times New Roman" w:hAnsi="Times New Roman" w:cs="Times New Roman"/>
          <w:sz w:val="28"/>
          <w:szCs w:val="28"/>
        </w:rPr>
        <w:t xml:space="preserve"> А потом, </w:t>
      </w:r>
      <w:r w:rsidR="00AB0B4A">
        <w:rPr>
          <w:rFonts w:ascii="Times New Roman" w:hAnsi="Times New Roman" w:cs="Times New Roman"/>
          <w:sz w:val="28"/>
          <w:szCs w:val="28"/>
        </w:rPr>
        <w:t xml:space="preserve">может быть, </w:t>
      </w:r>
      <w:r w:rsidR="00160D7F">
        <w:rPr>
          <w:rFonts w:ascii="Times New Roman" w:hAnsi="Times New Roman" w:cs="Times New Roman"/>
          <w:sz w:val="28"/>
          <w:szCs w:val="28"/>
        </w:rPr>
        <w:t>и картины</w:t>
      </w:r>
      <w:r w:rsidR="00933C6E">
        <w:rPr>
          <w:rFonts w:ascii="Times New Roman" w:hAnsi="Times New Roman" w:cs="Times New Roman"/>
          <w:sz w:val="28"/>
          <w:szCs w:val="28"/>
        </w:rPr>
        <w:t xml:space="preserve"> посмотрим</w:t>
      </w:r>
      <w:r w:rsidR="00B22633">
        <w:rPr>
          <w:rFonts w:ascii="Times New Roman" w:hAnsi="Times New Roman" w:cs="Times New Roman"/>
          <w:sz w:val="28"/>
          <w:szCs w:val="28"/>
        </w:rPr>
        <w:t xml:space="preserve">, и </w:t>
      </w:r>
      <w:r w:rsidR="00AB0B4A" w:rsidRPr="00B22633">
        <w:rPr>
          <w:rFonts w:ascii="Times New Roman" w:hAnsi="Times New Roman" w:cs="Times New Roman"/>
          <w:sz w:val="28"/>
          <w:szCs w:val="28"/>
        </w:rPr>
        <w:t>Вы расскажете</w:t>
      </w:r>
      <w:r w:rsidR="00160D7F" w:rsidRPr="00B22633">
        <w:rPr>
          <w:rFonts w:ascii="Times New Roman" w:hAnsi="Times New Roman" w:cs="Times New Roman"/>
          <w:sz w:val="28"/>
          <w:szCs w:val="28"/>
        </w:rPr>
        <w:t>.</w:t>
      </w:r>
    </w:p>
    <w:p w:rsidR="00D6408D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B4A">
        <w:rPr>
          <w:rFonts w:ascii="Times New Roman" w:hAnsi="Times New Roman" w:cs="Times New Roman"/>
          <w:b/>
          <w:sz w:val="28"/>
          <w:szCs w:val="28"/>
        </w:rPr>
        <w:t>Ф.В.:</w:t>
      </w:r>
      <w:r w:rsidR="00D6408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B0B4A">
        <w:rPr>
          <w:rFonts w:ascii="Times New Roman" w:hAnsi="Times New Roman" w:cs="Times New Roman"/>
          <w:sz w:val="28"/>
          <w:szCs w:val="28"/>
        </w:rPr>
        <w:t>Семья</w:t>
      </w:r>
      <w:r w:rsidR="00B21EA4">
        <w:rPr>
          <w:rFonts w:ascii="Times New Roman" w:hAnsi="Times New Roman" w:cs="Times New Roman"/>
          <w:sz w:val="28"/>
          <w:szCs w:val="28"/>
        </w:rPr>
        <w:t>, семья</w:t>
      </w:r>
      <w:r w:rsidR="0024434F">
        <w:rPr>
          <w:rFonts w:ascii="Times New Roman" w:hAnsi="Times New Roman" w:cs="Times New Roman"/>
          <w:sz w:val="28"/>
          <w:szCs w:val="28"/>
        </w:rPr>
        <w:t xml:space="preserve">… </w:t>
      </w:r>
      <w:r w:rsidR="00D6408D" w:rsidRPr="00931250">
        <w:rPr>
          <w:rFonts w:ascii="Times New Roman" w:hAnsi="Times New Roman" w:cs="Times New Roman"/>
          <w:sz w:val="28"/>
          <w:szCs w:val="28"/>
        </w:rPr>
        <w:t>Ну, я сказал</w:t>
      </w:r>
      <w:r w:rsidR="00160D7F">
        <w:rPr>
          <w:rFonts w:ascii="Times New Roman" w:hAnsi="Times New Roman" w:cs="Times New Roman"/>
          <w:sz w:val="28"/>
          <w:szCs w:val="28"/>
        </w:rPr>
        <w:t>,</w:t>
      </w:r>
      <w:r w:rsidR="00D6408D" w:rsidRPr="00931250">
        <w:rPr>
          <w:rFonts w:ascii="Times New Roman" w:hAnsi="Times New Roman" w:cs="Times New Roman"/>
          <w:sz w:val="28"/>
          <w:szCs w:val="28"/>
        </w:rPr>
        <w:t xml:space="preserve"> что отец был военным, </w:t>
      </w:r>
      <w:r w:rsidR="00BC0C33">
        <w:rPr>
          <w:rFonts w:ascii="Times New Roman" w:hAnsi="Times New Roman" w:cs="Times New Roman"/>
          <w:sz w:val="28"/>
          <w:szCs w:val="28"/>
        </w:rPr>
        <w:t xml:space="preserve">он, </w:t>
      </w:r>
      <w:r w:rsidR="00A75CC2">
        <w:rPr>
          <w:rFonts w:ascii="Times New Roman" w:hAnsi="Times New Roman" w:cs="Times New Roman"/>
          <w:sz w:val="28"/>
          <w:szCs w:val="28"/>
        </w:rPr>
        <w:t xml:space="preserve">к сожалению, </w:t>
      </w:r>
      <w:r w:rsidR="005E09D3">
        <w:rPr>
          <w:rFonts w:ascii="Times New Roman" w:hAnsi="Times New Roman" w:cs="Times New Roman"/>
          <w:sz w:val="28"/>
          <w:szCs w:val="28"/>
        </w:rPr>
        <w:t>умер. Мама</w:t>
      </w:r>
      <w:r w:rsidR="00D6408D" w:rsidRPr="00931250">
        <w:rPr>
          <w:rFonts w:ascii="Times New Roman" w:hAnsi="Times New Roman" w:cs="Times New Roman"/>
          <w:sz w:val="28"/>
          <w:szCs w:val="28"/>
        </w:rPr>
        <w:t xml:space="preserve"> была из медработников. </w:t>
      </w:r>
      <w:r w:rsidR="00AB0B4A">
        <w:rPr>
          <w:rFonts w:ascii="Times New Roman" w:hAnsi="Times New Roman" w:cs="Times New Roman"/>
          <w:sz w:val="28"/>
          <w:szCs w:val="28"/>
        </w:rPr>
        <w:t>Была, в смысле, раньше. А с</w:t>
      </w:r>
      <w:r w:rsidR="00D6408D" w:rsidRPr="00931250">
        <w:rPr>
          <w:rFonts w:ascii="Times New Roman" w:hAnsi="Times New Roman" w:cs="Times New Roman"/>
          <w:sz w:val="28"/>
          <w:szCs w:val="28"/>
        </w:rPr>
        <w:t>ейчас она</w:t>
      </w:r>
      <w:r w:rsidR="00AB0B4A">
        <w:rPr>
          <w:rFonts w:ascii="Times New Roman" w:hAnsi="Times New Roman" w:cs="Times New Roman"/>
          <w:sz w:val="28"/>
          <w:szCs w:val="28"/>
        </w:rPr>
        <w:t xml:space="preserve">, слава </w:t>
      </w:r>
      <w:r w:rsidR="00A75CC2">
        <w:rPr>
          <w:rFonts w:ascii="Times New Roman" w:hAnsi="Times New Roman" w:cs="Times New Roman"/>
          <w:sz w:val="28"/>
          <w:szCs w:val="28"/>
        </w:rPr>
        <w:t>Б</w:t>
      </w:r>
      <w:r w:rsidR="00AB0B4A">
        <w:rPr>
          <w:rFonts w:ascii="Times New Roman" w:hAnsi="Times New Roman" w:cs="Times New Roman"/>
          <w:sz w:val="28"/>
          <w:szCs w:val="28"/>
        </w:rPr>
        <w:t xml:space="preserve">огу, ещё жива, но </w:t>
      </w:r>
      <w:r w:rsidR="00D6408D" w:rsidRPr="00931250">
        <w:rPr>
          <w:rFonts w:ascii="Times New Roman" w:hAnsi="Times New Roman" w:cs="Times New Roman"/>
          <w:sz w:val="28"/>
          <w:szCs w:val="28"/>
        </w:rPr>
        <w:t>пенсионерка</w:t>
      </w:r>
      <w:r w:rsidR="00AB0B4A">
        <w:rPr>
          <w:rFonts w:ascii="Times New Roman" w:hAnsi="Times New Roman" w:cs="Times New Roman"/>
          <w:sz w:val="28"/>
          <w:szCs w:val="28"/>
        </w:rPr>
        <w:t xml:space="preserve"> давнишняя</w:t>
      </w:r>
      <w:r w:rsidR="00D6408D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60E8A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D6408D" w:rsidRPr="00931250">
        <w:rPr>
          <w:rFonts w:ascii="Times New Roman" w:hAnsi="Times New Roman" w:cs="Times New Roman"/>
          <w:sz w:val="28"/>
          <w:szCs w:val="28"/>
        </w:rPr>
        <w:t>у меня брат</w:t>
      </w:r>
      <w:r w:rsidR="00B22633">
        <w:rPr>
          <w:rFonts w:ascii="Times New Roman" w:hAnsi="Times New Roman" w:cs="Times New Roman"/>
          <w:sz w:val="28"/>
          <w:szCs w:val="28"/>
        </w:rPr>
        <w:t xml:space="preserve"> </w:t>
      </w:r>
      <w:r w:rsidR="006C4587">
        <w:rPr>
          <w:rFonts w:ascii="Times New Roman" w:hAnsi="Times New Roman" w:cs="Times New Roman"/>
          <w:sz w:val="28"/>
          <w:szCs w:val="28"/>
        </w:rPr>
        <w:t xml:space="preserve">– </w:t>
      </w:r>
      <w:r w:rsidR="0024434F">
        <w:rPr>
          <w:rFonts w:ascii="Times New Roman" w:hAnsi="Times New Roman" w:cs="Times New Roman"/>
          <w:sz w:val="28"/>
          <w:szCs w:val="28"/>
        </w:rPr>
        <w:t>к</w:t>
      </w:r>
      <w:r w:rsidR="006C4587">
        <w:rPr>
          <w:rFonts w:ascii="Times New Roman" w:hAnsi="Times New Roman" w:cs="Times New Roman"/>
          <w:sz w:val="28"/>
          <w:szCs w:val="28"/>
        </w:rPr>
        <w:t xml:space="preserve"> </w:t>
      </w:r>
      <w:r w:rsidR="0024434F">
        <w:rPr>
          <w:rFonts w:ascii="Times New Roman" w:hAnsi="Times New Roman" w:cs="Times New Roman"/>
          <w:sz w:val="28"/>
          <w:szCs w:val="28"/>
        </w:rPr>
        <w:t xml:space="preserve"> сожалению, </w:t>
      </w:r>
      <w:r w:rsidR="00B22633">
        <w:rPr>
          <w:rFonts w:ascii="Times New Roman" w:hAnsi="Times New Roman" w:cs="Times New Roman"/>
          <w:sz w:val="28"/>
          <w:szCs w:val="28"/>
        </w:rPr>
        <w:t>был</w:t>
      </w:r>
      <w:r w:rsidR="00B2263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22633">
        <w:rPr>
          <w:rFonts w:ascii="Times New Roman" w:hAnsi="Times New Roman" w:cs="Times New Roman"/>
          <w:sz w:val="28"/>
          <w:szCs w:val="28"/>
        </w:rPr>
        <w:t xml:space="preserve">– </w:t>
      </w:r>
      <w:r w:rsidR="00D6408D" w:rsidRPr="00931250">
        <w:rPr>
          <w:rFonts w:ascii="Times New Roman" w:hAnsi="Times New Roman" w:cs="Times New Roman"/>
          <w:sz w:val="28"/>
          <w:szCs w:val="28"/>
        </w:rPr>
        <w:t>и сестра</w:t>
      </w:r>
      <w:r w:rsidR="00360E8A">
        <w:rPr>
          <w:rFonts w:ascii="Times New Roman" w:hAnsi="Times New Roman" w:cs="Times New Roman"/>
          <w:sz w:val="28"/>
          <w:szCs w:val="28"/>
        </w:rPr>
        <w:t>. Сестра и мама живут в городе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="00BC0C33">
        <w:rPr>
          <w:rFonts w:ascii="Times New Roman" w:hAnsi="Times New Roman" w:cs="Times New Roman"/>
          <w:sz w:val="28"/>
          <w:szCs w:val="28"/>
        </w:rPr>
        <w:t>е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на Укр</w:t>
      </w:r>
      <w:r w:rsidR="00AB0B4A">
        <w:rPr>
          <w:rFonts w:ascii="Times New Roman" w:hAnsi="Times New Roman" w:cs="Times New Roman"/>
          <w:sz w:val="28"/>
          <w:szCs w:val="28"/>
        </w:rPr>
        <w:t>аине. Брат кончил ГИТИС как муз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режиссер. В пятьдесят лет умер. </w:t>
      </w:r>
      <w:r w:rsidR="00A75CC2" w:rsidRPr="00A75CC2">
        <w:rPr>
          <w:rFonts w:ascii="Times New Roman" w:hAnsi="Times New Roman" w:cs="Times New Roman"/>
          <w:sz w:val="28"/>
          <w:szCs w:val="28"/>
        </w:rPr>
        <w:t xml:space="preserve">В чём был неправ, я думаю. </w:t>
      </w:r>
      <w:r w:rsidR="00E2370E" w:rsidRPr="00931250">
        <w:rPr>
          <w:rFonts w:ascii="Times New Roman" w:hAnsi="Times New Roman" w:cs="Times New Roman"/>
          <w:sz w:val="28"/>
          <w:szCs w:val="28"/>
        </w:rPr>
        <w:t>Причем мы с ним сделали всего</w:t>
      </w:r>
      <w:r w:rsidR="00AB0B4A">
        <w:rPr>
          <w:rFonts w:ascii="Times New Roman" w:hAnsi="Times New Roman" w:cs="Times New Roman"/>
          <w:sz w:val="28"/>
          <w:szCs w:val="28"/>
        </w:rPr>
        <w:t xml:space="preserve"> один спектакль – «Веселую вдову»</w:t>
      </w:r>
      <w:r w:rsidR="005E09D3">
        <w:rPr>
          <w:rFonts w:ascii="Times New Roman" w:hAnsi="Times New Roman" w:cs="Times New Roman"/>
          <w:sz w:val="28"/>
          <w:szCs w:val="28"/>
        </w:rPr>
        <w:t xml:space="preserve"> в Николаеве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AB0B4A">
        <w:rPr>
          <w:rFonts w:ascii="Times New Roman" w:hAnsi="Times New Roman" w:cs="Times New Roman"/>
          <w:sz w:val="28"/>
          <w:szCs w:val="28"/>
        </w:rPr>
        <w:t xml:space="preserve"> в </w:t>
      </w:r>
      <w:r w:rsidR="00A75CC2">
        <w:rPr>
          <w:rFonts w:ascii="Times New Roman" w:hAnsi="Times New Roman" w:cs="Times New Roman"/>
          <w:sz w:val="28"/>
          <w:szCs w:val="28"/>
        </w:rPr>
        <w:t>О</w:t>
      </w:r>
      <w:r w:rsidR="00AB0B4A">
        <w:rPr>
          <w:rFonts w:ascii="Times New Roman" w:hAnsi="Times New Roman" w:cs="Times New Roman"/>
          <w:sz w:val="28"/>
          <w:szCs w:val="28"/>
        </w:rPr>
        <w:t>перетте.</w:t>
      </w:r>
    </w:p>
    <w:p w:rsidR="00C7627E" w:rsidRDefault="00A75CC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ещё про семью? </w:t>
      </w:r>
      <w:r w:rsidR="00360E8A">
        <w:rPr>
          <w:rFonts w:ascii="Times New Roman" w:hAnsi="Times New Roman" w:cs="Times New Roman"/>
          <w:sz w:val="28"/>
          <w:szCs w:val="28"/>
        </w:rPr>
        <w:t xml:space="preserve">Ну, вот, </w:t>
      </w:r>
      <w:r w:rsidR="00B010AF">
        <w:rPr>
          <w:rFonts w:ascii="Times New Roman" w:hAnsi="Times New Roman" w:cs="Times New Roman"/>
          <w:sz w:val="28"/>
          <w:szCs w:val="28"/>
        </w:rPr>
        <w:t xml:space="preserve">мы </w:t>
      </w:r>
      <w:r w:rsidR="00360E8A">
        <w:rPr>
          <w:rFonts w:ascii="Times New Roman" w:hAnsi="Times New Roman" w:cs="Times New Roman"/>
          <w:sz w:val="28"/>
          <w:szCs w:val="28"/>
        </w:rPr>
        <w:t>б</w:t>
      </w:r>
      <w:r w:rsidR="005E09D3">
        <w:rPr>
          <w:rFonts w:ascii="Times New Roman" w:hAnsi="Times New Roman" w:cs="Times New Roman"/>
          <w:sz w:val="28"/>
          <w:szCs w:val="28"/>
        </w:rPr>
        <w:t>ольшую часть</w:t>
      </w:r>
      <w:r w:rsidR="00360E8A">
        <w:rPr>
          <w:rFonts w:ascii="Times New Roman" w:hAnsi="Times New Roman" w:cs="Times New Roman"/>
          <w:sz w:val="28"/>
          <w:szCs w:val="28"/>
        </w:rPr>
        <w:t xml:space="preserve"> жизни</w:t>
      </w:r>
      <w:r w:rsidR="005E09D3">
        <w:rPr>
          <w:rFonts w:ascii="Times New Roman" w:hAnsi="Times New Roman" w:cs="Times New Roman"/>
          <w:sz w:val="28"/>
          <w:szCs w:val="28"/>
        </w:rPr>
        <w:t xml:space="preserve"> прожили в Б</w:t>
      </w:r>
      <w:r>
        <w:rPr>
          <w:rFonts w:ascii="Times New Roman" w:hAnsi="Times New Roman" w:cs="Times New Roman"/>
          <w:sz w:val="28"/>
          <w:szCs w:val="28"/>
        </w:rPr>
        <w:t>аку</w:t>
      </w:r>
      <w:r w:rsidR="00BC0C33">
        <w:rPr>
          <w:rFonts w:ascii="Times New Roman" w:hAnsi="Times New Roman" w:cs="Times New Roman"/>
          <w:sz w:val="28"/>
          <w:szCs w:val="28"/>
        </w:rPr>
        <w:t xml:space="preserve"> -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60E8A">
        <w:rPr>
          <w:rFonts w:ascii="Times New Roman" w:hAnsi="Times New Roman" w:cs="Times New Roman"/>
          <w:sz w:val="28"/>
          <w:szCs w:val="28"/>
        </w:rPr>
        <w:t>.е. ю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жный город на берегу Каспийского моря. Там </w:t>
      </w:r>
      <w:r>
        <w:rPr>
          <w:rFonts w:ascii="Times New Roman" w:hAnsi="Times New Roman" w:cs="Times New Roman"/>
          <w:sz w:val="28"/>
          <w:szCs w:val="28"/>
        </w:rPr>
        <w:t xml:space="preserve">всегда, очень 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часто дул ветер с моря, назывался </w:t>
      </w:r>
      <w:r w:rsidR="005E09D3">
        <w:rPr>
          <w:rFonts w:ascii="Times New Roman" w:hAnsi="Times New Roman" w:cs="Times New Roman"/>
          <w:sz w:val="28"/>
          <w:szCs w:val="28"/>
        </w:rPr>
        <w:t>«</w:t>
      </w:r>
      <w:r w:rsidR="00E2370E" w:rsidRPr="00931250">
        <w:rPr>
          <w:rFonts w:ascii="Times New Roman" w:hAnsi="Times New Roman" w:cs="Times New Roman"/>
          <w:sz w:val="28"/>
          <w:szCs w:val="28"/>
        </w:rPr>
        <w:t>моряна</w:t>
      </w:r>
      <w:r w:rsidR="005E09D3">
        <w:rPr>
          <w:rFonts w:ascii="Times New Roman" w:hAnsi="Times New Roman" w:cs="Times New Roman"/>
          <w:sz w:val="28"/>
          <w:szCs w:val="28"/>
        </w:rPr>
        <w:t>»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C7627E">
        <w:rPr>
          <w:rFonts w:ascii="Times New Roman" w:hAnsi="Times New Roman" w:cs="Times New Roman"/>
          <w:sz w:val="28"/>
          <w:szCs w:val="28"/>
        </w:rPr>
        <w:t>О</w:t>
      </w:r>
      <w:r w:rsidR="00E2370E" w:rsidRPr="00931250">
        <w:rPr>
          <w:rFonts w:ascii="Times New Roman" w:hAnsi="Times New Roman" w:cs="Times New Roman"/>
          <w:sz w:val="28"/>
          <w:szCs w:val="28"/>
        </w:rPr>
        <w:t>н надувал песок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010AF">
        <w:rPr>
          <w:rFonts w:ascii="Times New Roman" w:hAnsi="Times New Roman" w:cs="Times New Roman"/>
          <w:sz w:val="28"/>
          <w:szCs w:val="28"/>
        </w:rPr>
        <w:t xml:space="preserve">все старательно закрывали окна, </w:t>
      </w:r>
      <w:r w:rsidR="00C7627E">
        <w:rPr>
          <w:rFonts w:ascii="Times New Roman" w:hAnsi="Times New Roman" w:cs="Times New Roman"/>
          <w:sz w:val="28"/>
          <w:szCs w:val="28"/>
        </w:rPr>
        <w:t xml:space="preserve">но </w:t>
      </w:r>
      <w:r w:rsidR="00B010AF">
        <w:rPr>
          <w:rFonts w:ascii="Times New Roman" w:hAnsi="Times New Roman" w:cs="Times New Roman"/>
          <w:sz w:val="28"/>
          <w:szCs w:val="28"/>
        </w:rPr>
        <w:t>тем не менее</w:t>
      </w:r>
      <w:r w:rsidR="00C7627E">
        <w:rPr>
          <w:rFonts w:ascii="Times New Roman" w:hAnsi="Times New Roman" w:cs="Times New Roman"/>
          <w:sz w:val="28"/>
          <w:szCs w:val="28"/>
        </w:rPr>
        <w:t xml:space="preserve"> такой </w:t>
      </w:r>
      <w:r w:rsidR="00E2370E" w:rsidRPr="00931250">
        <w:rPr>
          <w:rFonts w:ascii="Times New Roman" w:hAnsi="Times New Roman" w:cs="Times New Roman"/>
          <w:sz w:val="28"/>
          <w:szCs w:val="28"/>
        </w:rPr>
        <w:t>тонкий</w:t>
      </w:r>
      <w:r w:rsidR="00C7627E">
        <w:rPr>
          <w:rFonts w:ascii="Times New Roman" w:hAnsi="Times New Roman" w:cs="Times New Roman"/>
          <w:sz w:val="28"/>
          <w:szCs w:val="28"/>
        </w:rPr>
        <w:t>-тонкий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с</w:t>
      </w:r>
      <w:r w:rsidR="00C7627E">
        <w:rPr>
          <w:rFonts w:ascii="Times New Roman" w:hAnsi="Times New Roman" w:cs="Times New Roman"/>
          <w:sz w:val="28"/>
          <w:szCs w:val="28"/>
        </w:rPr>
        <w:t>л</w:t>
      </w:r>
      <w:r w:rsidR="00E2370E" w:rsidRPr="00931250">
        <w:rPr>
          <w:rFonts w:ascii="Times New Roman" w:hAnsi="Times New Roman" w:cs="Times New Roman"/>
          <w:sz w:val="28"/>
          <w:szCs w:val="28"/>
        </w:rPr>
        <w:t>ой песка</w:t>
      </w:r>
      <w:r w:rsidR="00B010AF">
        <w:rPr>
          <w:rFonts w:ascii="Times New Roman" w:hAnsi="Times New Roman" w:cs="Times New Roman"/>
          <w:sz w:val="28"/>
          <w:szCs w:val="28"/>
        </w:rPr>
        <w:t xml:space="preserve"> лежал </w:t>
      </w:r>
      <w:r w:rsidR="00B010AF">
        <w:rPr>
          <w:rFonts w:ascii="Times New Roman" w:hAnsi="Times New Roman" w:cs="Times New Roman"/>
          <w:sz w:val="28"/>
          <w:szCs w:val="28"/>
        </w:rPr>
        <w:lastRenderedPageBreak/>
        <w:t>всюду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B010AF">
        <w:rPr>
          <w:rFonts w:ascii="Times New Roman" w:hAnsi="Times New Roman" w:cs="Times New Roman"/>
          <w:sz w:val="28"/>
          <w:szCs w:val="28"/>
        </w:rPr>
        <w:t>и его всегда надо было убирать, потому что это не пыль, а именно песок</w:t>
      </w:r>
      <w:r w:rsidR="00C7627E">
        <w:rPr>
          <w:rFonts w:ascii="Times New Roman" w:hAnsi="Times New Roman" w:cs="Times New Roman"/>
          <w:sz w:val="28"/>
          <w:szCs w:val="28"/>
        </w:rPr>
        <w:t xml:space="preserve"> –</w:t>
      </w:r>
      <w:r w:rsidR="00B010AF">
        <w:rPr>
          <w:rFonts w:ascii="Times New Roman" w:hAnsi="Times New Roman" w:cs="Times New Roman"/>
          <w:sz w:val="28"/>
          <w:szCs w:val="28"/>
        </w:rPr>
        <w:t xml:space="preserve"> на</w:t>
      </w:r>
      <w:r w:rsidR="006C4587">
        <w:rPr>
          <w:rFonts w:ascii="Times New Roman" w:hAnsi="Times New Roman" w:cs="Times New Roman"/>
          <w:sz w:val="28"/>
          <w:szCs w:val="28"/>
        </w:rPr>
        <w:t>м</w:t>
      </w:r>
      <w:r w:rsidR="00B010AF">
        <w:rPr>
          <w:rFonts w:ascii="Times New Roman" w:hAnsi="Times New Roman" w:cs="Times New Roman"/>
          <w:sz w:val="28"/>
          <w:szCs w:val="28"/>
        </w:rPr>
        <w:t>етал</w:t>
      </w:r>
      <w:r w:rsidR="006C4587">
        <w:rPr>
          <w:rFonts w:ascii="Times New Roman" w:hAnsi="Times New Roman" w:cs="Times New Roman"/>
          <w:sz w:val="28"/>
          <w:szCs w:val="28"/>
        </w:rPr>
        <w:t>о, наметало</w:t>
      </w:r>
      <w:r w:rsidR="00B010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370E" w:rsidRPr="00931250" w:rsidRDefault="00B010A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E2370E" w:rsidRPr="00931250">
        <w:rPr>
          <w:rFonts w:ascii="Times New Roman" w:hAnsi="Times New Roman" w:cs="Times New Roman"/>
          <w:sz w:val="28"/>
          <w:szCs w:val="28"/>
        </w:rPr>
        <w:t>кончил училище в 64</w:t>
      </w:r>
      <w:r w:rsidR="00360E8A">
        <w:rPr>
          <w:rFonts w:ascii="Times New Roman" w:hAnsi="Times New Roman" w:cs="Times New Roman"/>
          <w:sz w:val="28"/>
          <w:szCs w:val="28"/>
        </w:rPr>
        <w:t>-м</w:t>
      </w:r>
      <w:r w:rsidR="0040565E">
        <w:rPr>
          <w:rFonts w:ascii="Times New Roman" w:hAnsi="Times New Roman" w:cs="Times New Roman"/>
          <w:sz w:val="28"/>
          <w:szCs w:val="28"/>
        </w:rPr>
        <w:t xml:space="preserve"> году, и мы оттуда уехали, и я</w:t>
      </w:r>
      <w:r w:rsidR="00EE73C7">
        <w:rPr>
          <w:rFonts w:ascii="Times New Roman" w:hAnsi="Times New Roman" w:cs="Times New Roman"/>
          <w:sz w:val="28"/>
          <w:szCs w:val="28"/>
        </w:rPr>
        <w:t xml:space="preserve"> 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с тех пор </w:t>
      </w:r>
      <w:r w:rsidR="0040565E" w:rsidRPr="00931250">
        <w:rPr>
          <w:rFonts w:ascii="Times New Roman" w:hAnsi="Times New Roman" w:cs="Times New Roman"/>
          <w:sz w:val="28"/>
          <w:szCs w:val="28"/>
        </w:rPr>
        <w:t xml:space="preserve">ни разу 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в Баку не был, </w:t>
      </w:r>
      <w:r w:rsidR="00EE73C7" w:rsidRPr="00931250">
        <w:rPr>
          <w:rFonts w:ascii="Times New Roman" w:hAnsi="Times New Roman" w:cs="Times New Roman"/>
          <w:sz w:val="28"/>
          <w:szCs w:val="28"/>
        </w:rPr>
        <w:t xml:space="preserve">даже </w:t>
      </w:r>
      <w:r w:rsidR="001C405C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E2370E" w:rsidRPr="00931250">
        <w:rPr>
          <w:rFonts w:ascii="Times New Roman" w:hAnsi="Times New Roman" w:cs="Times New Roman"/>
          <w:sz w:val="28"/>
          <w:szCs w:val="28"/>
        </w:rPr>
        <w:t>непонятно</w:t>
      </w:r>
      <w:r w:rsidR="00EE73C7">
        <w:rPr>
          <w:rFonts w:ascii="Times New Roman" w:hAnsi="Times New Roman" w:cs="Times New Roman"/>
          <w:sz w:val="28"/>
          <w:szCs w:val="28"/>
        </w:rPr>
        <w:t>: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м</w:t>
      </w:r>
      <w:r w:rsidR="0040565E">
        <w:rPr>
          <w:rFonts w:ascii="Times New Roman" w:hAnsi="Times New Roman" w:cs="Times New Roman"/>
          <w:sz w:val="28"/>
          <w:szCs w:val="28"/>
        </w:rPr>
        <w:t>ожно было бы съездить, но ч</w:t>
      </w:r>
      <w:r w:rsidR="00BC0C33">
        <w:rPr>
          <w:rFonts w:ascii="Times New Roman" w:hAnsi="Times New Roman" w:cs="Times New Roman"/>
          <w:sz w:val="28"/>
          <w:szCs w:val="28"/>
        </w:rPr>
        <w:t>т</w:t>
      </w:r>
      <w:r w:rsidR="0040565E">
        <w:rPr>
          <w:rFonts w:ascii="Times New Roman" w:hAnsi="Times New Roman" w:cs="Times New Roman"/>
          <w:sz w:val="28"/>
          <w:szCs w:val="28"/>
        </w:rPr>
        <w:t>о-то</w:t>
      </w:r>
      <w:r w:rsidR="00E2370E" w:rsidRPr="00931250">
        <w:rPr>
          <w:rFonts w:ascii="Times New Roman" w:hAnsi="Times New Roman" w:cs="Times New Roman"/>
          <w:sz w:val="28"/>
          <w:szCs w:val="28"/>
        </w:rPr>
        <w:t xml:space="preserve"> не получается.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40565E">
        <w:rPr>
          <w:rFonts w:ascii="Times New Roman" w:hAnsi="Times New Roman" w:cs="Times New Roman"/>
          <w:sz w:val="28"/>
          <w:szCs w:val="28"/>
        </w:rPr>
        <w:t>раньше</w:t>
      </w:r>
      <w:r w:rsidR="00E91BD7">
        <w:rPr>
          <w:rFonts w:ascii="Times New Roman" w:hAnsi="Times New Roman" w:cs="Times New Roman"/>
          <w:sz w:val="28"/>
          <w:szCs w:val="28"/>
        </w:rPr>
        <w:t>,</w:t>
      </w:r>
      <w:r w:rsidR="0040565E">
        <w:rPr>
          <w:rFonts w:ascii="Times New Roman" w:hAnsi="Times New Roman" w:cs="Times New Roman"/>
          <w:sz w:val="28"/>
          <w:szCs w:val="28"/>
        </w:rPr>
        <w:t xml:space="preserve"> </w:t>
      </w:r>
      <w:r w:rsidR="00415E97" w:rsidRPr="00931250">
        <w:rPr>
          <w:rFonts w:ascii="Times New Roman" w:hAnsi="Times New Roman" w:cs="Times New Roman"/>
          <w:sz w:val="28"/>
          <w:szCs w:val="28"/>
        </w:rPr>
        <w:t>после института ездил по Советскому Союзу</w:t>
      </w:r>
      <w:r w:rsidR="00EE73C7">
        <w:rPr>
          <w:rFonts w:ascii="Times New Roman" w:hAnsi="Times New Roman" w:cs="Times New Roman"/>
          <w:sz w:val="28"/>
          <w:szCs w:val="28"/>
        </w:rPr>
        <w:t xml:space="preserve"> </w:t>
      </w:r>
      <w:r w:rsidR="0070779F">
        <w:rPr>
          <w:rFonts w:ascii="Times New Roman" w:hAnsi="Times New Roman" w:cs="Times New Roman"/>
          <w:sz w:val="28"/>
          <w:szCs w:val="28"/>
        </w:rPr>
        <w:t>(</w:t>
      </w:r>
      <w:r w:rsidR="001C405C">
        <w:rPr>
          <w:rFonts w:ascii="Times New Roman" w:hAnsi="Times New Roman" w:cs="Times New Roman"/>
          <w:sz w:val="28"/>
          <w:szCs w:val="28"/>
        </w:rPr>
        <w:t>все-таки он был большой достаточно</w:t>
      </w:r>
      <w:r w:rsidR="0070779F">
        <w:rPr>
          <w:rFonts w:ascii="Times New Roman" w:hAnsi="Times New Roman" w:cs="Times New Roman"/>
          <w:sz w:val="28"/>
          <w:szCs w:val="28"/>
        </w:rPr>
        <w:t>)</w:t>
      </w:r>
      <w:r w:rsidR="00EE73C7">
        <w:rPr>
          <w:rFonts w:ascii="Times New Roman" w:hAnsi="Times New Roman" w:cs="Times New Roman"/>
          <w:sz w:val="28"/>
          <w:szCs w:val="28"/>
        </w:rPr>
        <w:t xml:space="preserve"> </w:t>
      </w:r>
      <w:r w:rsidR="001C405C">
        <w:rPr>
          <w:rFonts w:ascii="Times New Roman" w:hAnsi="Times New Roman" w:cs="Times New Roman"/>
          <w:sz w:val="28"/>
          <w:szCs w:val="28"/>
        </w:rPr>
        <w:t>как театральный художник</w:t>
      </w:r>
      <w:r w:rsidR="00E91BD7">
        <w:rPr>
          <w:rFonts w:ascii="Times New Roman" w:hAnsi="Times New Roman" w:cs="Times New Roman"/>
          <w:sz w:val="28"/>
          <w:szCs w:val="28"/>
        </w:rPr>
        <w:t xml:space="preserve"> </w:t>
      </w:r>
      <w:r w:rsidR="0070779F">
        <w:rPr>
          <w:rFonts w:ascii="Times New Roman" w:hAnsi="Times New Roman" w:cs="Times New Roman"/>
          <w:sz w:val="28"/>
          <w:szCs w:val="28"/>
        </w:rPr>
        <w:t xml:space="preserve">– </w:t>
      </w:r>
      <w:r w:rsidR="00E91BD7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1C405C" w:rsidRPr="00931250">
        <w:rPr>
          <w:rFonts w:ascii="Times New Roman" w:hAnsi="Times New Roman" w:cs="Times New Roman"/>
          <w:sz w:val="28"/>
          <w:szCs w:val="28"/>
        </w:rPr>
        <w:t>оплаченные</w:t>
      </w:r>
      <w:r w:rsidR="001C405C">
        <w:rPr>
          <w:rFonts w:ascii="Times New Roman" w:hAnsi="Times New Roman" w:cs="Times New Roman"/>
          <w:sz w:val="28"/>
          <w:szCs w:val="28"/>
        </w:rPr>
        <w:t xml:space="preserve"> </w:t>
      </w:r>
      <w:r w:rsidR="001C405C" w:rsidRPr="00931250">
        <w:rPr>
          <w:rFonts w:ascii="Times New Roman" w:hAnsi="Times New Roman" w:cs="Times New Roman"/>
          <w:sz w:val="28"/>
          <w:szCs w:val="28"/>
        </w:rPr>
        <w:t>были</w:t>
      </w:r>
      <w:r w:rsidR="001C405C">
        <w:rPr>
          <w:rFonts w:ascii="Times New Roman" w:hAnsi="Times New Roman" w:cs="Times New Roman"/>
          <w:sz w:val="28"/>
          <w:szCs w:val="28"/>
        </w:rPr>
        <w:t xml:space="preserve"> п</w:t>
      </w:r>
      <w:r w:rsidR="00415E97" w:rsidRPr="00931250">
        <w:rPr>
          <w:rFonts w:ascii="Times New Roman" w:hAnsi="Times New Roman" w:cs="Times New Roman"/>
          <w:sz w:val="28"/>
          <w:szCs w:val="28"/>
        </w:rPr>
        <w:t>оездки</w:t>
      </w:r>
      <w:r w:rsidR="001C405C">
        <w:rPr>
          <w:rFonts w:ascii="Times New Roman" w:hAnsi="Times New Roman" w:cs="Times New Roman"/>
          <w:sz w:val="28"/>
          <w:szCs w:val="28"/>
        </w:rPr>
        <w:t>,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C405C">
        <w:rPr>
          <w:rFonts w:ascii="Times New Roman" w:hAnsi="Times New Roman" w:cs="Times New Roman"/>
          <w:sz w:val="28"/>
          <w:szCs w:val="28"/>
        </w:rPr>
        <w:t>поэтому я</w:t>
      </w:r>
      <w:r w:rsidR="0070779F">
        <w:rPr>
          <w:rFonts w:ascii="Times New Roman" w:hAnsi="Times New Roman" w:cs="Times New Roman"/>
          <w:sz w:val="28"/>
          <w:szCs w:val="28"/>
        </w:rPr>
        <w:t xml:space="preserve"> </w:t>
      </w:r>
      <w:r w:rsidR="001C405C">
        <w:rPr>
          <w:rFonts w:ascii="Times New Roman" w:hAnsi="Times New Roman" w:cs="Times New Roman"/>
          <w:sz w:val="28"/>
          <w:szCs w:val="28"/>
        </w:rPr>
        <w:t xml:space="preserve">в разных </w:t>
      </w:r>
      <w:r w:rsidR="00415E97" w:rsidRPr="00931250">
        <w:rPr>
          <w:rFonts w:ascii="Times New Roman" w:hAnsi="Times New Roman" w:cs="Times New Roman"/>
          <w:sz w:val="28"/>
          <w:szCs w:val="28"/>
        </w:rPr>
        <w:t>городах</w:t>
      </w:r>
      <w:r w:rsidR="001C405C">
        <w:rPr>
          <w:rFonts w:ascii="Times New Roman" w:hAnsi="Times New Roman" w:cs="Times New Roman"/>
          <w:sz w:val="28"/>
          <w:szCs w:val="28"/>
        </w:rPr>
        <w:t xml:space="preserve"> бывал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C405C">
        <w:rPr>
          <w:rFonts w:ascii="Times New Roman" w:hAnsi="Times New Roman" w:cs="Times New Roman"/>
          <w:sz w:val="28"/>
          <w:szCs w:val="28"/>
        </w:rPr>
        <w:t>На свои деньги</w:t>
      </w:r>
      <w:r w:rsidR="007E339B">
        <w:rPr>
          <w:rFonts w:ascii="Times New Roman" w:hAnsi="Times New Roman" w:cs="Times New Roman"/>
          <w:sz w:val="28"/>
          <w:szCs w:val="28"/>
        </w:rPr>
        <w:t xml:space="preserve">, я помню, </w:t>
      </w:r>
      <w:r w:rsidR="007E339B" w:rsidRPr="00931250">
        <w:rPr>
          <w:rFonts w:ascii="Times New Roman" w:hAnsi="Times New Roman" w:cs="Times New Roman"/>
          <w:sz w:val="28"/>
          <w:szCs w:val="28"/>
        </w:rPr>
        <w:t xml:space="preserve">поехал </w:t>
      </w:r>
      <w:r w:rsidR="007E339B">
        <w:rPr>
          <w:rFonts w:ascii="Times New Roman" w:hAnsi="Times New Roman" w:cs="Times New Roman"/>
          <w:sz w:val="28"/>
          <w:szCs w:val="28"/>
        </w:rPr>
        <w:t xml:space="preserve">во </w:t>
      </w:r>
      <w:r w:rsidR="00415E97" w:rsidRPr="00931250">
        <w:rPr>
          <w:rFonts w:ascii="Times New Roman" w:hAnsi="Times New Roman" w:cs="Times New Roman"/>
          <w:sz w:val="28"/>
          <w:szCs w:val="28"/>
        </w:rPr>
        <w:t>Владивосток</w:t>
      </w:r>
      <w:r w:rsidR="007E339B">
        <w:rPr>
          <w:rFonts w:ascii="Times New Roman" w:hAnsi="Times New Roman" w:cs="Times New Roman"/>
          <w:sz w:val="28"/>
          <w:szCs w:val="28"/>
        </w:rPr>
        <w:t>, на другой конец света п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рактически, </w:t>
      </w:r>
      <w:r w:rsidR="007E339B">
        <w:rPr>
          <w:rFonts w:ascii="Times New Roman" w:hAnsi="Times New Roman" w:cs="Times New Roman"/>
          <w:sz w:val="28"/>
          <w:szCs w:val="28"/>
        </w:rPr>
        <w:t>потому что сейчас туда лететь, по-моему, даже дольше, чем в Америку. Такое вот странное ощущение</w:t>
      </w:r>
      <w:r w:rsidR="00D90C8D">
        <w:rPr>
          <w:rFonts w:ascii="Times New Roman" w:hAnsi="Times New Roman" w:cs="Times New Roman"/>
          <w:sz w:val="28"/>
          <w:szCs w:val="28"/>
        </w:rPr>
        <w:t>. Б</w:t>
      </w:r>
      <w:r w:rsidR="007E339B">
        <w:rPr>
          <w:rFonts w:ascii="Times New Roman" w:hAnsi="Times New Roman" w:cs="Times New Roman"/>
          <w:sz w:val="28"/>
          <w:szCs w:val="28"/>
        </w:rPr>
        <w:t xml:space="preserve">ыло, по крайней мере, тогда. </w:t>
      </w:r>
      <w:r w:rsidR="0040565E">
        <w:rPr>
          <w:rFonts w:ascii="Times New Roman" w:hAnsi="Times New Roman" w:cs="Times New Roman"/>
          <w:sz w:val="28"/>
          <w:szCs w:val="28"/>
        </w:rPr>
        <w:t>В Америку действительно</w:t>
      </w:r>
      <w:r w:rsidR="007E339B">
        <w:rPr>
          <w:rFonts w:ascii="Times New Roman" w:hAnsi="Times New Roman" w:cs="Times New Roman"/>
          <w:sz w:val="28"/>
          <w:szCs w:val="28"/>
        </w:rPr>
        <w:t>,</w:t>
      </w:r>
      <w:r w:rsidR="0040565E">
        <w:rPr>
          <w:rFonts w:ascii="Times New Roman" w:hAnsi="Times New Roman" w:cs="Times New Roman"/>
          <w:sz w:val="28"/>
          <w:szCs w:val="28"/>
        </w:rPr>
        <w:t xml:space="preserve"> кажется</w:t>
      </w:r>
      <w:r w:rsidR="007E339B">
        <w:rPr>
          <w:rFonts w:ascii="Times New Roman" w:hAnsi="Times New Roman" w:cs="Times New Roman"/>
          <w:sz w:val="28"/>
          <w:szCs w:val="28"/>
        </w:rPr>
        <w:t>,</w:t>
      </w:r>
      <w:r w:rsidR="0040565E">
        <w:rPr>
          <w:rFonts w:ascii="Times New Roman" w:hAnsi="Times New Roman" w:cs="Times New Roman"/>
          <w:sz w:val="28"/>
          <w:szCs w:val="28"/>
        </w:rPr>
        <w:t xml:space="preserve"> быстрее прилетаешь.</w:t>
      </w:r>
      <w:r w:rsidR="007E339B">
        <w:rPr>
          <w:rFonts w:ascii="Times New Roman" w:hAnsi="Times New Roman" w:cs="Times New Roman"/>
          <w:sz w:val="28"/>
          <w:szCs w:val="28"/>
        </w:rPr>
        <w:t xml:space="preserve"> Так, что ещё надо сказать?</w:t>
      </w:r>
    </w:p>
    <w:p w:rsidR="00415E97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7E339B">
        <w:rPr>
          <w:rFonts w:ascii="Times New Roman" w:hAnsi="Times New Roman" w:cs="Times New Roman"/>
          <w:sz w:val="28"/>
          <w:szCs w:val="28"/>
        </w:rPr>
        <w:t>Ну, как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решили стать художником?</w:t>
      </w:r>
    </w:p>
    <w:p w:rsidR="00FE105C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E339B">
        <w:rPr>
          <w:rFonts w:ascii="Times New Roman" w:hAnsi="Times New Roman" w:cs="Times New Roman"/>
          <w:sz w:val="28"/>
          <w:szCs w:val="28"/>
        </w:rPr>
        <w:t>Да</w:t>
      </w:r>
      <w:r w:rsidR="009C455B">
        <w:rPr>
          <w:rFonts w:ascii="Times New Roman" w:hAnsi="Times New Roman" w:cs="Times New Roman"/>
          <w:sz w:val="28"/>
          <w:szCs w:val="28"/>
        </w:rPr>
        <w:t>-да-да</w:t>
      </w:r>
      <w:r w:rsidR="007E339B">
        <w:rPr>
          <w:rFonts w:ascii="Times New Roman" w:hAnsi="Times New Roman" w:cs="Times New Roman"/>
          <w:sz w:val="28"/>
          <w:szCs w:val="28"/>
        </w:rPr>
        <w:t xml:space="preserve">, это очень интересно </w:t>
      </w:r>
      <w:r w:rsidR="007E339B" w:rsidRPr="00CF0A78">
        <w:rPr>
          <w:rFonts w:ascii="Times New Roman" w:hAnsi="Times New Roman" w:cs="Times New Roman"/>
          <w:i/>
          <w:sz w:val="28"/>
          <w:szCs w:val="28"/>
        </w:rPr>
        <w:t>(сме</w:t>
      </w:r>
      <w:r w:rsidR="00D90C8D">
        <w:rPr>
          <w:rFonts w:ascii="Times New Roman" w:hAnsi="Times New Roman" w:cs="Times New Roman"/>
          <w:i/>
          <w:sz w:val="28"/>
          <w:szCs w:val="28"/>
        </w:rPr>
        <w:t>е</w:t>
      </w:r>
      <w:r w:rsidR="007E339B" w:rsidRPr="00CF0A78">
        <w:rPr>
          <w:rFonts w:ascii="Times New Roman" w:hAnsi="Times New Roman" w:cs="Times New Roman"/>
          <w:i/>
          <w:sz w:val="28"/>
          <w:szCs w:val="28"/>
        </w:rPr>
        <w:t>тся)</w:t>
      </w:r>
      <w:r w:rsidR="00D90C8D">
        <w:rPr>
          <w:rFonts w:ascii="Times New Roman" w:hAnsi="Times New Roman" w:cs="Times New Roman"/>
          <w:sz w:val="28"/>
          <w:szCs w:val="28"/>
        </w:rPr>
        <w:t>!</w:t>
      </w:r>
      <w:r w:rsidR="007E339B">
        <w:rPr>
          <w:rFonts w:ascii="Times New Roman" w:hAnsi="Times New Roman" w:cs="Times New Roman"/>
          <w:sz w:val="28"/>
          <w:szCs w:val="28"/>
        </w:rPr>
        <w:t xml:space="preserve">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В седьмом классе я </w:t>
      </w:r>
      <w:r w:rsidR="00360E8A">
        <w:rPr>
          <w:rFonts w:ascii="Times New Roman" w:hAnsi="Times New Roman" w:cs="Times New Roman"/>
          <w:sz w:val="28"/>
          <w:szCs w:val="28"/>
        </w:rPr>
        <w:t>подумал</w:t>
      </w:r>
      <w:r w:rsidR="00C65189">
        <w:rPr>
          <w:rFonts w:ascii="Times New Roman" w:hAnsi="Times New Roman" w:cs="Times New Roman"/>
          <w:sz w:val="28"/>
          <w:szCs w:val="28"/>
        </w:rPr>
        <w:t xml:space="preserve">: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кем быть? </w:t>
      </w:r>
      <w:r w:rsidR="00BC0C33">
        <w:rPr>
          <w:rFonts w:ascii="Times New Roman" w:hAnsi="Times New Roman" w:cs="Times New Roman"/>
          <w:sz w:val="28"/>
          <w:szCs w:val="28"/>
        </w:rPr>
        <w:t>«К</w:t>
      </w:r>
      <w:r w:rsidR="009C2BA4">
        <w:rPr>
          <w:rFonts w:ascii="Times New Roman" w:hAnsi="Times New Roman" w:cs="Times New Roman"/>
          <w:sz w:val="28"/>
          <w:szCs w:val="28"/>
        </w:rPr>
        <w:t>ем быть</w:t>
      </w:r>
      <w:r w:rsidR="00BC0C33">
        <w:rPr>
          <w:rFonts w:ascii="Times New Roman" w:hAnsi="Times New Roman" w:cs="Times New Roman"/>
          <w:sz w:val="28"/>
          <w:szCs w:val="28"/>
        </w:rPr>
        <w:t>?»</w:t>
      </w:r>
      <w:r w:rsidR="00D612AB">
        <w:rPr>
          <w:rFonts w:ascii="Times New Roman" w:hAnsi="Times New Roman" w:cs="Times New Roman"/>
          <w:sz w:val="28"/>
          <w:szCs w:val="28"/>
        </w:rPr>
        <w:t xml:space="preserve"> -</w:t>
      </w:r>
      <w:r w:rsidR="009C2BA4">
        <w:rPr>
          <w:rFonts w:ascii="Times New Roman" w:hAnsi="Times New Roman" w:cs="Times New Roman"/>
          <w:sz w:val="28"/>
          <w:szCs w:val="28"/>
        </w:rPr>
        <w:t xml:space="preserve"> это книжка Маяковского, и поэтому вот этот мотив: «…у меня растут года, будет мне семнадцать…» и так далее. В</w:t>
      </w:r>
      <w:r w:rsidR="00360E8A">
        <w:rPr>
          <w:rFonts w:ascii="Times New Roman" w:hAnsi="Times New Roman" w:cs="Times New Roman"/>
          <w:sz w:val="28"/>
          <w:szCs w:val="28"/>
        </w:rPr>
        <w:t>о</w:t>
      </w:r>
      <w:r w:rsidR="009C2BA4">
        <w:rPr>
          <w:rFonts w:ascii="Times New Roman" w:hAnsi="Times New Roman" w:cs="Times New Roman"/>
          <w:sz w:val="28"/>
          <w:szCs w:val="28"/>
        </w:rPr>
        <w:t>т</w:t>
      </w:r>
      <w:r w:rsidR="009C455B" w:rsidRPr="009C455B">
        <w:rPr>
          <w:rFonts w:ascii="Times New Roman" w:hAnsi="Times New Roman" w:cs="Times New Roman"/>
          <w:sz w:val="28"/>
          <w:szCs w:val="28"/>
        </w:rPr>
        <w:t xml:space="preserve"> </w:t>
      </w:r>
      <w:r w:rsidR="009C455B">
        <w:rPr>
          <w:rFonts w:ascii="Times New Roman" w:hAnsi="Times New Roman" w:cs="Times New Roman"/>
          <w:sz w:val="28"/>
          <w:szCs w:val="28"/>
        </w:rPr>
        <w:t>такой был</w:t>
      </w:r>
      <w:r w:rsidR="00360E8A">
        <w:rPr>
          <w:rFonts w:ascii="Times New Roman" w:hAnsi="Times New Roman" w:cs="Times New Roman"/>
          <w:sz w:val="28"/>
          <w:szCs w:val="28"/>
        </w:rPr>
        <w:t>,</w:t>
      </w:r>
      <w:r w:rsidR="009C2BA4">
        <w:rPr>
          <w:rFonts w:ascii="Times New Roman" w:hAnsi="Times New Roman" w:cs="Times New Roman"/>
          <w:sz w:val="28"/>
          <w:szCs w:val="28"/>
        </w:rPr>
        <w:t xml:space="preserve"> так сказать,</w:t>
      </w:r>
      <w:r w:rsidR="00360E8A">
        <w:rPr>
          <w:rFonts w:ascii="Times New Roman" w:hAnsi="Times New Roman" w:cs="Times New Roman"/>
          <w:sz w:val="28"/>
          <w:szCs w:val="28"/>
        </w:rPr>
        <w:t xml:space="preserve"> метод рассуждения.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Я был </w:t>
      </w:r>
      <w:r w:rsidR="009C2BA4">
        <w:rPr>
          <w:rFonts w:ascii="Times New Roman" w:hAnsi="Times New Roman" w:cs="Times New Roman"/>
          <w:sz w:val="28"/>
          <w:szCs w:val="28"/>
        </w:rPr>
        <w:t xml:space="preserve">на самом деле таким </w:t>
      </w:r>
      <w:r w:rsidR="00415E97" w:rsidRPr="00931250">
        <w:rPr>
          <w:rFonts w:ascii="Times New Roman" w:hAnsi="Times New Roman" w:cs="Times New Roman"/>
          <w:sz w:val="28"/>
          <w:szCs w:val="28"/>
        </w:rPr>
        <w:t>отличником</w:t>
      </w:r>
      <w:r w:rsidR="009C2BA4">
        <w:rPr>
          <w:rFonts w:ascii="Times New Roman" w:hAnsi="Times New Roman" w:cs="Times New Roman"/>
          <w:sz w:val="28"/>
          <w:szCs w:val="28"/>
        </w:rPr>
        <w:t xml:space="preserve"> в школе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, но </w:t>
      </w:r>
      <w:r w:rsidR="009C2BA4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без </w:t>
      </w:r>
      <w:r w:rsidR="009C2BA4">
        <w:rPr>
          <w:rFonts w:ascii="Times New Roman" w:hAnsi="Times New Roman" w:cs="Times New Roman"/>
          <w:sz w:val="28"/>
          <w:szCs w:val="28"/>
        </w:rPr>
        <w:t>всякого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F49A3">
        <w:rPr>
          <w:rFonts w:ascii="Times New Roman" w:hAnsi="Times New Roman" w:cs="Times New Roman"/>
          <w:sz w:val="28"/>
          <w:szCs w:val="28"/>
        </w:rPr>
        <w:t>интереса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9C455B">
        <w:rPr>
          <w:rFonts w:ascii="Times New Roman" w:hAnsi="Times New Roman" w:cs="Times New Roman"/>
          <w:sz w:val="28"/>
          <w:szCs w:val="28"/>
        </w:rPr>
        <w:t xml:space="preserve">Но </w:t>
      </w:r>
      <w:r w:rsidR="00662CDF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0F61B7">
        <w:rPr>
          <w:rFonts w:ascii="Times New Roman" w:hAnsi="Times New Roman" w:cs="Times New Roman"/>
          <w:sz w:val="28"/>
          <w:szCs w:val="28"/>
        </w:rPr>
        <w:t xml:space="preserve">я </w:t>
      </w:r>
      <w:r w:rsidR="009C455B">
        <w:rPr>
          <w:rFonts w:ascii="Times New Roman" w:hAnsi="Times New Roman" w:cs="Times New Roman"/>
          <w:sz w:val="28"/>
          <w:szCs w:val="28"/>
        </w:rPr>
        <w:t>все время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рисовал. </w:t>
      </w:r>
      <w:r w:rsidR="009C455B">
        <w:rPr>
          <w:rFonts w:ascii="Times New Roman" w:hAnsi="Times New Roman" w:cs="Times New Roman"/>
          <w:sz w:val="28"/>
          <w:szCs w:val="28"/>
        </w:rPr>
        <w:t>И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я </w:t>
      </w:r>
      <w:r w:rsidR="009C455B">
        <w:rPr>
          <w:rFonts w:ascii="Times New Roman" w:hAnsi="Times New Roman" w:cs="Times New Roman"/>
          <w:sz w:val="28"/>
          <w:szCs w:val="28"/>
        </w:rPr>
        <w:t xml:space="preserve">подумал: ну, что </w:t>
      </w:r>
      <w:r w:rsidR="00415E97" w:rsidRPr="00931250">
        <w:rPr>
          <w:rFonts w:ascii="Times New Roman" w:hAnsi="Times New Roman" w:cs="Times New Roman"/>
          <w:sz w:val="28"/>
          <w:szCs w:val="28"/>
        </w:rPr>
        <w:t>пойти на</w:t>
      </w:r>
      <w:r w:rsidR="000F61B7">
        <w:rPr>
          <w:rFonts w:ascii="Times New Roman" w:hAnsi="Times New Roman" w:cs="Times New Roman"/>
          <w:sz w:val="28"/>
          <w:szCs w:val="28"/>
        </w:rPr>
        <w:t xml:space="preserve"> </w:t>
      </w:r>
      <w:r w:rsidR="00415E97" w:rsidRPr="00931250">
        <w:rPr>
          <w:rFonts w:ascii="Times New Roman" w:hAnsi="Times New Roman" w:cs="Times New Roman"/>
          <w:sz w:val="28"/>
          <w:szCs w:val="28"/>
        </w:rPr>
        <w:t xml:space="preserve"> исторический?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F49A3">
        <w:rPr>
          <w:rFonts w:ascii="Times New Roman" w:hAnsi="Times New Roman" w:cs="Times New Roman"/>
          <w:sz w:val="28"/>
          <w:szCs w:val="28"/>
        </w:rPr>
        <w:t>Ну и</w:t>
      </w:r>
      <w:r w:rsidR="009C455B">
        <w:rPr>
          <w:rFonts w:ascii="Times New Roman" w:hAnsi="Times New Roman" w:cs="Times New Roman"/>
          <w:sz w:val="28"/>
          <w:szCs w:val="28"/>
        </w:rPr>
        <w:t xml:space="preserve"> что? </w:t>
      </w:r>
      <w:r w:rsidR="00146297">
        <w:rPr>
          <w:rFonts w:ascii="Times New Roman" w:hAnsi="Times New Roman" w:cs="Times New Roman"/>
          <w:sz w:val="28"/>
          <w:szCs w:val="28"/>
        </w:rPr>
        <w:t>В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 литературный? </w:t>
      </w:r>
      <w:r w:rsidR="009C455B">
        <w:rPr>
          <w:rFonts w:ascii="Times New Roman" w:hAnsi="Times New Roman" w:cs="Times New Roman"/>
          <w:sz w:val="28"/>
          <w:szCs w:val="28"/>
        </w:rPr>
        <w:t>Тоже н</w:t>
      </w:r>
      <w:r w:rsidR="00FE105C" w:rsidRPr="00931250">
        <w:rPr>
          <w:rFonts w:ascii="Times New Roman" w:hAnsi="Times New Roman" w:cs="Times New Roman"/>
          <w:sz w:val="28"/>
          <w:szCs w:val="28"/>
        </w:rPr>
        <w:t>епонятно</w:t>
      </w:r>
      <w:r w:rsidR="009C455B">
        <w:rPr>
          <w:rFonts w:ascii="Times New Roman" w:hAnsi="Times New Roman" w:cs="Times New Roman"/>
          <w:sz w:val="28"/>
          <w:szCs w:val="28"/>
        </w:rPr>
        <w:t>, что это значит..</w:t>
      </w:r>
      <w:r w:rsidR="00FE105C" w:rsidRPr="00931250">
        <w:rPr>
          <w:rFonts w:ascii="Times New Roman" w:hAnsi="Times New Roman" w:cs="Times New Roman"/>
          <w:sz w:val="28"/>
          <w:szCs w:val="28"/>
        </w:rPr>
        <w:t>. В геологический! Почему?</w:t>
      </w:r>
      <w:r w:rsidR="006F49A3">
        <w:rPr>
          <w:rFonts w:ascii="Times New Roman" w:hAnsi="Times New Roman" w:cs="Times New Roman"/>
          <w:sz w:val="28"/>
          <w:szCs w:val="28"/>
        </w:rPr>
        <w:t xml:space="preserve"> Только потом осознал, </w:t>
      </w:r>
      <w:r w:rsidR="00FE105C" w:rsidRPr="00931250">
        <w:rPr>
          <w:rFonts w:ascii="Times New Roman" w:hAnsi="Times New Roman" w:cs="Times New Roman"/>
          <w:sz w:val="28"/>
          <w:szCs w:val="28"/>
        </w:rPr>
        <w:t>что</w:t>
      </w:r>
      <w:r w:rsidR="006F49A3">
        <w:rPr>
          <w:rFonts w:ascii="Times New Roman" w:hAnsi="Times New Roman" w:cs="Times New Roman"/>
          <w:sz w:val="28"/>
          <w:szCs w:val="28"/>
        </w:rPr>
        <w:t xml:space="preserve"> геологический</w:t>
      </w:r>
      <w:r w:rsidR="00374155">
        <w:rPr>
          <w:rFonts w:ascii="Times New Roman" w:hAnsi="Times New Roman" w:cs="Times New Roman"/>
          <w:sz w:val="28"/>
          <w:szCs w:val="28"/>
        </w:rPr>
        <w:t xml:space="preserve"> </w:t>
      </w:r>
      <w:r w:rsidR="00BC0C33">
        <w:rPr>
          <w:rFonts w:ascii="Times New Roman" w:hAnsi="Times New Roman" w:cs="Times New Roman"/>
          <w:sz w:val="28"/>
          <w:szCs w:val="28"/>
        </w:rPr>
        <w:t>–</w:t>
      </w:r>
      <w:r w:rsidR="00374155">
        <w:rPr>
          <w:rFonts w:ascii="Times New Roman" w:hAnsi="Times New Roman" w:cs="Times New Roman"/>
          <w:sz w:val="28"/>
          <w:szCs w:val="28"/>
        </w:rPr>
        <w:t xml:space="preserve"> эт</w:t>
      </w:r>
      <w:r w:rsidR="00BC0C33">
        <w:rPr>
          <w:rFonts w:ascii="Times New Roman" w:hAnsi="Times New Roman" w:cs="Times New Roman"/>
          <w:sz w:val="28"/>
          <w:szCs w:val="28"/>
        </w:rPr>
        <w:t xml:space="preserve">о </w:t>
      </w:r>
      <w:r w:rsidR="00374155">
        <w:rPr>
          <w:rFonts w:ascii="Times New Roman" w:hAnsi="Times New Roman" w:cs="Times New Roman"/>
          <w:sz w:val="28"/>
          <w:szCs w:val="28"/>
        </w:rPr>
        <w:t xml:space="preserve"> значит ходить </w:t>
      </w:r>
      <w:r w:rsidR="00374155" w:rsidRPr="000F61B7">
        <w:rPr>
          <w:rFonts w:ascii="Times New Roman" w:hAnsi="Times New Roman" w:cs="Times New Roman"/>
          <w:sz w:val="28"/>
          <w:szCs w:val="28"/>
        </w:rPr>
        <w:t>на</w:t>
      </w:r>
      <w:r w:rsidR="00374155">
        <w:rPr>
          <w:rFonts w:ascii="Times New Roman" w:hAnsi="Times New Roman" w:cs="Times New Roman"/>
          <w:sz w:val="28"/>
          <w:szCs w:val="28"/>
        </w:rPr>
        <w:t xml:space="preserve"> природе, но при этом в свободное время сесть и на</w:t>
      </w:r>
      <w:r w:rsidR="00FE105C" w:rsidRPr="00931250">
        <w:rPr>
          <w:rFonts w:ascii="Times New Roman" w:hAnsi="Times New Roman" w:cs="Times New Roman"/>
          <w:sz w:val="28"/>
          <w:szCs w:val="28"/>
        </w:rPr>
        <w:t>ри</w:t>
      </w:r>
      <w:r w:rsidR="00374155">
        <w:rPr>
          <w:rFonts w:ascii="Times New Roman" w:hAnsi="Times New Roman" w:cs="Times New Roman"/>
          <w:sz w:val="28"/>
          <w:szCs w:val="28"/>
        </w:rPr>
        <w:t>со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вать. </w:t>
      </w:r>
      <w:r w:rsidR="00374155">
        <w:rPr>
          <w:rFonts w:ascii="Times New Roman" w:hAnsi="Times New Roman" w:cs="Times New Roman"/>
          <w:sz w:val="28"/>
          <w:szCs w:val="28"/>
        </w:rPr>
        <w:t>И т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олько потом до меня дошло, что </w:t>
      </w:r>
      <w:r w:rsidR="00374155">
        <w:rPr>
          <w:rFonts w:ascii="Times New Roman" w:hAnsi="Times New Roman" w:cs="Times New Roman"/>
          <w:sz w:val="28"/>
          <w:szCs w:val="28"/>
        </w:rPr>
        <w:t>вот это рисование все время как бы присутствовало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03355A">
        <w:rPr>
          <w:rFonts w:ascii="Times New Roman" w:hAnsi="Times New Roman" w:cs="Times New Roman"/>
          <w:sz w:val="28"/>
          <w:szCs w:val="28"/>
        </w:rPr>
        <w:t xml:space="preserve">Ну, а тут </w:t>
      </w:r>
      <w:r w:rsidR="00FE105C" w:rsidRPr="00931250">
        <w:rPr>
          <w:rFonts w:ascii="Times New Roman" w:hAnsi="Times New Roman" w:cs="Times New Roman"/>
          <w:sz w:val="28"/>
          <w:szCs w:val="28"/>
        </w:rPr>
        <w:t>я решил</w:t>
      </w:r>
      <w:r w:rsidR="0003355A">
        <w:rPr>
          <w:rFonts w:ascii="Times New Roman" w:hAnsi="Times New Roman" w:cs="Times New Roman"/>
          <w:sz w:val="28"/>
          <w:szCs w:val="28"/>
        </w:rPr>
        <w:t>, что</w:t>
      </w:r>
      <w:r w:rsidR="00C30779">
        <w:rPr>
          <w:rFonts w:ascii="Times New Roman" w:hAnsi="Times New Roman" w:cs="Times New Roman"/>
          <w:sz w:val="28"/>
          <w:szCs w:val="28"/>
        </w:rPr>
        <w:t xml:space="preserve"> –</w:t>
      </w:r>
      <w:r w:rsidR="0003355A">
        <w:rPr>
          <w:rFonts w:ascii="Times New Roman" w:hAnsi="Times New Roman" w:cs="Times New Roman"/>
          <w:sz w:val="28"/>
          <w:szCs w:val="28"/>
        </w:rPr>
        <w:t xml:space="preserve"> я же рисую, давай пойду в художники. Х</w:t>
      </w:r>
      <w:r w:rsidR="00FE105C" w:rsidRPr="00931250">
        <w:rPr>
          <w:rFonts w:ascii="Times New Roman" w:hAnsi="Times New Roman" w:cs="Times New Roman"/>
          <w:sz w:val="28"/>
          <w:szCs w:val="28"/>
        </w:rPr>
        <w:t>от</w:t>
      </w:r>
      <w:r w:rsidR="0003355A">
        <w:rPr>
          <w:rFonts w:ascii="Times New Roman" w:hAnsi="Times New Roman" w:cs="Times New Roman"/>
          <w:sz w:val="28"/>
          <w:szCs w:val="28"/>
        </w:rPr>
        <w:t xml:space="preserve">я </w:t>
      </w:r>
      <w:r w:rsidR="00146297">
        <w:rPr>
          <w:rFonts w:ascii="Times New Roman" w:hAnsi="Times New Roman" w:cs="Times New Roman"/>
          <w:sz w:val="28"/>
          <w:szCs w:val="28"/>
        </w:rPr>
        <w:t xml:space="preserve">тоже было непонятно </w:t>
      </w:r>
      <w:r w:rsidR="00BC0C33">
        <w:rPr>
          <w:rFonts w:ascii="Times New Roman" w:hAnsi="Times New Roman" w:cs="Times New Roman"/>
          <w:sz w:val="28"/>
          <w:szCs w:val="28"/>
        </w:rPr>
        <w:t>–</w:t>
      </w:r>
      <w:r w:rsidR="0003355A">
        <w:rPr>
          <w:rFonts w:ascii="Times New Roman" w:hAnsi="Times New Roman" w:cs="Times New Roman"/>
          <w:sz w:val="28"/>
          <w:szCs w:val="28"/>
        </w:rPr>
        <w:t xml:space="preserve"> что это значит пойти в художники?</w:t>
      </w:r>
      <w:r w:rsidR="00D612AB">
        <w:rPr>
          <w:rFonts w:ascii="Times New Roman" w:hAnsi="Times New Roman" w:cs="Times New Roman"/>
          <w:sz w:val="28"/>
          <w:szCs w:val="28"/>
        </w:rPr>
        <w:t xml:space="preserve"> Ну, короче, раз рисую, </w:t>
      </w:r>
      <w:r w:rsidR="00E04A77">
        <w:rPr>
          <w:rFonts w:ascii="Times New Roman" w:hAnsi="Times New Roman" w:cs="Times New Roman"/>
          <w:sz w:val="28"/>
          <w:szCs w:val="28"/>
        </w:rPr>
        <w:t xml:space="preserve">надо идти в </w:t>
      </w:r>
      <w:r w:rsidR="00D612AB">
        <w:rPr>
          <w:rFonts w:ascii="Times New Roman" w:hAnsi="Times New Roman" w:cs="Times New Roman"/>
          <w:sz w:val="28"/>
          <w:szCs w:val="28"/>
        </w:rPr>
        <w:t>художники.</w:t>
      </w:r>
      <w:r w:rsidR="00E04A77">
        <w:rPr>
          <w:rFonts w:ascii="Times New Roman" w:hAnsi="Times New Roman" w:cs="Times New Roman"/>
          <w:sz w:val="28"/>
          <w:szCs w:val="28"/>
        </w:rPr>
        <w:t xml:space="preserve"> </w:t>
      </w:r>
      <w:r w:rsidR="00D612AB">
        <w:rPr>
          <w:rFonts w:ascii="Times New Roman" w:hAnsi="Times New Roman" w:cs="Times New Roman"/>
          <w:sz w:val="28"/>
          <w:szCs w:val="28"/>
        </w:rPr>
        <w:t>Было Художественное училище</w:t>
      </w:r>
      <w:r w:rsidR="00BC0C33">
        <w:rPr>
          <w:rFonts w:ascii="Times New Roman" w:hAnsi="Times New Roman" w:cs="Times New Roman"/>
          <w:sz w:val="28"/>
          <w:szCs w:val="28"/>
        </w:rPr>
        <w:t xml:space="preserve"> –</w:t>
      </w:r>
      <w:r w:rsidR="00D612AB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D612AB">
        <w:rPr>
          <w:rFonts w:ascii="Times New Roman" w:hAnsi="Times New Roman" w:cs="Times New Roman"/>
          <w:sz w:val="28"/>
          <w:szCs w:val="28"/>
        </w:rPr>
        <w:t xml:space="preserve"> надо поступать в Художественное училище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D612AB">
        <w:rPr>
          <w:rFonts w:ascii="Times New Roman" w:hAnsi="Times New Roman" w:cs="Times New Roman"/>
          <w:sz w:val="28"/>
          <w:szCs w:val="28"/>
        </w:rPr>
        <w:t xml:space="preserve"> в Баку. Об этом 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я сообщил </w:t>
      </w:r>
      <w:r w:rsidR="00D612AB">
        <w:rPr>
          <w:rFonts w:ascii="Times New Roman" w:hAnsi="Times New Roman" w:cs="Times New Roman"/>
          <w:sz w:val="28"/>
          <w:szCs w:val="28"/>
        </w:rPr>
        <w:t xml:space="preserve">своим </w:t>
      </w:r>
      <w:r w:rsidR="00FE105C" w:rsidRPr="00931250">
        <w:rPr>
          <w:rFonts w:ascii="Times New Roman" w:hAnsi="Times New Roman" w:cs="Times New Roman"/>
          <w:sz w:val="28"/>
          <w:szCs w:val="28"/>
        </w:rPr>
        <w:t>родителям. Они сказали</w:t>
      </w:r>
      <w:r w:rsidR="00437F88">
        <w:rPr>
          <w:rFonts w:ascii="Times New Roman" w:hAnsi="Times New Roman" w:cs="Times New Roman"/>
          <w:sz w:val="28"/>
          <w:szCs w:val="28"/>
        </w:rPr>
        <w:t>,</w:t>
      </w:r>
      <w:r w:rsidR="00D612AB">
        <w:rPr>
          <w:rFonts w:ascii="Times New Roman" w:hAnsi="Times New Roman" w:cs="Times New Roman"/>
          <w:sz w:val="28"/>
          <w:szCs w:val="28"/>
        </w:rPr>
        <w:t xml:space="preserve"> что художник </w:t>
      </w:r>
      <w:r w:rsidR="00BC0C33">
        <w:rPr>
          <w:rFonts w:ascii="Times New Roman" w:hAnsi="Times New Roman" w:cs="Times New Roman"/>
          <w:sz w:val="28"/>
          <w:szCs w:val="28"/>
        </w:rPr>
        <w:t>–</w:t>
      </w:r>
      <w:r w:rsidR="00D612AB">
        <w:rPr>
          <w:rFonts w:ascii="Times New Roman" w:hAnsi="Times New Roman" w:cs="Times New Roman"/>
          <w:sz w:val="28"/>
          <w:szCs w:val="28"/>
        </w:rPr>
        <w:t xml:space="preserve"> это </w:t>
      </w:r>
      <w:r w:rsidR="00FE105C" w:rsidRPr="00931250">
        <w:rPr>
          <w:rFonts w:ascii="Times New Roman" w:hAnsi="Times New Roman" w:cs="Times New Roman"/>
          <w:sz w:val="28"/>
          <w:szCs w:val="28"/>
        </w:rPr>
        <w:t>непонятно что</w:t>
      </w:r>
      <w:r w:rsidR="00D612AB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437F88">
        <w:rPr>
          <w:rFonts w:ascii="Times New Roman" w:hAnsi="Times New Roman" w:cs="Times New Roman"/>
          <w:sz w:val="28"/>
          <w:szCs w:val="28"/>
        </w:rPr>
        <w:t xml:space="preserve">. </w:t>
      </w:r>
      <w:r w:rsidR="00FE105C" w:rsidRPr="00931250">
        <w:rPr>
          <w:rFonts w:ascii="Times New Roman" w:hAnsi="Times New Roman" w:cs="Times New Roman"/>
          <w:sz w:val="28"/>
          <w:szCs w:val="28"/>
        </w:rPr>
        <w:t xml:space="preserve">Разве это профессия? Потом художники все алкоголики. </w:t>
      </w:r>
      <w:r w:rsidR="00956563" w:rsidRPr="00931250">
        <w:rPr>
          <w:rFonts w:ascii="Times New Roman" w:hAnsi="Times New Roman" w:cs="Times New Roman"/>
          <w:sz w:val="28"/>
          <w:szCs w:val="28"/>
        </w:rPr>
        <w:t>Мама сказала</w:t>
      </w:r>
      <w:r w:rsidR="006F49A3">
        <w:rPr>
          <w:rFonts w:ascii="Times New Roman" w:hAnsi="Times New Roman" w:cs="Times New Roman"/>
          <w:sz w:val="28"/>
          <w:szCs w:val="28"/>
        </w:rPr>
        <w:t>,</w:t>
      </w:r>
      <w:r w:rsidR="00956563" w:rsidRPr="00931250">
        <w:rPr>
          <w:rFonts w:ascii="Times New Roman" w:hAnsi="Times New Roman" w:cs="Times New Roman"/>
          <w:sz w:val="28"/>
          <w:szCs w:val="28"/>
        </w:rPr>
        <w:t xml:space="preserve"> что лучше всего </w:t>
      </w:r>
      <w:r w:rsidR="00437F88">
        <w:rPr>
          <w:rFonts w:ascii="Times New Roman" w:hAnsi="Times New Roman" w:cs="Times New Roman"/>
          <w:sz w:val="28"/>
          <w:szCs w:val="28"/>
        </w:rPr>
        <w:t xml:space="preserve">надо </w:t>
      </w:r>
      <w:r w:rsidR="00956563" w:rsidRPr="00931250">
        <w:rPr>
          <w:rFonts w:ascii="Times New Roman" w:hAnsi="Times New Roman" w:cs="Times New Roman"/>
          <w:sz w:val="28"/>
          <w:szCs w:val="28"/>
        </w:rPr>
        <w:t>б</w:t>
      </w:r>
      <w:r w:rsidR="00437F88">
        <w:rPr>
          <w:rFonts w:ascii="Times New Roman" w:hAnsi="Times New Roman" w:cs="Times New Roman"/>
          <w:sz w:val="28"/>
          <w:szCs w:val="28"/>
        </w:rPr>
        <w:t xml:space="preserve">ыть архитектором, потому что архитекторы </w:t>
      </w:r>
      <w:r w:rsidR="00956563" w:rsidRPr="00931250">
        <w:rPr>
          <w:rFonts w:ascii="Times New Roman" w:hAnsi="Times New Roman" w:cs="Times New Roman"/>
          <w:sz w:val="28"/>
          <w:szCs w:val="28"/>
        </w:rPr>
        <w:t xml:space="preserve">не пьют и ходят в белых халатах. Это </w:t>
      </w:r>
      <w:r w:rsidR="00956563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она видела в кино </w:t>
      </w:r>
      <w:r w:rsidR="006B6EEB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BC0C33" w:rsidRPr="00931250">
        <w:rPr>
          <w:rFonts w:ascii="Times New Roman" w:hAnsi="Times New Roman" w:cs="Times New Roman"/>
          <w:sz w:val="28"/>
          <w:szCs w:val="28"/>
        </w:rPr>
        <w:t>.</w:t>
      </w:r>
      <w:r w:rsidR="006B6EEB">
        <w:rPr>
          <w:rFonts w:ascii="Times New Roman" w:hAnsi="Times New Roman" w:cs="Times New Roman"/>
          <w:sz w:val="28"/>
          <w:szCs w:val="28"/>
        </w:rPr>
        <w:t xml:space="preserve"> </w:t>
      </w:r>
      <w:r w:rsidR="00956563" w:rsidRPr="00931250">
        <w:rPr>
          <w:rFonts w:ascii="Times New Roman" w:hAnsi="Times New Roman" w:cs="Times New Roman"/>
          <w:sz w:val="28"/>
          <w:szCs w:val="28"/>
        </w:rPr>
        <w:t xml:space="preserve">С тех пор это было такое наваждение: я у всех знакомых </w:t>
      </w:r>
      <w:r w:rsidR="00437F88">
        <w:rPr>
          <w:rFonts w:ascii="Times New Roman" w:hAnsi="Times New Roman" w:cs="Times New Roman"/>
          <w:sz w:val="28"/>
          <w:szCs w:val="28"/>
        </w:rPr>
        <w:t xml:space="preserve">художников </w:t>
      </w:r>
      <w:r w:rsidR="00956563" w:rsidRPr="00931250">
        <w:rPr>
          <w:rFonts w:ascii="Times New Roman" w:hAnsi="Times New Roman" w:cs="Times New Roman"/>
          <w:sz w:val="28"/>
          <w:szCs w:val="28"/>
        </w:rPr>
        <w:t>спрашивал</w:t>
      </w:r>
      <w:r w:rsidR="006F49A3">
        <w:rPr>
          <w:rFonts w:ascii="Times New Roman" w:hAnsi="Times New Roman" w:cs="Times New Roman"/>
          <w:sz w:val="28"/>
          <w:szCs w:val="28"/>
        </w:rPr>
        <w:t>,</w:t>
      </w:r>
      <w:r w:rsidR="00437F88">
        <w:rPr>
          <w:rFonts w:ascii="Times New Roman" w:hAnsi="Times New Roman" w:cs="Times New Roman"/>
          <w:sz w:val="28"/>
          <w:szCs w:val="28"/>
        </w:rPr>
        <w:t xml:space="preserve"> знакомы</w:t>
      </w:r>
      <w:r w:rsidR="00956563" w:rsidRPr="00931250">
        <w:rPr>
          <w:rFonts w:ascii="Times New Roman" w:hAnsi="Times New Roman" w:cs="Times New Roman"/>
          <w:sz w:val="28"/>
          <w:szCs w:val="28"/>
        </w:rPr>
        <w:t xml:space="preserve"> ли они </w:t>
      </w:r>
      <w:r w:rsidR="00437F88">
        <w:rPr>
          <w:rFonts w:ascii="Times New Roman" w:hAnsi="Times New Roman" w:cs="Times New Roman"/>
          <w:sz w:val="28"/>
          <w:szCs w:val="28"/>
        </w:rPr>
        <w:t>с архитекторами и пьют ли архитекторы</w:t>
      </w:r>
      <w:r w:rsidR="00956563" w:rsidRPr="00931250">
        <w:rPr>
          <w:rFonts w:ascii="Times New Roman" w:hAnsi="Times New Roman" w:cs="Times New Roman"/>
          <w:sz w:val="28"/>
          <w:szCs w:val="28"/>
        </w:rPr>
        <w:t>?</w:t>
      </w:r>
    </w:p>
    <w:p w:rsidR="00446DF8" w:rsidRDefault="0095656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В общем,</w:t>
      </w:r>
      <w:r w:rsidR="00437F88">
        <w:rPr>
          <w:rFonts w:ascii="Times New Roman" w:hAnsi="Times New Roman" w:cs="Times New Roman"/>
          <w:sz w:val="28"/>
          <w:szCs w:val="28"/>
        </w:rPr>
        <w:t xml:space="preserve"> короче,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посл</w:t>
      </w:r>
      <w:r w:rsidR="00437F88">
        <w:rPr>
          <w:rFonts w:ascii="Times New Roman" w:hAnsi="Times New Roman" w:cs="Times New Roman"/>
          <w:sz w:val="28"/>
          <w:szCs w:val="28"/>
        </w:rPr>
        <w:t>е 8-го класса я поступил в Х</w:t>
      </w:r>
      <w:r w:rsidRPr="00931250">
        <w:rPr>
          <w:rFonts w:ascii="Times New Roman" w:hAnsi="Times New Roman" w:cs="Times New Roman"/>
          <w:sz w:val="28"/>
          <w:szCs w:val="28"/>
        </w:rPr>
        <w:t xml:space="preserve">удожественное училище, причем </w:t>
      </w:r>
      <w:r w:rsidR="00437F88">
        <w:rPr>
          <w:rFonts w:ascii="Times New Roman" w:hAnsi="Times New Roman" w:cs="Times New Roman"/>
          <w:sz w:val="28"/>
          <w:szCs w:val="28"/>
        </w:rPr>
        <w:t xml:space="preserve">так </w:t>
      </w:r>
      <w:r w:rsidR="00437F88" w:rsidRPr="00931250">
        <w:rPr>
          <w:rFonts w:ascii="Times New Roman" w:hAnsi="Times New Roman" w:cs="Times New Roman"/>
          <w:sz w:val="28"/>
          <w:szCs w:val="28"/>
        </w:rPr>
        <w:t xml:space="preserve">шикарно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поступил – </w:t>
      </w:r>
      <w:r w:rsidR="00437F88" w:rsidRPr="00931250">
        <w:rPr>
          <w:rFonts w:ascii="Times New Roman" w:hAnsi="Times New Roman" w:cs="Times New Roman"/>
          <w:sz w:val="28"/>
          <w:szCs w:val="28"/>
        </w:rPr>
        <w:t xml:space="preserve">все пятерки </w:t>
      </w:r>
      <w:r w:rsidRPr="00931250">
        <w:rPr>
          <w:rFonts w:ascii="Times New Roman" w:hAnsi="Times New Roman" w:cs="Times New Roman"/>
          <w:sz w:val="28"/>
          <w:szCs w:val="28"/>
        </w:rPr>
        <w:t>получил</w:t>
      </w:r>
      <w:r w:rsidR="00437F88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053FB">
        <w:rPr>
          <w:rFonts w:ascii="Times New Roman" w:hAnsi="Times New Roman" w:cs="Times New Roman"/>
          <w:sz w:val="28"/>
          <w:szCs w:val="28"/>
        </w:rPr>
        <w:t xml:space="preserve">На меня потом пальцем показывали. </w:t>
      </w:r>
      <w:r w:rsidR="00437F88">
        <w:rPr>
          <w:rFonts w:ascii="Times New Roman" w:hAnsi="Times New Roman" w:cs="Times New Roman"/>
          <w:sz w:val="28"/>
          <w:szCs w:val="28"/>
        </w:rPr>
        <w:t>Ну, в смысле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437F88">
        <w:rPr>
          <w:rFonts w:ascii="Times New Roman" w:hAnsi="Times New Roman" w:cs="Times New Roman"/>
          <w:sz w:val="28"/>
          <w:szCs w:val="28"/>
        </w:rPr>
        <w:t xml:space="preserve"> по </w:t>
      </w:r>
      <w:r w:rsidR="006B6EEB">
        <w:rPr>
          <w:rFonts w:ascii="Times New Roman" w:hAnsi="Times New Roman" w:cs="Times New Roman"/>
          <w:sz w:val="28"/>
          <w:szCs w:val="28"/>
        </w:rPr>
        <w:t>общеобразовательным</w:t>
      </w:r>
      <w:r w:rsidR="00437F88">
        <w:rPr>
          <w:rFonts w:ascii="Times New Roman" w:hAnsi="Times New Roman" w:cs="Times New Roman"/>
          <w:sz w:val="28"/>
          <w:szCs w:val="28"/>
        </w:rPr>
        <w:t xml:space="preserve"> тоже пятерки</w:t>
      </w:r>
      <w:r w:rsidR="006B6EEB">
        <w:rPr>
          <w:rFonts w:ascii="Times New Roman" w:hAnsi="Times New Roman" w:cs="Times New Roman"/>
          <w:sz w:val="28"/>
          <w:szCs w:val="28"/>
        </w:rPr>
        <w:t xml:space="preserve"> получил</w:t>
      </w:r>
      <w:r w:rsidR="00437F88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6B6EEB">
        <w:rPr>
          <w:rFonts w:ascii="Times New Roman" w:hAnsi="Times New Roman" w:cs="Times New Roman"/>
          <w:sz w:val="28"/>
          <w:szCs w:val="28"/>
        </w:rPr>
        <w:t xml:space="preserve">Это было вообще </w:t>
      </w:r>
      <w:r w:rsidR="00B053FB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6B6EEB">
        <w:rPr>
          <w:rFonts w:ascii="Times New Roman" w:hAnsi="Times New Roman" w:cs="Times New Roman"/>
          <w:sz w:val="28"/>
          <w:szCs w:val="28"/>
        </w:rPr>
        <w:t>н</w:t>
      </w:r>
      <w:r w:rsidR="00BC0C33">
        <w:rPr>
          <w:rFonts w:ascii="Times New Roman" w:hAnsi="Times New Roman" w:cs="Times New Roman"/>
          <w:sz w:val="28"/>
          <w:szCs w:val="28"/>
        </w:rPr>
        <w:t xml:space="preserve">е </w:t>
      </w:r>
      <w:r w:rsidR="006B6EEB">
        <w:rPr>
          <w:rFonts w:ascii="Times New Roman" w:hAnsi="Times New Roman" w:cs="Times New Roman"/>
          <w:sz w:val="28"/>
          <w:szCs w:val="28"/>
        </w:rPr>
        <w:t xml:space="preserve">принято.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Обычно художники </w:t>
      </w:r>
      <w:r w:rsidR="0018357D">
        <w:rPr>
          <w:rFonts w:ascii="Times New Roman" w:hAnsi="Times New Roman" w:cs="Times New Roman"/>
          <w:sz w:val="28"/>
          <w:szCs w:val="28"/>
        </w:rPr>
        <w:t xml:space="preserve">всегда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пишут с ошибками и </w:t>
      </w:r>
      <w:r w:rsidR="0018357D">
        <w:rPr>
          <w:rFonts w:ascii="Times New Roman" w:hAnsi="Times New Roman" w:cs="Times New Roman"/>
          <w:sz w:val="28"/>
          <w:szCs w:val="28"/>
        </w:rPr>
        <w:t xml:space="preserve">всегда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="0018357D">
        <w:rPr>
          <w:rFonts w:ascii="Times New Roman" w:hAnsi="Times New Roman" w:cs="Times New Roman"/>
          <w:sz w:val="28"/>
          <w:szCs w:val="28"/>
        </w:rPr>
        <w:t xml:space="preserve">за это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двойки. </w:t>
      </w:r>
      <w:r w:rsidR="009E3209">
        <w:rPr>
          <w:rFonts w:ascii="Times New Roman" w:hAnsi="Times New Roman" w:cs="Times New Roman"/>
          <w:sz w:val="28"/>
          <w:szCs w:val="28"/>
        </w:rPr>
        <w:t xml:space="preserve">В общем, Художественное училище… </w:t>
      </w:r>
      <w:r w:rsidR="00793B7B">
        <w:rPr>
          <w:rFonts w:ascii="Times New Roman" w:hAnsi="Times New Roman" w:cs="Times New Roman"/>
          <w:sz w:val="28"/>
          <w:szCs w:val="28"/>
        </w:rPr>
        <w:t>И в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процессе учебы первые два курса </w:t>
      </w:r>
      <w:r w:rsidR="00916C92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916C92">
        <w:rPr>
          <w:rFonts w:ascii="Times New Roman" w:hAnsi="Times New Roman" w:cs="Times New Roman"/>
          <w:sz w:val="28"/>
          <w:szCs w:val="28"/>
        </w:rPr>
        <w:t>от</w:t>
      </w:r>
      <w:r w:rsidRPr="00931250">
        <w:rPr>
          <w:rFonts w:ascii="Times New Roman" w:hAnsi="Times New Roman" w:cs="Times New Roman"/>
          <w:sz w:val="28"/>
          <w:szCs w:val="28"/>
        </w:rPr>
        <w:t xml:space="preserve">ходил в вечернюю школу и </w:t>
      </w:r>
      <w:r w:rsidR="00793B7B">
        <w:rPr>
          <w:rFonts w:ascii="Times New Roman" w:hAnsi="Times New Roman" w:cs="Times New Roman"/>
          <w:sz w:val="28"/>
          <w:szCs w:val="28"/>
        </w:rPr>
        <w:t>за</w:t>
      </w:r>
      <w:r w:rsidRPr="00931250">
        <w:rPr>
          <w:rFonts w:ascii="Times New Roman" w:hAnsi="Times New Roman" w:cs="Times New Roman"/>
          <w:sz w:val="28"/>
          <w:szCs w:val="28"/>
        </w:rPr>
        <w:t>кончил 10 классов</w:t>
      </w:r>
      <w:r w:rsidR="00793B7B">
        <w:rPr>
          <w:rFonts w:ascii="Times New Roman" w:hAnsi="Times New Roman" w:cs="Times New Roman"/>
          <w:sz w:val="28"/>
          <w:szCs w:val="28"/>
        </w:rPr>
        <w:t xml:space="preserve"> вечерней школы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8357D">
        <w:rPr>
          <w:rFonts w:ascii="Times New Roman" w:hAnsi="Times New Roman" w:cs="Times New Roman"/>
          <w:sz w:val="28"/>
          <w:szCs w:val="28"/>
        </w:rPr>
        <w:t>Таким образом, у меня был</w:t>
      </w:r>
      <w:r w:rsidRPr="00931250">
        <w:rPr>
          <w:rFonts w:ascii="Times New Roman" w:hAnsi="Times New Roman" w:cs="Times New Roman"/>
          <w:sz w:val="28"/>
          <w:szCs w:val="28"/>
        </w:rPr>
        <w:t xml:space="preserve"> аттестат</w:t>
      </w:r>
      <w:r w:rsidR="006F49A3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я мог ездить с этим ат</w:t>
      </w:r>
      <w:r w:rsidR="00F03A12">
        <w:rPr>
          <w:rFonts w:ascii="Times New Roman" w:hAnsi="Times New Roman" w:cs="Times New Roman"/>
          <w:sz w:val="28"/>
          <w:szCs w:val="28"/>
        </w:rPr>
        <w:t xml:space="preserve">тестатом поступать в институты. Вот что очень важно. </w:t>
      </w:r>
      <w:r w:rsidR="009E3209">
        <w:rPr>
          <w:rFonts w:ascii="Times New Roman" w:hAnsi="Times New Roman" w:cs="Times New Roman"/>
          <w:sz w:val="28"/>
          <w:szCs w:val="28"/>
        </w:rPr>
        <w:t>И я</w:t>
      </w:r>
      <w:r w:rsidR="00F03A12">
        <w:rPr>
          <w:rFonts w:ascii="Times New Roman" w:hAnsi="Times New Roman" w:cs="Times New Roman"/>
          <w:sz w:val="28"/>
          <w:szCs w:val="28"/>
        </w:rPr>
        <w:t xml:space="preserve"> ездил </w:t>
      </w:r>
      <w:r w:rsidRPr="00931250">
        <w:rPr>
          <w:rFonts w:ascii="Times New Roman" w:hAnsi="Times New Roman" w:cs="Times New Roman"/>
          <w:sz w:val="28"/>
          <w:szCs w:val="28"/>
        </w:rPr>
        <w:t xml:space="preserve">несколько раз в Москву и </w:t>
      </w:r>
      <w:r w:rsidR="00F03A12">
        <w:rPr>
          <w:rFonts w:ascii="Times New Roman" w:hAnsi="Times New Roman" w:cs="Times New Roman"/>
          <w:sz w:val="28"/>
          <w:szCs w:val="28"/>
        </w:rPr>
        <w:t xml:space="preserve">в </w:t>
      </w:r>
      <w:r w:rsidRPr="00931250">
        <w:rPr>
          <w:rFonts w:ascii="Times New Roman" w:hAnsi="Times New Roman" w:cs="Times New Roman"/>
          <w:sz w:val="28"/>
          <w:szCs w:val="28"/>
        </w:rPr>
        <w:t>Ленинград</w:t>
      </w:r>
      <w:r w:rsidR="004434E4">
        <w:rPr>
          <w:rFonts w:ascii="Times New Roman" w:hAnsi="Times New Roman" w:cs="Times New Roman"/>
          <w:sz w:val="28"/>
          <w:szCs w:val="28"/>
        </w:rPr>
        <w:t xml:space="preserve"> поступать</w:t>
      </w:r>
      <w:r w:rsidRPr="00931250">
        <w:rPr>
          <w:rFonts w:ascii="Times New Roman" w:hAnsi="Times New Roman" w:cs="Times New Roman"/>
          <w:sz w:val="28"/>
          <w:szCs w:val="28"/>
        </w:rPr>
        <w:t xml:space="preserve">, но </w:t>
      </w:r>
      <w:r w:rsidR="00F03A12">
        <w:rPr>
          <w:rFonts w:ascii="Times New Roman" w:hAnsi="Times New Roman" w:cs="Times New Roman"/>
          <w:sz w:val="28"/>
          <w:szCs w:val="28"/>
        </w:rPr>
        <w:t xml:space="preserve">что-то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F03A12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Pr="00931250">
        <w:rPr>
          <w:rFonts w:ascii="Times New Roman" w:hAnsi="Times New Roman" w:cs="Times New Roman"/>
          <w:sz w:val="28"/>
          <w:szCs w:val="28"/>
        </w:rPr>
        <w:t>не получалось</w:t>
      </w:r>
      <w:r w:rsidR="009E3209">
        <w:rPr>
          <w:rFonts w:ascii="Times New Roman" w:hAnsi="Times New Roman" w:cs="Times New Roman"/>
          <w:sz w:val="28"/>
          <w:szCs w:val="28"/>
        </w:rPr>
        <w:t xml:space="preserve"> с этим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4434E4">
        <w:rPr>
          <w:rFonts w:ascii="Times New Roman" w:hAnsi="Times New Roman" w:cs="Times New Roman"/>
          <w:sz w:val="28"/>
          <w:szCs w:val="28"/>
        </w:rPr>
        <w:t xml:space="preserve">Даже не знаю, что сказать… </w:t>
      </w:r>
      <w:r w:rsidRPr="00931250">
        <w:rPr>
          <w:rFonts w:ascii="Times New Roman" w:hAnsi="Times New Roman" w:cs="Times New Roman"/>
          <w:sz w:val="28"/>
          <w:szCs w:val="28"/>
        </w:rPr>
        <w:t>Меня не понимали, ставили тройки по специальности</w:t>
      </w:r>
      <w:r w:rsidR="00510791">
        <w:rPr>
          <w:rFonts w:ascii="Times New Roman" w:hAnsi="Times New Roman" w:cs="Times New Roman"/>
          <w:sz w:val="28"/>
          <w:szCs w:val="28"/>
        </w:rPr>
        <w:t xml:space="preserve"> –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16C92">
        <w:rPr>
          <w:rFonts w:ascii="Times New Roman" w:hAnsi="Times New Roman" w:cs="Times New Roman"/>
          <w:sz w:val="28"/>
          <w:szCs w:val="28"/>
        </w:rPr>
        <w:t xml:space="preserve">и </w:t>
      </w:r>
      <w:r w:rsidR="004434E4">
        <w:rPr>
          <w:rFonts w:ascii="Times New Roman" w:hAnsi="Times New Roman" w:cs="Times New Roman"/>
          <w:sz w:val="28"/>
          <w:szCs w:val="28"/>
        </w:rPr>
        <w:t>в общем,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не проходил. Но за это время я стал как</w:t>
      </w:r>
      <w:r w:rsidR="00E007CF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бы таким левым художником. </w:t>
      </w:r>
      <w:r w:rsidR="00E007CF">
        <w:rPr>
          <w:rFonts w:ascii="Times New Roman" w:hAnsi="Times New Roman" w:cs="Times New Roman"/>
          <w:sz w:val="28"/>
          <w:szCs w:val="28"/>
        </w:rPr>
        <w:t>Вот с</w:t>
      </w:r>
      <w:r w:rsidRPr="00931250">
        <w:rPr>
          <w:rFonts w:ascii="Times New Roman" w:hAnsi="Times New Roman" w:cs="Times New Roman"/>
          <w:sz w:val="28"/>
          <w:szCs w:val="28"/>
        </w:rPr>
        <w:t>ейчас слово «л</w:t>
      </w:r>
      <w:r w:rsidR="00E007CF">
        <w:rPr>
          <w:rFonts w:ascii="Times New Roman" w:hAnsi="Times New Roman" w:cs="Times New Roman"/>
          <w:sz w:val="28"/>
          <w:szCs w:val="28"/>
        </w:rPr>
        <w:t>евое</w:t>
      </w:r>
      <w:r w:rsidRPr="00931250">
        <w:rPr>
          <w:rFonts w:ascii="Times New Roman" w:hAnsi="Times New Roman" w:cs="Times New Roman"/>
          <w:sz w:val="28"/>
          <w:szCs w:val="28"/>
        </w:rPr>
        <w:t xml:space="preserve">» другое </w:t>
      </w:r>
      <w:r w:rsidR="00E007CF">
        <w:rPr>
          <w:rFonts w:ascii="Times New Roman" w:hAnsi="Times New Roman" w:cs="Times New Roman"/>
          <w:sz w:val="28"/>
          <w:szCs w:val="28"/>
        </w:rPr>
        <w:t>совсем</w:t>
      </w:r>
      <w:r w:rsidRPr="00931250">
        <w:rPr>
          <w:rFonts w:ascii="Times New Roman" w:hAnsi="Times New Roman" w:cs="Times New Roman"/>
          <w:sz w:val="28"/>
          <w:szCs w:val="28"/>
        </w:rPr>
        <w:t xml:space="preserve">: компартия </w:t>
      </w:r>
      <w:r w:rsidR="00E007CF" w:rsidRPr="00931250">
        <w:rPr>
          <w:rFonts w:ascii="Times New Roman" w:hAnsi="Times New Roman" w:cs="Times New Roman"/>
          <w:sz w:val="28"/>
          <w:szCs w:val="28"/>
        </w:rPr>
        <w:t xml:space="preserve">у нас </w:t>
      </w:r>
      <w:r w:rsidR="00510791">
        <w:rPr>
          <w:rFonts w:ascii="Times New Roman" w:hAnsi="Times New Roman" w:cs="Times New Roman"/>
          <w:sz w:val="28"/>
          <w:szCs w:val="28"/>
        </w:rPr>
        <w:t xml:space="preserve">– </w:t>
      </w:r>
      <w:r w:rsidR="00E007CF">
        <w:rPr>
          <w:rFonts w:ascii="Times New Roman" w:hAnsi="Times New Roman" w:cs="Times New Roman"/>
          <w:sz w:val="28"/>
          <w:szCs w:val="28"/>
        </w:rPr>
        <w:t xml:space="preserve">левая. А раньше она </w:t>
      </w:r>
      <w:r w:rsidRPr="00931250">
        <w:rPr>
          <w:rFonts w:ascii="Times New Roman" w:hAnsi="Times New Roman" w:cs="Times New Roman"/>
          <w:sz w:val="28"/>
          <w:szCs w:val="28"/>
        </w:rPr>
        <w:t>была</w:t>
      </w:r>
      <w:r w:rsidR="00E007CF">
        <w:rPr>
          <w:rFonts w:ascii="Times New Roman" w:hAnsi="Times New Roman" w:cs="Times New Roman"/>
          <w:sz w:val="28"/>
          <w:szCs w:val="28"/>
        </w:rPr>
        <w:t xml:space="preserve"> главная, и поэтому непонятно кто… 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левые художн</w:t>
      </w:r>
      <w:r w:rsidR="0049256B" w:rsidRPr="00931250">
        <w:rPr>
          <w:rFonts w:ascii="Times New Roman" w:hAnsi="Times New Roman" w:cs="Times New Roman"/>
          <w:sz w:val="28"/>
          <w:szCs w:val="28"/>
        </w:rPr>
        <w:t>ики это</w:t>
      </w:r>
      <w:r w:rsidR="00E007CF">
        <w:rPr>
          <w:rFonts w:ascii="Times New Roman" w:hAnsi="Times New Roman" w:cs="Times New Roman"/>
          <w:sz w:val="28"/>
          <w:szCs w:val="28"/>
        </w:rPr>
        <w:t xml:space="preserve"> были,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грубо говоря</w:t>
      </w:r>
      <w:r w:rsidR="00047C01">
        <w:rPr>
          <w:rFonts w:ascii="Times New Roman" w:hAnsi="Times New Roman" w:cs="Times New Roman"/>
          <w:sz w:val="28"/>
          <w:szCs w:val="28"/>
        </w:rPr>
        <w:t>,</w:t>
      </w:r>
      <w:r w:rsidR="00BC0C33">
        <w:rPr>
          <w:rFonts w:ascii="Times New Roman" w:hAnsi="Times New Roman" w:cs="Times New Roman"/>
          <w:sz w:val="28"/>
          <w:szCs w:val="28"/>
        </w:rPr>
        <w:t xml:space="preserve"> –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007CF">
        <w:rPr>
          <w:rFonts w:ascii="Times New Roman" w:hAnsi="Times New Roman" w:cs="Times New Roman"/>
          <w:sz w:val="28"/>
          <w:szCs w:val="28"/>
        </w:rPr>
        <w:t xml:space="preserve">это </w:t>
      </w:r>
      <w:r w:rsidR="0049256B" w:rsidRPr="00931250">
        <w:rPr>
          <w:rFonts w:ascii="Times New Roman" w:hAnsi="Times New Roman" w:cs="Times New Roman"/>
          <w:sz w:val="28"/>
          <w:szCs w:val="28"/>
        </w:rPr>
        <w:t>Пикассо</w:t>
      </w:r>
      <w:r w:rsidRPr="00931250">
        <w:rPr>
          <w:rFonts w:ascii="Times New Roman" w:hAnsi="Times New Roman" w:cs="Times New Roman"/>
          <w:sz w:val="28"/>
          <w:szCs w:val="28"/>
        </w:rPr>
        <w:t xml:space="preserve">. И я </w:t>
      </w:r>
      <w:r w:rsidR="00E007CF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931250">
        <w:rPr>
          <w:rFonts w:ascii="Times New Roman" w:hAnsi="Times New Roman" w:cs="Times New Roman"/>
          <w:sz w:val="28"/>
          <w:szCs w:val="28"/>
        </w:rPr>
        <w:t>считал</w:t>
      </w:r>
      <w:r w:rsidR="0049256B" w:rsidRPr="0093125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хор</w:t>
      </w:r>
      <w:r w:rsidR="00E007CF">
        <w:rPr>
          <w:rFonts w:ascii="Times New Roman" w:hAnsi="Times New Roman" w:cs="Times New Roman"/>
          <w:sz w:val="28"/>
          <w:szCs w:val="28"/>
        </w:rPr>
        <w:t xml:space="preserve">оший художник – </w:t>
      </w:r>
      <w:r w:rsidR="000F1DB0">
        <w:rPr>
          <w:rFonts w:ascii="Times New Roman" w:hAnsi="Times New Roman" w:cs="Times New Roman"/>
          <w:sz w:val="28"/>
          <w:szCs w:val="28"/>
        </w:rPr>
        <w:t xml:space="preserve">это, значит, </w:t>
      </w:r>
      <w:r w:rsidR="00E007CF">
        <w:rPr>
          <w:rFonts w:ascii="Times New Roman" w:hAnsi="Times New Roman" w:cs="Times New Roman"/>
          <w:sz w:val="28"/>
          <w:szCs w:val="28"/>
        </w:rPr>
        <w:t xml:space="preserve">левый художник, </w:t>
      </w:r>
      <w:r w:rsidR="00BC0C33">
        <w:rPr>
          <w:rFonts w:ascii="Times New Roman" w:hAnsi="Times New Roman" w:cs="Times New Roman"/>
          <w:sz w:val="28"/>
          <w:szCs w:val="28"/>
        </w:rPr>
        <w:t xml:space="preserve">а </w:t>
      </w:r>
      <w:r w:rsidR="00E007CF">
        <w:rPr>
          <w:rFonts w:ascii="Times New Roman" w:hAnsi="Times New Roman" w:cs="Times New Roman"/>
          <w:sz w:val="28"/>
          <w:szCs w:val="28"/>
        </w:rPr>
        <w:t>которы</w:t>
      </w:r>
      <w:r w:rsidR="00BC0C33">
        <w:rPr>
          <w:rFonts w:ascii="Times New Roman" w:hAnsi="Times New Roman" w:cs="Times New Roman"/>
          <w:sz w:val="28"/>
          <w:szCs w:val="28"/>
        </w:rPr>
        <w:t>е</w:t>
      </w:r>
      <w:r w:rsidR="00E007CF">
        <w:rPr>
          <w:rFonts w:ascii="Times New Roman" w:hAnsi="Times New Roman" w:cs="Times New Roman"/>
          <w:sz w:val="28"/>
          <w:szCs w:val="28"/>
        </w:rPr>
        <w:t xml:space="preserve"> не </w:t>
      </w:r>
      <w:r w:rsidR="00446DF8">
        <w:rPr>
          <w:rFonts w:ascii="Times New Roman" w:hAnsi="Times New Roman" w:cs="Times New Roman"/>
          <w:sz w:val="28"/>
          <w:szCs w:val="28"/>
        </w:rPr>
        <w:t>хороши</w:t>
      </w:r>
      <w:r w:rsidR="00BC0C33">
        <w:rPr>
          <w:rFonts w:ascii="Times New Roman" w:hAnsi="Times New Roman" w:cs="Times New Roman"/>
          <w:sz w:val="28"/>
          <w:szCs w:val="28"/>
        </w:rPr>
        <w:t>е</w:t>
      </w:r>
      <w:r w:rsidR="00446DF8">
        <w:rPr>
          <w:rFonts w:ascii="Times New Roman" w:hAnsi="Times New Roman" w:cs="Times New Roman"/>
          <w:sz w:val="28"/>
          <w:szCs w:val="28"/>
        </w:rPr>
        <w:t>, те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446DF8">
        <w:rPr>
          <w:rFonts w:ascii="Times New Roman" w:hAnsi="Times New Roman" w:cs="Times New Roman"/>
          <w:sz w:val="28"/>
          <w:szCs w:val="28"/>
        </w:rPr>
        <w:t xml:space="preserve"> </w:t>
      </w:r>
      <w:r w:rsidR="00E007CF">
        <w:rPr>
          <w:rFonts w:ascii="Times New Roman" w:hAnsi="Times New Roman" w:cs="Times New Roman"/>
          <w:sz w:val="28"/>
          <w:szCs w:val="28"/>
        </w:rPr>
        <w:t>значит</w:t>
      </w:r>
      <w:r w:rsidR="00BC0C33">
        <w:rPr>
          <w:rFonts w:ascii="Times New Roman" w:hAnsi="Times New Roman" w:cs="Times New Roman"/>
          <w:sz w:val="28"/>
          <w:szCs w:val="28"/>
        </w:rPr>
        <w:t>,</w:t>
      </w:r>
      <w:r w:rsidR="00E007CF">
        <w:rPr>
          <w:rFonts w:ascii="Times New Roman" w:hAnsi="Times New Roman" w:cs="Times New Roman"/>
          <w:sz w:val="28"/>
          <w:szCs w:val="28"/>
        </w:rPr>
        <w:t xml:space="preserve"> соответственно…</w:t>
      </w:r>
      <w:r w:rsidR="00BC0C33">
        <w:rPr>
          <w:rFonts w:ascii="Times New Roman" w:hAnsi="Times New Roman" w:cs="Times New Roman"/>
          <w:sz w:val="28"/>
          <w:szCs w:val="28"/>
        </w:rPr>
        <w:t xml:space="preserve"> Е</w:t>
      </w:r>
      <w:r w:rsidR="00E007CF">
        <w:rPr>
          <w:rFonts w:ascii="Times New Roman" w:hAnsi="Times New Roman" w:cs="Times New Roman"/>
          <w:sz w:val="28"/>
          <w:szCs w:val="28"/>
        </w:rPr>
        <w:t>сли он не левый</w:t>
      </w:r>
      <w:r w:rsidR="00047C01">
        <w:rPr>
          <w:rFonts w:ascii="Times New Roman" w:hAnsi="Times New Roman" w:cs="Times New Roman"/>
          <w:sz w:val="28"/>
          <w:szCs w:val="28"/>
        </w:rPr>
        <w:t>,</w:t>
      </w:r>
      <w:r w:rsidR="00E007CF">
        <w:rPr>
          <w:rFonts w:ascii="Times New Roman" w:hAnsi="Times New Roman" w:cs="Times New Roman"/>
          <w:sz w:val="28"/>
          <w:szCs w:val="28"/>
        </w:rPr>
        <w:t xml:space="preserve"> значит не хороший.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И только </w:t>
      </w:r>
      <w:r w:rsidR="00E007CF">
        <w:rPr>
          <w:rFonts w:ascii="Times New Roman" w:hAnsi="Times New Roman" w:cs="Times New Roman"/>
          <w:sz w:val="28"/>
          <w:szCs w:val="28"/>
        </w:rPr>
        <w:t>потом</w:t>
      </w:r>
      <w:r w:rsidR="00047C01">
        <w:rPr>
          <w:rFonts w:ascii="Times New Roman" w:hAnsi="Times New Roman" w:cs="Times New Roman"/>
          <w:sz w:val="28"/>
          <w:szCs w:val="28"/>
        </w:rPr>
        <w:t>,</w:t>
      </w:r>
      <w:r w:rsidR="00E007CF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гораздо позже, </w:t>
      </w:r>
      <w:r w:rsidR="00E007CF">
        <w:rPr>
          <w:rFonts w:ascii="Times New Roman" w:hAnsi="Times New Roman" w:cs="Times New Roman"/>
          <w:sz w:val="28"/>
          <w:szCs w:val="28"/>
        </w:rPr>
        <w:t xml:space="preserve">уже </w:t>
      </w:r>
      <w:r w:rsidR="00C14305">
        <w:rPr>
          <w:rFonts w:ascii="Times New Roman" w:hAnsi="Times New Roman" w:cs="Times New Roman"/>
          <w:sz w:val="28"/>
          <w:szCs w:val="28"/>
        </w:rPr>
        <w:t>после конца С</w:t>
      </w:r>
      <w:r w:rsidRPr="00931250">
        <w:rPr>
          <w:rFonts w:ascii="Times New Roman" w:hAnsi="Times New Roman" w:cs="Times New Roman"/>
          <w:sz w:val="28"/>
          <w:szCs w:val="28"/>
        </w:rPr>
        <w:t>оветской власти</w:t>
      </w:r>
      <w:r w:rsidR="0049256B" w:rsidRPr="0093125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я понял</w:t>
      </w:r>
      <w:r w:rsidR="00446DF8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446DF8">
        <w:rPr>
          <w:rFonts w:ascii="Times New Roman" w:hAnsi="Times New Roman" w:cs="Times New Roman"/>
          <w:sz w:val="28"/>
          <w:szCs w:val="28"/>
        </w:rPr>
        <w:t>необязательно, чтобы быть хорошим художником</w:t>
      </w:r>
      <w:r w:rsidR="00641964">
        <w:rPr>
          <w:rFonts w:ascii="Times New Roman" w:hAnsi="Times New Roman" w:cs="Times New Roman"/>
          <w:sz w:val="28"/>
          <w:szCs w:val="28"/>
        </w:rPr>
        <w:t>:</w:t>
      </w:r>
      <w:r w:rsidR="00047C01">
        <w:rPr>
          <w:rFonts w:ascii="Times New Roman" w:hAnsi="Times New Roman" w:cs="Times New Roman"/>
          <w:sz w:val="28"/>
          <w:szCs w:val="28"/>
        </w:rPr>
        <w:t xml:space="preserve"> надо быть левым</w:t>
      </w:r>
      <w:r w:rsidR="00446DF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009C7">
        <w:rPr>
          <w:rFonts w:ascii="Times New Roman" w:hAnsi="Times New Roman" w:cs="Times New Roman"/>
          <w:sz w:val="28"/>
          <w:szCs w:val="28"/>
        </w:rPr>
        <w:t>(</w:t>
      </w:r>
      <w:r w:rsidR="006009C7" w:rsidRPr="00047C01">
        <w:rPr>
          <w:rFonts w:ascii="Times New Roman" w:hAnsi="Times New Roman" w:cs="Times New Roman"/>
          <w:i/>
          <w:sz w:val="28"/>
          <w:szCs w:val="28"/>
        </w:rPr>
        <w:t>смеются</w:t>
      </w:r>
      <w:r w:rsidR="00446DF8">
        <w:rPr>
          <w:rFonts w:ascii="Times New Roman" w:hAnsi="Times New Roman" w:cs="Times New Roman"/>
          <w:sz w:val="28"/>
          <w:szCs w:val="28"/>
        </w:rPr>
        <w:t>)</w:t>
      </w:r>
      <w:r w:rsidR="00047C01">
        <w:rPr>
          <w:rFonts w:ascii="Times New Roman" w:hAnsi="Times New Roman" w:cs="Times New Roman"/>
          <w:sz w:val="28"/>
          <w:szCs w:val="28"/>
        </w:rPr>
        <w:t>.</w:t>
      </w:r>
      <w:r w:rsidR="00446DF8">
        <w:rPr>
          <w:rFonts w:ascii="Times New Roman" w:hAnsi="Times New Roman" w:cs="Times New Roman"/>
          <w:sz w:val="28"/>
          <w:szCs w:val="28"/>
        </w:rPr>
        <w:t xml:space="preserve"> Это очень смешно, но это действительно так.</w:t>
      </w:r>
      <w:r w:rsidR="006009C7">
        <w:rPr>
          <w:rFonts w:ascii="Times New Roman" w:hAnsi="Times New Roman" w:cs="Times New Roman"/>
          <w:sz w:val="28"/>
          <w:szCs w:val="28"/>
        </w:rPr>
        <w:t xml:space="preserve"> Все это странно</w:t>
      </w:r>
      <w:r w:rsidR="00641964">
        <w:rPr>
          <w:rFonts w:ascii="Times New Roman" w:hAnsi="Times New Roman" w:cs="Times New Roman"/>
          <w:sz w:val="28"/>
          <w:szCs w:val="28"/>
        </w:rPr>
        <w:t xml:space="preserve"> – такая  ситуация.</w:t>
      </w:r>
    </w:p>
    <w:p w:rsidR="0049256B" w:rsidRPr="00931250" w:rsidRDefault="006009C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в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общем,</w:t>
      </w:r>
      <w:r w:rsidR="00446DF8">
        <w:rPr>
          <w:rFonts w:ascii="Times New Roman" w:hAnsi="Times New Roman" w:cs="Times New Roman"/>
          <w:sz w:val="28"/>
          <w:szCs w:val="28"/>
        </w:rPr>
        <w:t xml:space="preserve"> 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меня </w:t>
      </w:r>
      <w:r>
        <w:rPr>
          <w:rFonts w:ascii="Times New Roman" w:hAnsi="Times New Roman" w:cs="Times New Roman"/>
          <w:sz w:val="28"/>
          <w:szCs w:val="28"/>
        </w:rPr>
        <w:t xml:space="preserve">из училища даже хотели выгонять, </w:t>
      </w:r>
      <w:r w:rsidR="00C95A62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>что-то такое было…</w:t>
      </w:r>
      <w:r w:rsidR="00B03727">
        <w:rPr>
          <w:rFonts w:ascii="Times New Roman" w:hAnsi="Times New Roman" w:cs="Times New Roman"/>
          <w:sz w:val="28"/>
          <w:szCs w:val="28"/>
        </w:rPr>
        <w:t xml:space="preserve"> К</w:t>
      </w:r>
      <w:r w:rsidR="0049256B" w:rsidRPr="00931250">
        <w:rPr>
          <w:rFonts w:ascii="Times New Roman" w:hAnsi="Times New Roman" w:cs="Times New Roman"/>
          <w:sz w:val="28"/>
          <w:szCs w:val="28"/>
        </w:rPr>
        <w:t>огда в 62</w:t>
      </w:r>
      <w:r w:rsidR="00446DF8">
        <w:rPr>
          <w:rFonts w:ascii="Times New Roman" w:hAnsi="Times New Roman" w:cs="Times New Roman"/>
          <w:sz w:val="28"/>
          <w:szCs w:val="28"/>
        </w:rPr>
        <w:t>-</w:t>
      </w:r>
      <w:r w:rsidR="0049256B" w:rsidRPr="00931250">
        <w:rPr>
          <w:rFonts w:ascii="Times New Roman" w:hAnsi="Times New Roman" w:cs="Times New Roman"/>
          <w:sz w:val="28"/>
          <w:szCs w:val="28"/>
        </w:rPr>
        <w:t>ом году</w:t>
      </w:r>
      <w:r w:rsidR="00047C01">
        <w:rPr>
          <w:rFonts w:ascii="Times New Roman" w:hAnsi="Times New Roman" w:cs="Times New Roman"/>
          <w:sz w:val="28"/>
          <w:szCs w:val="28"/>
        </w:rPr>
        <w:t xml:space="preserve"> –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каком году</w:t>
      </w:r>
      <w:r w:rsidR="00047C01">
        <w:rPr>
          <w:rFonts w:ascii="Times New Roman" w:hAnsi="Times New Roman" w:cs="Times New Roman"/>
          <w:sz w:val="28"/>
          <w:szCs w:val="28"/>
        </w:rPr>
        <w:t xml:space="preserve">? </w:t>
      </w:r>
      <w:r w:rsidR="000F1DB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56B" w:rsidRPr="00931250">
        <w:rPr>
          <w:rFonts w:ascii="Times New Roman" w:hAnsi="Times New Roman" w:cs="Times New Roman"/>
          <w:sz w:val="28"/>
          <w:szCs w:val="28"/>
        </w:rPr>
        <w:t>была встреча Хрущева в Манеже,</w:t>
      </w:r>
      <w:r>
        <w:rPr>
          <w:rFonts w:ascii="Times New Roman" w:hAnsi="Times New Roman" w:cs="Times New Roman"/>
          <w:sz w:val="28"/>
          <w:szCs w:val="28"/>
        </w:rPr>
        <w:t xml:space="preserve"> вот эта история, там вышел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в «Правде» докла</w:t>
      </w:r>
      <w:r>
        <w:rPr>
          <w:rFonts w:ascii="Times New Roman" w:hAnsi="Times New Roman" w:cs="Times New Roman"/>
          <w:sz w:val="28"/>
          <w:szCs w:val="28"/>
        </w:rPr>
        <w:t>д Ильичева «Творить для народа</w:t>
      </w:r>
      <w:r w:rsidR="00B037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во имя коммунизма». </w:t>
      </w:r>
      <w:r w:rsidR="00DC50CA">
        <w:rPr>
          <w:rFonts w:ascii="Times New Roman" w:hAnsi="Times New Roman" w:cs="Times New Roman"/>
          <w:sz w:val="28"/>
          <w:szCs w:val="28"/>
        </w:rPr>
        <w:t>И н</w:t>
      </w:r>
      <w:r w:rsidR="006A724D">
        <w:rPr>
          <w:rFonts w:ascii="Times New Roman" w:hAnsi="Times New Roman" w:cs="Times New Roman"/>
          <w:sz w:val="28"/>
          <w:szCs w:val="28"/>
        </w:rPr>
        <w:t>а входе</w:t>
      </w:r>
      <w:r w:rsidR="009D12E7">
        <w:rPr>
          <w:rFonts w:ascii="Times New Roman" w:hAnsi="Times New Roman" w:cs="Times New Roman"/>
          <w:sz w:val="28"/>
          <w:szCs w:val="28"/>
        </w:rPr>
        <w:t xml:space="preserve"> – </w:t>
      </w:r>
      <w:r w:rsidR="00641964">
        <w:rPr>
          <w:rFonts w:ascii="Times New Roman" w:hAnsi="Times New Roman" w:cs="Times New Roman"/>
          <w:sz w:val="28"/>
          <w:szCs w:val="28"/>
        </w:rPr>
        <w:t>к</w:t>
      </w:r>
      <w:r w:rsidR="006A724D">
        <w:rPr>
          <w:rFonts w:ascii="Times New Roman" w:hAnsi="Times New Roman" w:cs="Times New Roman"/>
          <w:sz w:val="28"/>
          <w:szCs w:val="28"/>
        </w:rPr>
        <w:t>огда заканчивался семестр</w:t>
      </w:r>
      <w:r w:rsidR="00641964">
        <w:rPr>
          <w:rFonts w:ascii="Times New Roman" w:hAnsi="Times New Roman" w:cs="Times New Roman"/>
          <w:sz w:val="28"/>
          <w:szCs w:val="28"/>
        </w:rPr>
        <w:t>,</w:t>
      </w:r>
      <w:r w:rsidR="006A724D">
        <w:rPr>
          <w:rFonts w:ascii="Times New Roman" w:hAnsi="Times New Roman" w:cs="Times New Roman"/>
          <w:sz w:val="28"/>
          <w:szCs w:val="28"/>
        </w:rPr>
        <w:t xml:space="preserve">  была выставка, там вешали все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, и я </w:t>
      </w:r>
      <w:r w:rsidR="006A724D">
        <w:rPr>
          <w:rFonts w:ascii="Times New Roman" w:hAnsi="Times New Roman" w:cs="Times New Roman"/>
          <w:sz w:val="28"/>
          <w:szCs w:val="28"/>
        </w:rPr>
        <w:t xml:space="preserve">там </w:t>
      </w:r>
      <w:r w:rsidR="0049256B" w:rsidRPr="00931250">
        <w:rPr>
          <w:rFonts w:ascii="Times New Roman" w:hAnsi="Times New Roman" w:cs="Times New Roman"/>
          <w:sz w:val="28"/>
          <w:szCs w:val="28"/>
        </w:rPr>
        <w:t>повесил картинку, назыв</w:t>
      </w:r>
      <w:r w:rsidR="006A724D">
        <w:rPr>
          <w:rFonts w:ascii="Times New Roman" w:hAnsi="Times New Roman" w:cs="Times New Roman"/>
          <w:sz w:val="28"/>
          <w:szCs w:val="28"/>
        </w:rPr>
        <w:t xml:space="preserve">алась «Смерть абстракциониста» </w:t>
      </w:r>
      <w:r w:rsidR="006A724D" w:rsidRPr="00E101C2">
        <w:rPr>
          <w:rFonts w:ascii="Times New Roman" w:hAnsi="Times New Roman" w:cs="Times New Roman"/>
          <w:sz w:val="28"/>
          <w:szCs w:val="28"/>
        </w:rPr>
        <w:t>(</w:t>
      </w:r>
      <w:r w:rsidR="006A724D" w:rsidRPr="00E101C2">
        <w:rPr>
          <w:rFonts w:ascii="Times New Roman" w:hAnsi="Times New Roman" w:cs="Times New Roman"/>
          <w:i/>
          <w:sz w:val="28"/>
          <w:szCs w:val="28"/>
        </w:rPr>
        <w:t>смеются</w:t>
      </w:r>
      <w:r w:rsidR="006A724D" w:rsidRPr="00E101C2">
        <w:rPr>
          <w:rFonts w:ascii="Times New Roman" w:hAnsi="Times New Roman" w:cs="Times New Roman"/>
          <w:sz w:val="28"/>
          <w:szCs w:val="28"/>
        </w:rPr>
        <w:t>)</w:t>
      </w:r>
      <w:r w:rsidR="00047C01">
        <w:rPr>
          <w:rFonts w:ascii="Times New Roman" w:hAnsi="Times New Roman" w:cs="Times New Roman"/>
          <w:sz w:val="28"/>
          <w:szCs w:val="28"/>
        </w:rPr>
        <w:t>.</w:t>
      </w:r>
      <w:r w:rsidR="006A724D">
        <w:rPr>
          <w:rFonts w:ascii="Times New Roman" w:hAnsi="Times New Roman" w:cs="Times New Roman"/>
          <w:sz w:val="28"/>
          <w:szCs w:val="28"/>
        </w:rPr>
        <w:t xml:space="preserve"> </w:t>
      </w:r>
      <w:r w:rsidR="00C95A62">
        <w:rPr>
          <w:rFonts w:ascii="Times New Roman" w:hAnsi="Times New Roman" w:cs="Times New Roman"/>
          <w:sz w:val="28"/>
          <w:szCs w:val="28"/>
        </w:rPr>
        <w:t xml:space="preserve">Это очень смешно. И внизу повесил </w:t>
      </w:r>
      <w:r w:rsidR="00C95A62">
        <w:rPr>
          <w:rFonts w:ascii="Times New Roman" w:hAnsi="Times New Roman" w:cs="Times New Roman"/>
          <w:sz w:val="28"/>
          <w:szCs w:val="28"/>
        </w:rPr>
        <w:lastRenderedPageBreak/>
        <w:t>эту газету</w:t>
      </w:r>
      <w:r w:rsidR="00B03727">
        <w:rPr>
          <w:rFonts w:ascii="Times New Roman" w:hAnsi="Times New Roman" w:cs="Times New Roman"/>
          <w:sz w:val="28"/>
          <w:szCs w:val="28"/>
        </w:rPr>
        <w:t xml:space="preserve"> </w:t>
      </w:r>
      <w:r w:rsidR="00C95A62" w:rsidRPr="00E101C2">
        <w:rPr>
          <w:rFonts w:ascii="Times New Roman" w:hAnsi="Times New Roman" w:cs="Times New Roman"/>
          <w:sz w:val="28"/>
          <w:szCs w:val="28"/>
        </w:rPr>
        <w:t>[</w:t>
      </w:r>
      <w:r w:rsidR="00B737C8" w:rsidRPr="00E101C2">
        <w:rPr>
          <w:rFonts w:ascii="Times New Roman" w:hAnsi="Times New Roman" w:cs="Times New Roman"/>
          <w:sz w:val="28"/>
          <w:szCs w:val="28"/>
        </w:rPr>
        <w:t>с заголовком</w:t>
      </w:r>
      <w:r w:rsidR="00C95A62" w:rsidRPr="00E101C2">
        <w:rPr>
          <w:rFonts w:ascii="Times New Roman" w:hAnsi="Times New Roman" w:cs="Times New Roman"/>
          <w:sz w:val="28"/>
          <w:szCs w:val="28"/>
        </w:rPr>
        <w:t>]</w:t>
      </w:r>
      <w:r w:rsidR="00C95A62" w:rsidRPr="00C95A62">
        <w:rPr>
          <w:rFonts w:ascii="Times New Roman" w:hAnsi="Times New Roman" w:cs="Times New Roman"/>
          <w:sz w:val="28"/>
          <w:szCs w:val="28"/>
        </w:rPr>
        <w:t>:</w:t>
      </w:r>
      <w:r w:rsidR="00B03727">
        <w:rPr>
          <w:rFonts w:ascii="Times New Roman" w:hAnsi="Times New Roman" w:cs="Times New Roman"/>
          <w:sz w:val="28"/>
          <w:szCs w:val="28"/>
        </w:rPr>
        <w:t xml:space="preserve"> «Т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ворить для народа, во имя коммунизма». Я думал, что это шутка. </w:t>
      </w:r>
      <w:r w:rsidR="00C95A62">
        <w:rPr>
          <w:rFonts w:ascii="Times New Roman" w:hAnsi="Times New Roman" w:cs="Times New Roman"/>
          <w:sz w:val="28"/>
          <w:szCs w:val="28"/>
        </w:rPr>
        <w:t xml:space="preserve">Ну,  в принципе, так и было – шутка. 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C95A62">
        <w:rPr>
          <w:rFonts w:ascii="Times New Roman" w:hAnsi="Times New Roman" w:cs="Times New Roman"/>
          <w:sz w:val="28"/>
          <w:szCs w:val="28"/>
        </w:rPr>
        <w:t xml:space="preserve">там </w:t>
      </w:r>
      <w:r w:rsidR="0049256B" w:rsidRPr="00931250">
        <w:rPr>
          <w:rFonts w:ascii="Times New Roman" w:hAnsi="Times New Roman" w:cs="Times New Roman"/>
          <w:sz w:val="28"/>
          <w:szCs w:val="28"/>
        </w:rPr>
        <w:t>нарисовал чел</w:t>
      </w:r>
      <w:r w:rsidR="00C95A62">
        <w:rPr>
          <w:rFonts w:ascii="Times New Roman" w:hAnsi="Times New Roman" w:cs="Times New Roman"/>
          <w:sz w:val="28"/>
          <w:szCs w:val="28"/>
        </w:rPr>
        <w:t xml:space="preserve">овека с мефистофельской бородой, который </w:t>
      </w:r>
      <w:r w:rsidR="00C95A62" w:rsidRPr="00931250">
        <w:rPr>
          <w:rFonts w:ascii="Times New Roman" w:hAnsi="Times New Roman" w:cs="Times New Roman"/>
          <w:sz w:val="28"/>
          <w:szCs w:val="28"/>
        </w:rPr>
        <w:t>лежит</w:t>
      </w:r>
      <w:r w:rsidR="00DC50CA">
        <w:rPr>
          <w:rFonts w:ascii="Times New Roman" w:hAnsi="Times New Roman" w:cs="Times New Roman"/>
          <w:sz w:val="28"/>
          <w:szCs w:val="28"/>
        </w:rPr>
        <w:t>, значит,</w:t>
      </w:r>
      <w:r w:rsidR="00C95A62" w:rsidRPr="00931250">
        <w:rPr>
          <w:rFonts w:ascii="Times New Roman" w:hAnsi="Times New Roman" w:cs="Times New Roman"/>
          <w:sz w:val="28"/>
          <w:szCs w:val="28"/>
        </w:rPr>
        <w:t xml:space="preserve"> умерший </w:t>
      </w:r>
      <w:r w:rsidR="0049256B" w:rsidRPr="00931250">
        <w:rPr>
          <w:rFonts w:ascii="Times New Roman" w:hAnsi="Times New Roman" w:cs="Times New Roman"/>
          <w:sz w:val="28"/>
          <w:szCs w:val="28"/>
        </w:rPr>
        <w:t>(</w:t>
      </w:r>
      <w:r w:rsidR="00C95A62">
        <w:rPr>
          <w:rFonts w:ascii="Times New Roman" w:hAnsi="Times New Roman" w:cs="Times New Roman"/>
          <w:sz w:val="28"/>
          <w:szCs w:val="28"/>
        </w:rPr>
        <w:t>тогда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изображали абстракционистов</w:t>
      </w:r>
      <w:r w:rsidR="00C95A62">
        <w:rPr>
          <w:rFonts w:ascii="Times New Roman" w:hAnsi="Times New Roman" w:cs="Times New Roman"/>
          <w:sz w:val="28"/>
          <w:szCs w:val="28"/>
        </w:rPr>
        <w:t xml:space="preserve"> именно так: это Мефистофель с такой бородкой, с таким носом крючковатым</w:t>
      </w:r>
      <w:r w:rsidR="0049256B" w:rsidRPr="00931250">
        <w:rPr>
          <w:rFonts w:ascii="Times New Roman" w:hAnsi="Times New Roman" w:cs="Times New Roman"/>
          <w:sz w:val="28"/>
          <w:szCs w:val="28"/>
        </w:rPr>
        <w:t>), рядом сидит бабка, лампочка висит без абажура. То</w:t>
      </w:r>
      <w:r w:rsidR="006F1CEF">
        <w:rPr>
          <w:rFonts w:ascii="Times New Roman" w:hAnsi="Times New Roman" w:cs="Times New Roman"/>
          <w:sz w:val="28"/>
          <w:szCs w:val="28"/>
        </w:rPr>
        <w:t xml:space="preserve"> </w:t>
      </w:r>
      <w:r w:rsidR="0049256B" w:rsidRPr="00931250">
        <w:rPr>
          <w:rFonts w:ascii="Times New Roman" w:hAnsi="Times New Roman" w:cs="Times New Roman"/>
          <w:sz w:val="28"/>
          <w:szCs w:val="28"/>
        </w:rPr>
        <w:t>есть, есть нечего, потому что</w:t>
      </w:r>
      <w:r w:rsidR="00047C01">
        <w:rPr>
          <w:rFonts w:ascii="Times New Roman" w:hAnsi="Times New Roman" w:cs="Times New Roman"/>
          <w:sz w:val="28"/>
          <w:szCs w:val="28"/>
        </w:rPr>
        <w:t xml:space="preserve"> –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95A62">
        <w:rPr>
          <w:rFonts w:ascii="Times New Roman" w:hAnsi="Times New Roman" w:cs="Times New Roman"/>
          <w:sz w:val="28"/>
          <w:szCs w:val="28"/>
        </w:rPr>
        <w:t xml:space="preserve">абстракционист, </w:t>
      </w:r>
      <w:r w:rsidR="00DC50CA">
        <w:rPr>
          <w:rFonts w:ascii="Times New Roman" w:hAnsi="Times New Roman" w:cs="Times New Roman"/>
          <w:sz w:val="28"/>
          <w:szCs w:val="28"/>
        </w:rPr>
        <w:t xml:space="preserve">его </w:t>
      </w:r>
      <w:r w:rsidR="009D12E7">
        <w:rPr>
          <w:rFonts w:ascii="Times New Roman" w:hAnsi="Times New Roman" w:cs="Times New Roman"/>
          <w:sz w:val="28"/>
          <w:szCs w:val="28"/>
        </w:rPr>
        <w:t>никто</w:t>
      </w:r>
      <w:r w:rsidR="00DC50CA">
        <w:rPr>
          <w:rFonts w:ascii="Times New Roman" w:hAnsi="Times New Roman" w:cs="Times New Roman"/>
          <w:sz w:val="28"/>
          <w:szCs w:val="28"/>
        </w:rPr>
        <w:t xml:space="preserve"> не покупают. Д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аже не знаю, что </w:t>
      </w:r>
      <w:r w:rsidR="00DC50CA">
        <w:rPr>
          <w:rFonts w:ascii="Times New Roman" w:hAnsi="Times New Roman" w:cs="Times New Roman"/>
          <w:sz w:val="28"/>
          <w:szCs w:val="28"/>
        </w:rPr>
        <w:t xml:space="preserve">это </w:t>
      </w:r>
      <w:r w:rsidR="0049256B" w:rsidRPr="00931250">
        <w:rPr>
          <w:rFonts w:ascii="Times New Roman" w:hAnsi="Times New Roman" w:cs="Times New Roman"/>
          <w:sz w:val="28"/>
          <w:szCs w:val="28"/>
        </w:rPr>
        <w:t>я имел в</w:t>
      </w:r>
      <w:r w:rsidR="006F1CEF">
        <w:rPr>
          <w:rFonts w:ascii="Times New Roman" w:hAnsi="Times New Roman" w:cs="Times New Roman"/>
          <w:sz w:val="28"/>
          <w:szCs w:val="28"/>
        </w:rPr>
        <w:t xml:space="preserve"> 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виду. </w:t>
      </w:r>
      <w:r w:rsidR="00DC50CA">
        <w:rPr>
          <w:rFonts w:ascii="Times New Roman" w:hAnsi="Times New Roman" w:cs="Times New Roman"/>
          <w:sz w:val="28"/>
          <w:szCs w:val="28"/>
        </w:rPr>
        <w:t xml:space="preserve">Это </w:t>
      </w:r>
      <w:r w:rsidR="00B737C8">
        <w:rPr>
          <w:rFonts w:ascii="Times New Roman" w:hAnsi="Times New Roman" w:cs="Times New Roman"/>
          <w:sz w:val="28"/>
          <w:szCs w:val="28"/>
        </w:rPr>
        <w:t xml:space="preserve">была </w:t>
      </w:r>
      <w:r w:rsidR="00DC50CA">
        <w:rPr>
          <w:rFonts w:ascii="Times New Roman" w:hAnsi="Times New Roman" w:cs="Times New Roman"/>
          <w:sz w:val="28"/>
          <w:szCs w:val="28"/>
        </w:rPr>
        <w:t>шутка</w:t>
      </w:r>
      <w:r w:rsidR="00B737C8">
        <w:rPr>
          <w:rFonts w:ascii="Times New Roman" w:hAnsi="Times New Roman" w:cs="Times New Roman"/>
          <w:sz w:val="28"/>
          <w:szCs w:val="28"/>
        </w:rPr>
        <w:t>.</w:t>
      </w:r>
      <w:r w:rsidR="00DC50CA">
        <w:rPr>
          <w:rFonts w:ascii="Times New Roman" w:hAnsi="Times New Roman" w:cs="Times New Roman"/>
          <w:sz w:val="28"/>
          <w:szCs w:val="28"/>
        </w:rPr>
        <w:t xml:space="preserve"> </w:t>
      </w:r>
      <w:r w:rsidR="00C95A62">
        <w:rPr>
          <w:rFonts w:ascii="Times New Roman" w:hAnsi="Times New Roman" w:cs="Times New Roman"/>
          <w:sz w:val="28"/>
          <w:szCs w:val="28"/>
        </w:rPr>
        <w:t xml:space="preserve">Как будто про власть, про </w:t>
      </w:r>
      <w:r w:rsidR="00C14305">
        <w:rPr>
          <w:rFonts w:ascii="Times New Roman" w:hAnsi="Times New Roman" w:cs="Times New Roman"/>
          <w:sz w:val="28"/>
          <w:szCs w:val="28"/>
        </w:rPr>
        <w:t>С</w:t>
      </w:r>
      <w:r w:rsidR="00C95A62">
        <w:rPr>
          <w:rFonts w:ascii="Times New Roman" w:hAnsi="Times New Roman" w:cs="Times New Roman"/>
          <w:sz w:val="28"/>
          <w:szCs w:val="28"/>
        </w:rPr>
        <w:t xml:space="preserve">оветскую… </w:t>
      </w:r>
      <w:r w:rsidR="00C14305">
        <w:rPr>
          <w:rFonts w:ascii="Times New Roman" w:hAnsi="Times New Roman" w:cs="Times New Roman"/>
          <w:sz w:val="28"/>
          <w:szCs w:val="28"/>
        </w:rPr>
        <w:t xml:space="preserve"> </w:t>
      </w:r>
      <w:r w:rsidR="00C95A62">
        <w:rPr>
          <w:rFonts w:ascii="Times New Roman" w:hAnsi="Times New Roman" w:cs="Times New Roman"/>
          <w:sz w:val="28"/>
          <w:szCs w:val="28"/>
        </w:rPr>
        <w:t xml:space="preserve">Хорошо это или плохо? </w:t>
      </w:r>
      <w:r w:rsidR="00DC50CA">
        <w:rPr>
          <w:rFonts w:ascii="Times New Roman" w:hAnsi="Times New Roman" w:cs="Times New Roman"/>
          <w:sz w:val="28"/>
          <w:szCs w:val="28"/>
        </w:rPr>
        <w:t>Ну, вот так было.</w:t>
      </w:r>
      <w:r w:rsidR="00CF0622">
        <w:rPr>
          <w:rFonts w:ascii="Times New Roman" w:hAnsi="Times New Roman" w:cs="Times New Roman"/>
          <w:sz w:val="28"/>
          <w:szCs w:val="28"/>
        </w:rPr>
        <w:t>.</w:t>
      </w:r>
      <w:r w:rsidR="00DC50CA">
        <w:rPr>
          <w:rFonts w:ascii="Times New Roman" w:hAnsi="Times New Roman" w:cs="Times New Roman"/>
          <w:sz w:val="28"/>
          <w:szCs w:val="28"/>
        </w:rPr>
        <w:t xml:space="preserve">. </w:t>
      </w:r>
      <w:r w:rsidR="0049256B" w:rsidRPr="00931250">
        <w:rPr>
          <w:rFonts w:ascii="Times New Roman" w:hAnsi="Times New Roman" w:cs="Times New Roman"/>
          <w:sz w:val="28"/>
          <w:szCs w:val="28"/>
        </w:rPr>
        <w:t>Я думал</w:t>
      </w:r>
      <w:r w:rsidR="006F1CEF">
        <w:rPr>
          <w:rFonts w:ascii="Times New Roman" w:hAnsi="Times New Roman" w:cs="Times New Roman"/>
          <w:sz w:val="28"/>
          <w:szCs w:val="28"/>
        </w:rPr>
        <w:t>,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C95A62">
        <w:rPr>
          <w:rFonts w:ascii="Times New Roman" w:hAnsi="Times New Roman" w:cs="Times New Roman"/>
          <w:sz w:val="28"/>
          <w:szCs w:val="28"/>
        </w:rPr>
        <w:t>я очень остроумный</w:t>
      </w:r>
      <w:r w:rsidR="0049256B" w:rsidRPr="00931250">
        <w:rPr>
          <w:rFonts w:ascii="Times New Roman" w:hAnsi="Times New Roman" w:cs="Times New Roman"/>
          <w:sz w:val="28"/>
          <w:szCs w:val="28"/>
        </w:rPr>
        <w:t>,</w:t>
      </w:r>
      <w:r w:rsidR="00C95A62">
        <w:rPr>
          <w:rFonts w:ascii="Times New Roman" w:hAnsi="Times New Roman" w:cs="Times New Roman"/>
          <w:sz w:val="28"/>
          <w:szCs w:val="28"/>
        </w:rPr>
        <w:t xml:space="preserve"> скорее всего</w:t>
      </w:r>
      <w:r w:rsidR="00047C01">
        <w:rPr>
          <w:rFonts w:ascii="Times New Roman" w:hAnsi="Times New Roman" w:cs="Times New Roman"/>
          <w:sz w:val="28"/>
          <w:szCs w:val="28"/>
        </w:rPr>
        <w:t>,</w:t>
      </w:r>
      <w:r w:rsidR="00C95A62">
        <w:rPr>
          <w:rFonts w:ascii="Times New Roman" w:hAnsi="Times New Roman" w:cs="Times New Roman"/>
          <w:sz w:val="28"/>
          <w:szCs w:val="28"/>
        </w:rPr>
        <w:t xml:space="preserve"> </w:t>
      </w:r>
      <w:r w:rsidR="00DC50CA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C95A62">
        <w:rPr>
          <w:rFonts w:ascii="Times New Roman" w:hAnsi="Times New Roman" w:cs="Times New Roman"/>
          <w:sz w:val="28"/>
          <w:szCs w:val="28"/>
        </w:rPr>
        <w:t>так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C50CA">
        <w:rPr>
          <w:rFonts w:ascii="Times New Roman" w:hAnsi="Times New Roman" w:cs="Times New Roman"/>
          <w:sz w:val="28"/>
          <w:szCs w:val="28"/>
        </w:rPr>
        <w:t>В</w:t>
      </w:r>
      <w:r w:rsidR="0049256B" w:rsidRPr="00931250">
        <w:rPr>
          <w:rFonts w:ascii="Times New Roman" w:hAnsi="Times New Roman" w:cs="Times New Roman"/>
          <w:sz w:val="28"/>
          <w:szCs w:val="28"/>
        </w:rPr>
        <w:t xml:space="preserve">се мои </w:t>
      </w:r>
      <w:r w:rsidR="00DC50CA">
        <w:rPr>
          <w:rFonts w:ascii="Times New Roman" w:hAnsi="Times New Roman" w:cs="Times New Roman"/>
          <w:sz w:val="28"/>
          <w:szCs w:val="28"/>
        </w:rPr>
        <w:t xml:space="preserve">соученики так </w:t>
      </w:r>
      <w:r w:rsidR="00DC50CA" w:rsidRPr="00931250">
        <w:rPr>
          <w:rFonts w:ascii="Times New Roman" w:hAnsi="Times New Roman" w:cs="Times New Roman"/>
          <w:sz w:val="28"/>
          <w:szCs w:val="28"/>
        </w:rPr>
        <w:t>равнодушно</w:t>
      </w:r>
      <w:r w:rsidR="00DC50CA">
        <w:rPr>
          <w:rFonts w:ascii="Times New Roman" w:hAnsi="Times New Roman" w:cs="Times New Roman"/>
          <w:sz w:val="28"/>
          <w:szCs w:val="28"/>
        </w:rPr>
        <w:t xml:space="preserve"> к этому </w:t>
      </w:r>
      <w:r w:rsidR="0049256B" w:rsidRPr="00931250">
        <w:rPr>
          <w:rFonts w:ascii="Times New Roman" w:hAnsi="Times New Roman" w:cs="Times New Roman"/>
          <w:sz w:val="28"/>
          <w:szCs w:val="28"/>
        </w:rPr>
        <w:t>отнеслись</w:t>
      </w:r>
      <w:r w:rsidR="00DC50CA">
        <w:rPr>
          <w:rFonts w:ascii="Times New Roman" w:hAnsi="Times New Roman" w:cs="Times New Roman"/>
          <w:sz w:val="28"/>
          <w:szCs w:val="28"/>
        </w:rPr>
        <w:t>. Даже не понятно</w:t>
      </w:r>
      <w:r w:rsidR="00047C01">
        <w:rPr>
          <w:rFonts w:ascii="Times New Roman" w:hAnsi="Times New Roman" w:cs="Times New Roman"/>
          <w:sz w:val="28"/>
          <w:szCs w:val="28"/>
        </w:rPr>
        <w:t>:</w:t>
      </w:r>
      <w:r w:rsidR="00DC50CA">
        <w:rPr>
          <w:rFonts w:ascii="Times New Roman" w:hAnsi="Times New Roman" w:cs="Times New Roman"/>
          <w:sz w:val="28"/>
          <w:szCs w:val="28"/>
        </w:rPr>
        <w:t xml:space="preserve"> </w:t>
      </w:r>
      <w:r w:rsidR="00C14305">
        <w:rPr>
          <w:rFonts w:ascii="Times New Roman" w:hAnsi="Times New Roman" w:cs="Times New Roman"/>
          <w:sz w:val="28"/>
          <w:szCs w:val="28"/>
        </w:rPr>
        <w:t xml:space="preserve">ну, </w:t>
      </w:r>
      <w:r w:rsidR="00DC50CA">
        <w:rPr>
          <w:rFonts w:ascii="Times New Roman" w:hAnsi="Times New Roman" w:cs="Times New Roman"/>
          <w:sz w:val="28"/>
          <w:szCs w:val="28"/>
        </w:rPr>
        <w:t>никак.</w:t>
      </w:r>
    </w:p>
    <w:p w:rsidR="0049256B" w:rsidRPr="00931250" w:rsidRDefault="0049256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Мы всегда сажали парня </w:t>
      </w:r>
      <w:r w:rsidR="00B436FA">
        <w:rPr>
          <w:rFonts w:ascii="Times New Roman" w:hAnsi="Times New Roman" w:cs="Times New Roman"/>
          <w:sz w:val="28"/>
          <w:szCs w:val="28"/>
        </w:rPr>
        <w:t xml:space="preserve">– </w:t>
      </w:r>
      <w:r w:rsidRPr="00931250">
        <w:rPr>
          <w:rFonts w:ascii="Times New Roman" w:hAnsi="Times New Roman" w:cs="Times New Roman"/>
          <w:sz w:val="28"/>
          <w:szCs w:val="28"/>
        </w:rPr>
        <w:t>в шкаф, чтобы он слушал</w:t>
      </w:r>
      <w:r w:rsidR="0074779A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говорят</w:t>
      </w:r>
      <w:r w:rsidR="00DC50CA">
        <w:rPr>
          <w:rFonts w:ascii="Times New Roman" w:hAnsi="Times New Roman" w:cs="Times New Roman"/>
          <w:sz w:val="28"/>
          <w:szCs w:val="28"/>
        </w:rPr>
        <w:t xml:space="preserve"> </w:t>
      </w:r>
      <w:r w:rsidR="00DC50CA" w:rsidRPr="000076BD">
        <w:rPr>
          <w:rFonts w:ascii="Times New Roman" w:hAnsi="Times New Roman" w:cs="Times New Roman"/>
          <w:sz w:val="28"/>
          <w:szCs w:val="28"/>
        </w:rPr>
        <w:t>[преподаватели]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A3084E">
        <w:rPr>
          <w:rFonts w:ascii="Times New Roman" w:hAnsi="Times New Roman" w:cs="Times New Roman"/>
          <w:sz w:val="28"/>
          <w:szCs w:val="28"/>
        </w:rPr>
        <w:t>Ну 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он </w:t>
      </w:r>
      <w:r w:rsidR="00DC50CA">
        <w:rPr>
          <w:rFonts w:ascii="Times New Roman" w:hAnsi="Times New Roman" w:cs="Times New Roman"/>
          <w:sz w:val="28"/>
          <w:szCs w:val="28"/>
        </w:rPr>
        <w:t>потом рассказывал</w:t>
      </w:r>
      <w:r w:rsidRPr="00931250">
        <w:rPr>
          <w:rFonts w:ascii="Times New Roman" w:hAnsi="Times New Roman" w:cs="Times New Roman"/>
          <w:sz w:val="28"/>
          <w:szCs w:val="28"/>
        </w:rPr>
        <w:t xml:space="preserve">, что как вошли, </w:t>
      </w:r>
      <w:r w:rsidR="00DC50CA">
        <w:rPr>
          <w:rFonts w:ascii="Times New Roman" w:hAnsi="Times New Roman" w:cs="Times New Roman"/>
          <w:sz w:val="28"/>
          <w:szCs w:val="28"/>
        </w:rPr>
        <w:t>сразу педагог</w:t>
      </w:r>
      <w:r w:rsidR="00DC50C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один</w:t>
      </w:r>
      <w:r w:rsidR="00DC50CA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подбежал </w:t>
      </w:r>
      <w:r w:rsidR="00C14305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DC50CA">
        <w:rPr>
          <w:rFonts w:ascii="Times New Roman" w:hAnsi="Times New Roman" w:cs="Times New Roman"/>
          <w:sz w:val="28"/>
          <w:szCs w:val="28"/>
        </w:rPr>
        <w:t>к стенке моей,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сорвал газету</w:t>
      </w:r>
      <w:r w:rsidR="00DC50CA">
        <w:rPr>
          <w:rFonts w:ascii="Times New Roman" w:hAnsi="Times New Roman" w:cs="Times New Roman"/>
          <w:sz w:val="28"/>
          <w:szCs w:val="28"/>
        </w:rPr>
        <w:t>..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C50CA">
        <w:rPr>
          <w:rFonts w:ascii="Times New Roman" w:hAnsi="Times New Roman" w:cs="Times New Roman"/>
          <w:sz w:val="28"/>
          <w:szCs w:val="28"/>
        </w:rPr>
        <w:t>И п</w:t>
      </w:r>
      <w:r w:rsidRPr="00931250">
        <w:rPr>
          <w:rFonts w:ascii="Times New Roman" w:hAnsi="Times New Roman" w:cs="Times New Roman"/>
          <w:sz w:val="28"/>
          <w:szCs w:val="28"/>
        </w:rPr>
        <w:t xml:space="preserve">отом </w:t>
      </w:r>
      <w:r w:rsidR="00C14305" w:rsidRPr="00931250">
        <w:rPr>
          <w:rFonts w:ascii="Times New Roman" w:hAnsi="Times New Roman" w:cs="Times New Roman"/>
          <w:sz w:val="28"/>
          <w:szCs w:val="28"/>
        </w:rPr>
        <w:t xml:space="preserve">начались </w:t>
      </w:r>
      <w:r w:rsidRPr="00931250">
        <w:rPr>
          <w:rFonts w:ascii="Times New Roman" w:hAnsi="Times New Roman" w:cs="Times New Roman"/>
          <w:sz w:val="28"/>
          <w:szCs w:val="28"/>
        </w:rPr>
        <w:t xml:space="preserve">у них прения, </w:t>
      </w:r>
      <w:r w:rsidR="00DC50CA">
        <w:rPr>
          <w:rFonts w:ascii="Times New Roman" w:hAnsi="Times New Roman" w:cs="Times New Roman"/>
          <w:sz w:val="28"/>
          <w:szCs w:val="28"/>
        </w:rPr>
        <w:t xml:space="preserve">и потом, как мне сказал наш педагог, мне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хотели пришить политическое дело. </w:t>
      </w:r>
      <w:r w:rsidR="00DC50CA">
        <w:rPr>
          <w:rFonts w:ascii="Times New Roman" w:hAnsi="Times New Roman" w:cs="Times New Roman"/>
          <w:sz w:val="28"/>
          <w:szCs w:val="28"/>
        </w:rPr>
        <w:t>То есть</w:t>
      </w:r>
      <w:r w:rsidR="00156297">
        <w:rPr>
          <w:rFonts w:ascii="Times New Roman" w:hAnsi="Times New Roman" w:cs="Times New Roman"/>
          <w:sz w:val="28"/>
          <w:szCs w:val="28"/>
        </w:rPr>
        <w:t>,</w:t>
      </w:r>
      <w:r w:rsidR="00DC50CA">
        <w:rPr>
          <w:rFonts w:ascii="Times New Roman" w:hAnsi="Times New Roman" w:cs="Times New Roman"/>
          <w:sz w:val="28"/>
          <w:szCs w:val="28"/>
        </w:rPr>
        <w:t xml:space="preserve"> вообще идиотизм какой-то</w:t>
      </w:r>
      <w:r w:rsidR="00156297">
        <w:rPr>
          <w:rFonts w:ascii="Times New Roman" w:hAnsi="Times New Roman" w:cs="Times New Roman"/>
          <w:sz w:val="28"/>
          <w:szCs w:val="28"/>
        </w:rPr>
        <w:t>, вот так, если подумать: н</w:t>
      </w:r>
      <w:r w:rsidR="00C14305">
        <w:rPr>
          <w:rFonts w:ascii="Times New Roman" w:hAnsi="Times New Roman" w:cs="Times New Roman"/>
          <w:sz w:val="28"/>
          <w:szCs w:val="28"/>
        </w:rPr>
        <w:t>у, смерть абстракциониста</w:t>
      </w:r>
      <w:r w:rsidR="00156297">
        <w:rPr>
          <w:rFonts w:ascii="Times New Roman" w:hAnsi="Times New Roman" w:cs="Times New Roman"/>
          <w:sz w:val="28"/>
          <w:szCs w:val="28"/>
        </w:rPr>
        <w:t>.</w:t>
      </w:r>
      <w:r w:rsidR="00C14305">
        <w:rPr>
          <w:rFonts w:ascii="Times New Roman" w:hAnsi="Times New Roman" w:cs="Times New Roman"/>
          <w:sz w:val="28"/>
          <w:szCs w:val="28"/>
        </w:rPr>
        <w:t xml:space="preserve"> </w:t>
      </w:r>
      <w:r w:rsidR="00156297">
        <w:rPr>
          <w:rFonts w:ascii="Times New Roman" w:hAnsi="Times New Roman" w:cs="Times New Roman"/>
          <w:sz w:val="28"/>
          <w:szCs w:val="28"/>
        </w:rPr>
        <w:t>Это ж не</w:t>
      </w:r>
      <w:r w:rsidR="00C14305">
        <w:rPr>
          <w:rFonts w:ascii="Times New Roman" w:hAnsi="Times New Roman" w:cs="Times New Roman"/>
          <w:sz w:val="28"/>
          <w:szCs w:val="28"/>
        </w:rPr>
        <w:t xml:space="preserve"> триумф абстракционизма, например</w:t>
      </w:r>
      <w:r w:rsidR="00B436FA">
        <w:rPr>
          <w:rFonts w:ascii="Times New Roman" w:hAnsi="Times New Roman" w:cs="Times New Roman"/>
          <w:sz w:val="28"/>
          <w:szCs w:val="28"/>
        </w:rPr>
        <w:t>, а смерть</w:t>
      </w:r>
      <w:r w:rsidR="00C14305">
        <w:rPr>
          <w:rFonts w:ascii="Times New Roman" w:hAnsi="Times New Roman" w:cs="Times New Roman"/>
          <w:sz w:val="28"/>
          <w:szCs w:val="28"/>
        </w:rPr>
        <w:t xml:space="preserve">… Ну, что ж это такое! Вообще это было странное дело такое. </w:t>
      </w:r>
      <w:r w:rsidR="006B5DBE">
        <w:rPr>
          <w:rFonts w:ascii="Times New Roman" w:hAnsi="Times New Roman" w:cs="Times New Roman"/>
          <w:sz w:val="28"/>
          <w:szCs w:val="28"/>
        </w:rPr>
        <w:t xml:space="preserve">И </w:t>
      </w:r>
      <w:r w:rsidR="00930E89">
        <w:rPr>
          <w:rFonts w:ascii="Times New Roman" w:hAnsi="Times New Roman" w:cs="Times New Roman"/>
          <w:sz w:val="28"/>
          <w:szCs w:val="28"/>
        </w:rPr>
        <w:t xml:space="preserve">что </w:t>
      </w:r>
      <w:r w:rsidR="006B5DBE">
        <w:rPr>
          <w:rFonts w:ascii="Times New Roman" w:hAnsi="Times New Roman" w:cs="Times New Roman"/>
          <w:sz w:val="28"/>
          <w:szCs w:val="28"/>
        </w:rPr>
        <w:t>э</w:t>
      </w:r>
      <w:r w:rsidRPr="00931250">
        <w:rPr>
          <w:rFonts w:ascii="Times New Roman" w:hAnsi="Times New Roman" w:cs="Times New Roman"/>
          <w:sz w:val="28"/>
          <w:szCs w:val="28"/>
        </w:rPr>
        <w:t>тот педаго</w:t>
      </w:r>
      <w:r w:rsidR="003D1277" w:rsidRPr="00931250">
        <w:rPr>
          <w:rFonts w:ascii="Times New Roman" w:hAnsi="Times New Roman" w:cs="Times New Roman"/>
          <w:sz w:val="28"/>
          <w:szCs w:val="28"/>
        </w:rPr>
        <w:t>г</w:t>
      </w:r>
      <w:r w:rsidR="00C14305">
        <w:rPr>
          <w:rFonts w:ascii="Times New Roman" w:hAnsi="Times New Roman" w:cs="Times New Roman"/>
          <w:sz w:val="28"/>
          <w:szCs w:val="28"/>
        </w:rPr>
        <w:t xml:space="preserve"> </w:t>
      </w:r>
      <w:r w:rsidR="00156297">
        <w:rPr>
          <w:rFonts w:ascii="Times New Roman" w:hAnsi="Times New Roman" w:cs="Times New Roman"/>
          <w:sz w:val="28"/>
          <w:szCs w:val="28"/>
        </w:rPr>
        <w:t>мне говорит</w:t>
      </w:r>
      <w:r w:rsidR="000D2E95">
        <w:rPr>
          <w:rFonts w:ascii="Times New Roman" w:hAnsi="Times New Roman" w:cs="Times New Roman"/>
          <w:sz w:val="28"/>
          <w:szCs w:val="28"/>
        </w:rPr>
        <w:t>:</w:t>
      </w:r>
      <w:r w:rsidR="00C14305">
        <w:rPr>
          <w:rFonts w:ascii="Times New Roman" w:hAnsi="Times New Roman" w:cs="Times New Roman"/>
          <w:sz w:val="28"/>
          <w:szCs w:val="28"/>
        </w:rPr>
        <w:t xml:space="preserve"> я</w:t>
      </w:r>
      <w:r w:rsidR="003D127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14305">
        <w:rPr>
          <w:rFonts w:ascii="Times New Roman" w:hAnsi="Times New Roman" w:cs="Times New Roman"/>
          <w:sz w:val="28"/>
          <w:szCs w:val="28"/>
        </w:rPr>
        <w:t>тебя</w:t>
      </w:r>
      <w:r w:rsidR="003D1277" w:rsidRPr="00931250">
        <w:rPr>
          <w:rFonts w:ascii="Times New Roman" w:hAnsi="Times New Roman" w:cs="Times New Roman"/>
          <w:sz w:val="28"/>
          <w:szCs w:val="28"/>
        </w:rPr>
        <w:t xml:space="preserve"> спас.</w:t>
      </w:r>
      <w:r w:rsidR="00C14305">
        <w:rPr>
          <w:rFonts w:ascii="Times New Roman" w:hAnsi="Times New Roman" w:cs="Times New Roman"/>
          <w:sz w:val="28"/>
          <w:szCs w:val="28"/>
        </w:rPr>
        <w:t xml:space="preserve"> Очень странная история. Спас!</w:t>
      </w:r>
      <w:r w:rsidR="00156297">
        <w:rPr>
          <w:rFonts w:ascii="Times New Roman" w:hAnsi="Times New Roman" w:cs="Times New Roman"/>
          <w:sz w:val="28"/>
          <w:szCs w:val="28"/>
        </w:rPr>
        <w:t xml:space="preserve"> Но, тем не менее, вот он так считал, а может быть</w:t>
      </w:r>
      <w:r w:rsidR="00047C01">
        <w:rPr>
          <w:rFonts w:ascii="Times New Roman" w:hAnsi="Times New Roman" w:cs="Times New Roman"/>
          <w:sz w:val="28"/>
          <w:szCs w:val="28"/>
        </w:rPr>
        <w:t>,</w:t>
      </w:r>
      <w:r w:rsidR="00156297">
        <w:rPr>
          <w:rFonts w:ascii="Times New Roman" w:hAnsi="Times New Roman" w:cs="Times New Roman"/>
          <w:sz w:val="28"/>
          <w:szCs w:val="28"/>
        </w:rPr>
        <w:t xml:space="preserve"> действительно спас.</w:t>
      </w:r>
    </w:p>
    <w:p w:rsidR="006B5DBE" w:rsidRDefault="003D127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C14305">
        <w:rPr>
          <w:rFonts w:ascii="Times New Roman" w:hAnsi="Times New Roman" w:cs="Times New Roman"/>
          <w:sz w:val="28"/>
          <w:szCs w:val="28"/>
        </w:rPr>
        <w:t>в С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оветское время было много </w:t>
      </w:r>
      <w:r w:rsidR="00156297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31250">
        <w:rPr>
          <w:rFonts w:ascii="Times New Roman" w:hAnsi="Times New Roman" w:cs="Times New Roman"/>
          <w:sz w:val="28"/>
          <w:szCs w:val="28"/>
        </w:rPr>
        <w:t xml:space="preserve">странных вещей. </w:t>
      </w:r>
      <w:r w:rsidR="00156297">
        <w:rPr>
          <w:rFonts w:ascii="Times New Roman" w:hAnsi="Times New Roman" w:cs="Times New Roman"/>
          <w:sz w:val="28"/>
          <w:szCs w:val="28"/>
        </w:rPr>
        <w:t xml:space="preserve">Я помню, к слову или </w:t>
      </w:r>
      <w:r w:rsidR="002376FC">
        <w:rPr>
          <w:rFonts w:ascii="Times New Roman" w:hAnsi="Times New Roman" w:cs="Times New Roman"/>
          <w:sz w:val="28"/>
          <w:szCs w:val="28"/>
        </w:rPr>
        <w:t>не к слову</w:t>
      </w:r>
      <w:r w:rsidR="00156297">
        <w:rPr>
          <w:rFonts w:ascii="Times New Roman" w:hAnsi="Times New Roman" w:cs="Times New Roman"/>
          <w:sz w:val="28"/>
          <w:szCs w:val="28"/>
        </w:rPr>
        <w:t>…</w:t>
      </w:r>
      <w:r w:rsidR="002376FC">
        <w:rPr>
          <w:rFonts w:ascii="Times New Roman" w:hAnsi="Times New Roman" w:cs="Times New Roman"/>
          <w:sz w:val="28"/>
          <w:szCs w:val="28"/>
        </w:rPr>
        <w:t xml:space="preserve"> когда к Юнович пришли…</w:t>
      </w:r>
      <w:r w:rsidR="00156297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У меня была жена Женя Малкина – еврейка</w:t>
      </w:r>
      <w:r w:rsidR="00156297">
        <w:rPr>
          <w:rFonts w:ascii="Times New Roman" w:hAnsi="Times New Roman" w:cs="Times New Roman"/>
          <w:sz w:val="28"/>
          <w:szCs w:val="28"/>
        </w:rPr>
        <w:t xml:space="preserve"> (</w:t>
      </w:r>
      <w:r w:rsidR="004A726E">
        <w:rPr>
          <w:rFonts w:ascii="Times New Roman" w:hAnsi="Times New Roman" w:cs="Times New Roman"/>
          <w:sz w:val="28"/>
          <w:szCs w:val="28"/>
        </w:rPr>
        <w:t xml:space="preserve">это </w:t>
      </w:r>
      <w:r w:rsidR="00156297">
        <w:rPr>
          <w:rFonts w:ascii="Times New Roman" w:hAnsi="Times New Roman" w:cs="Times New Roman"/>
          <w:sz w:val="28"/>
          <w:szCs w:val="28"/>
        </w:rPr>
        <w:t>здесь важный сюжет). Ей сказал другой человек</w:t>
      </w:r>
      <w:r w:rsidR="00B03727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Юн</w:t>
      </w:r>
      <w:r w:rsidR="00156297">
        <w:rPr>
          <w:rFonts w:ascii="Times New Roman" w:hAnsi="Times New Roman" w:cs="Times New Roman"/>
          <w:sz w:val="28"/>
          <w:szCs w:val="28"/>
        </w:rPr>
        <w:t>ович даст ей рекомендации в С</w:t>
      </w:r>
      <w:r w:rsidRPr="00931250">
        <w:rPr>
          <w:rFonts w:ascii="Times New Roman" w:hAnsi="Times New Roman" w:cs="Times New Roman"/>
          <w:sz w:val="28"/>
          <w:szCs w:val="28"/>
        </w:rPr>
        <w:t xml:space="preserve">оюз художников. Софья Марковна Юнович </w:t>
      </w:r>
      <w:r w:rsidR="00DA0C2F">
        <w:rPr>
          <w:rFonts w:ascii="Times New Roman" w:hAnsi="Times New Roman" w:cs="Times New Roman"/>
          <w:sz w:val="28"/>
          <w:szCs w:val="28"/>
        </w:rPr>
        <w:t>–</w:t>
      </w:r>
      <w:r w:rsidR="00B03727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знаменитая художница. </w:t>
      </w:r>
      <w:r w:rsidR="006B5DBE">
        <w:rPr>
          <w:rFonts w:ascii="Times New Roman" w:hAnsi="Times New Roman" w:cs="Times New Roman"/>
          <w:sz w:val="28"/>
          <w:szCs w:val="28"/>
        </w:rPr>
        <w:t>Ну, 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тащил</w:t>
      </w:r>
      <w:r w:rsidR="006B5DBE">
        <w:rPr>
          <w:rFonts w:ascii="Times New Roman" w:hAnsi="Times New Roman" w:cs="Times New Roman"/>
          <w:sz w:val="28"/>
          <w:szCs w:val="28"/>
        </w:rPr>
        <w:t>, помню,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A726E">
        <w:rPr>
          <w:rFonts w:ascii="Times New Roman" w:hAnsi="Times New Roman" w:cs="Times New Roman"/>
          <w:sz w:val="28"/>
          <w:szCs w:val="28"/>
        </w:rPr>
        <w:t xml:space="preserve">помнится, </w:t>
      </w:r>
      <w:r w:rsidR="0015629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4A726E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со стеклами</w:t>
      </w:r>
      <w:r w:rsidR="002376FC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56297" w:rsidRPr="00931250">
        <w:rPr>
          <w:rFonts w:ascii="Times New Roman" w:hAnsi="Times New Roman" w:cs="Times New Roman"/>
          <w:sz w:val="28"/>
          <w:szCs w:val="28"/>
        </w:rPr>
        <w:t>тяжелые</w:t>
      </w:r>
      <w:r w:rsidR="002376FC">
        <w:rPr>
          <w:rFonts w:ascii="Times New Roman" w:hAnsi="Times New Roman" w:cs="Times New Roman"/>
          <w:sz w:val="28"/>
          <w:szCs w:val="28"/>
        </w:rPr>
        <w:t>,</w:t>
      </w:r>
      <w:r w:rsidR="0015629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B5DBE">
        <w:rPr>
          <w:rFonts w:ascii="Times New Roman" w:hAnsi="Times New Roman" w:cs="Times New Roman"/>
          <w:sz w:val="28"/>
          <w:szCs w:val="28"/>
        </w:rPr>
        <w:t>на пятый этаж</w:t>
      </w:r>
      <w:r w:rsidR="002376FC">
        <w:rPr>
          <w:rFonts w:ascii="Times New Roman" w:hAnsi="Times New Roman" w:cs="Times New Roman"/>
          <w:sz w:val="28"/>
          <w:szCs w:val="28"/>
        </w:rPr>
        <w:t>…</w:t>
      </w:r>
      <w:r w:rsidR="006B5DBE">
        <w:rPr>
          <w:rFonts w:ascii="Times New Roman" w:hAnsi="Times New Roman" w:cs="Times New Roman"/>
          <w:sz w:val="28"/>
          <w:szCs w:val="28"/>
        </w:rPr>
        <w:t xml:space="preserve"> </w:t>
      </w:r>
      <w:r w:rsidR="00606580">
        <w:rPr>
          <w:rFonts w:ascii="Times New Roman" w:hAnsi="Times New Roman" w:cs="Times New Roman"/>
          <w:sz w:val="28"/>
          <w:szCs w:val="28"/>
        </w:rPr>
        <w:t xml:space="preserve">Кошмар! </w:t>
      </w:r>
      <w:r w:rsidR="006B5DBE">
        <w:rPr>
          <w:rFonts w:ascii="Times New Roman" w:hAnsi="Times New Roman" w:cs="Times New Roman"/>
          <w:sz w:val="28"/>
          <w:szCs w:val="28"/>
        </w:rPr>
        <w:t>П</w:t>
      </w:r>
      <w:r w:rsidRPr="00931250">
        <w:rPr>
          <w:rFonts w:ascii="Times New Roman" w:hAnsi="Times New Roman" w:cs="Times New Roman"/>
          <w:sz w:val="28"/>
          <w:szCs w:val="28"/>
        </w:rPr>
        <w:t xml:space="preserve">оставили. Там был художник </w:t>
      </w:r>
      <w:r w:rsidRPr="00DA0C2F">
        <w:rPr>
          <w:rFonts w:ascii="Times New Roman" w:hAnsi="Times New Roman" w:cs="Times New Roman"/>
          <w:sz w:val="28"/>
          <w:szCs w:val="28"/>
          <w:highlight w:val="yellow"/>
        </w:rPr>
        <w:t>Носеев</w:t>
      </w:r>
      <w:r w:rsidRPr="00931250">
        <w:rPr>
          <w:rFonts w:ascii="Times New Roman" w:hAnsi="Times New Roman" w:cs="Times New Roman"/>
          <w:sz w:val="28"/>
          <w:szCs w:val="28"/>
        </w:rPr>
        <w:t>. Юнович</w:t>
      </w:r>
      <w:r w:rsidR="006B5DBE">
        <w:rPr>
          <w:rFonts w:ascii="Times New Roman" w:hAnsi="Times New Roman" w:cs="Times New Roman"/>
          <w:sz w:val="28"/>
          <w:szCs w:val="28"/>
        </w:rPr>
        <w:t xml:space="preserve">  говорит</w:t>
      </w:r>
      <w:r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Pr="00132D8E">
        <w:rPr>
          <w:rFonts w:ascii="Times New Roman" w:hAnsi="Times New Roman" w:cs="Times New Roman"/>
          <w:i/>
          <w:sz w:val="28"/>
          <w:szCs w:val="28"/>
        </w:rPr>
        <w:t>«Георгий</w:t>
      </w:r>
      <w:r w:rsidR="006B5DBE" w:rsidRPr="00132D8E">
        <w:rPr>
          <w:rFonts w:ascii="Times New Roman" w:hAnsi="Times New Roman" w:cs="Times New Roman"/>
          <w:i/>
          <w:sz w:val="28"/>
          <w:szCs w:val="28"/>
        </w:rPr>
        <w:t>, вы бы дали ей рекомендацию в С</w:t>
      </w:r>
      <w:r w:rsidRPr="00132D8E">
        <w:rPr>
          <w:rFonts w:ascii="Times New Roman" w:hAnsi="Times New Roman" w:cs="Times New Roman"/>
          <w:i/>
          <w:sz w:val="28"/>
          <w:szCs w:val="28"/>
        </w:rPr>
        <w:t>оюз?»</w:t>
      </w:r>
      <w:r w:rsidR="00132D8E">
        <w:rPr>
          <w:rFonts w:ascii="Times New Roman" w:hAnsi="Times New Roman" w:cs="Times New Roman"/>
          <w:sz w:val="28"/>
          <w:szCs w:val="28"/>
        </w:rPr>
        <w:t xml:space="preserve"> </w:t>
      </w:r>
      <w:r w:rsidRPr="00132D8E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На </w:t>
      </w:r>
      <w:r w:rsidR="00670661">
        <w:rPr>
          <w:rFonts w:ascii="Times New Roman" w:hAnsi="Times New Roman" w:cs="Times New Roman"/>
          <w:sz w:val="28"/>
          <w:szCs w:val="28"/>
        </w:rPr>
        <w:t xml:space="preserve">что </w:t>
      </w:r>
      <w:r w:rsidR="006B5DBE">
        <w:rPr>
          <w:rFonts w:ascii="Times New Roman" w:hAnsi="Times New Roman" w:cs="Times New Roman"/>
          <w:sz w:val="28"/>
          <w:szCs w:val="28"/>
        </w:rPr>
        <w:t>это</w:t>
      </w:r>
      <w:r w:rsidR="00670661">
        <w:rPr>
          <w:rFonts w:ascii="Times New Roman" w:hAnsi="Times New Roman" w:cs="Times New Roman"/>
          <w:sz w:val="28"/>
          <w:szCs w:val="28"/>
        </w:rPr>
        <w:t>т</w:t>
      </w:r>
      <w:r w:rsidR="006B5DBE">
        <w:rPr>
          <w:rFonts w:ascii="Times New Roman" w:hAnsi="Times New Roman" w:cs="Times New Roman"/>
          <w:sz w:val="28"/>
          <w:szCs w:val="28"/>
        </w:rPr>
        <w:t xml:space="preserve"> Георги</w:t>
      </w:r>
      <w:r w:rsidR="00606580">
        <w:rPr>
          <w:rFonts w:ascii="Times New Roman" w:hAnsi="Times New Roman" w:cs="Times New Roman"/>
          <w:sz w:val="28"/>
          <w:szCs w:val="28"/>
        </w:rPr>
        <w:t xml:space="preserve">й </w:t>
      </w:r>
      <w:r w:rsidR="006B5DBE">
        <w:rPr>
          <w:rFonts w:ascii="Times New Roman" w:hAnsi="Times New Roman" w:cs="Times New Roman"/>
          <w:sz w:val="28"/>
          <w:szCs w:val="28"/>
        </w:rPr>
        <w:t>странно сказал</w:t>
      </w:r>
      <w:r w:rsidRPr="00931250">
        <w:rPr>
          <w:rFonts w:ascii="Times New Roman" w:hAnsi="Times New Roman" w:cs="Times New Roman"/>
          <w:sz w:val="28"/>
          <w:szCs w:val="28"/>
        </w:rPr>
        <w:t>: «Если бы</w:t>
      </w:r>
      <w:r w:rsidR="006B5DBE">
        <w:rPr>
          <w:rFonts w:ascii="Times New Roman" w:hAnsi="Times New Roman" w:cs="Times New Roman"/>
          <w:sz w:val="28"/>
          <w:szCs w:val="28"/>
        </w:rPr>
        <w:t xml:space="preserve"> 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был </w:t>
      </w:r>
      <w:r w:rsidR="006B5DBE">
        <w:rPr>
          <w:rFonts w:ascii="Times New Roman" w:hAnsi="Times New Roman" w:cs="Times New Roman"/>
          <w:sz w:val="28"/>
          <w:szCs w:val="28"/>
        </w:rPr>
        <w:t xml:space="preserve">твердо </w:t>
      </w:r>
      <w:r w:rsidRPr="00931250">
        <w:rPr>
          <w:rFonts w:ascii="Times New Roman" w:hAnsi="Times New Roman" w:cs="Times New Roman"/>
          <w:sz w:val="28"/>
          <w:szCs w:val="28"/>
        </w:rPr>
        <w:t>уверен</w:t>
      </w:r>
      <w:r w:rsidR="00B03727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она пройдет через правление». Странно</w:t>
      </w:r>
      <w:r w:rsidR="00670661">
        <w:rPr>
          <w:rFonts w:ascii="Times New Roman" w:hAnsi="Times New Roman" w:cs="Times New Roman"/>
          <w:sz w:val="28"/>
          <w:szCs w:val="28"/>
        </w:rPr>
        <w:t>, странно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606580">
        <w:rPr>
          <w:rFonts w:ascii="Times New Roman" w:hAnsi="Times New Roman" w:cs="Times New Roman"/>
          <w:sz w:val="28"/>
          <w:szCs w:val="28"/>
        </w:rPr>
        <w:t>И</w:t>
      </w:r>
      <w:r w:rsidR="00670661">
        <w:rPr>
          <w:rFonts w:ascii="Times New Roman" w:hAnsi="Times New Roman" w:cs="Times New Roman"/>
          <w:sz w:val="28"/>
          <w:szCs w:val="28"/>
        </w:rPr>
        <w:t>,</w:t>
      </w:r>
      <w:r w:rsidR="00606580">
        <w:rPr>
          <w:rFonts w:ascii="Times New Roman" w:hAnsi="Times New Roman" w:cs="Times New Roman"/>
          <w:sz w:val="28"/>
          <w:szCs w:val="28"/>
        </w:rPr>
        <w:t xml:space="preserve"> в</w:t>
      </w:r>
      <w:r w:rsidR="006B5DBE">
        <w:rPr>
          <w:rFonts w:ascii="Times New Roman" w:hAnsi="Times New Roman" w:cs="Times New Roman"/>
          <w:sz w:val="28"/>
          <w:szCs w:val="28"/>
        </w:rPr>
        <w:t xml:space="preserve"> общем, м</w:t>
      </w:r>
      <w:r w:rsidR="00606580">
        <w:rPr>
          <w:rFonts w:ascii="Times New Roman" w:hAnsi="Times New Roman" w:cs="Times New Roman"/>
          <w:sz w:val="28"/>
          <w:szCs w:val="28"/>
        </w:rPr>
        <w:t xml:space="preserve">ы </w:t>
      </w:r>
      <w:r w:rsidRPr="00931250">
        <w:rPr>
          <w:rFonts w:ascii="Times New Roman" w:hAnsi="Times New Roman" w:cs="Times New Roman"/>
          <w:sz w:val="28"/>
          <w:szCs w:val="28"/>
        </w:rPr>
        <w:t>собираем</w:t>
      </w:r>
      <w:r w:rsidR="006B5DBE">
        <w:rPr>
          <w:rFonts w:ascii="Times New Roman" w:hAnsi="Times New Roman" w:cs="Times New Roman"/>
          <w:sz w:val="28"/>
          <w:szCs w:val="28"/>
        </w:rPr>
        <w:t xml:space="preserve"> все эти вещи, выходим, </w:t>
      </w:r>
      <w:r w:rsidR="00670661">
        <w:rPr>
          <w:rFonts w:ascii="Times New Roman" w:hAnsi="Times New Roman" w:cs="Times New Roman"/>
          <w:sz w:val="28"/>
          <w:szCs w:val="28"/>
        </w:rPr>
        <w:t xml:space="preserve">и </w:t>
      </w:r>
      <w:r w:rsidRPr="00931250">
        <w:rPr>
          <w:rFonts w:ascii="Times New Roman" w:hAnsi="Times New Roman" w:cs="Times New Roman"/>
          <w:sz w:val="28"/>
          <w:szCs w:val="28"/>
        </w:rPr>
        <w:t xml:space="preserve">Юнович </w:t>
      </w:r>
      <w:r w:rsidR="00670661">
        <w:rPr>
          <w:rFonts w:ascii="Times New Roman" w:hAnsi="Times New Roman" w:cs="Times New Roman"/>
          <w:sz w:val="28"/>
          <w:szCs w:val="28"/>
        </w:rPr>
        <w:t xml:space="preserve"> – </w:t>
      </w:r>
      <w:r w:rsidR="006B5DBE">
        <w:rPr>
          <w:rFonts w:ascii="Times New Roman" w:hAnsi="Times New Roman" w:cs="Times New Roman"/>
          <w:sz w:val="28"/>
          <w:szCs w:val="28"/>
        </w:rPr>
        <w:t>ничего</w:t>
      </w:r>
      <w:r w:rsidR="00670661">
        <w:rPr>
          <w:rFonts w:ascii="Times New Roman" w:hAnsi="Times New Roman" w:cs="Times New Roman"/>
          <w:sz w:val="28"/>
          <w:szCs w:val="28"/>
        </w:rPr>
        <w:t>. М</w:t>
      </w:r>
      <w:r w:rsidR="006B5DBE">
        <w:rPr>
          <w:rFonts w:ascii="Times New Roman" w:hAnsi="Times New Roman" w:cs="Times New Roman"/>
          <w:sz w:val="28"/>
          <w:szCs w:val="28"/>
        </w:rPr>
        <w:t>олчит</w:t>
      </w:r>
      <w:r w:rsidR="00670661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5B60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она должна была дать рекомендацию. </w:t>
      </w:r>
      <w:r w:rsidR="006B5DBE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5C78DB">
        <w:rPr>
          <w:rFonts w:ascii="Times New Roman" w:hAnsi="Times New Roman" w:cs="Times New Roman"/>
          <w:sz w:val="28"/>
          <w:szCs w:val="28"/>
        </w:rPr>
        <w:t xml:space="preserve">ей </w:t>
      </w:r>
      <w:r w:rsidR="006B5DBE">
        <w:rPr>
          <w:rFonts w:ascii="Times New Roman" w:hAnsi="Times New Roman" w:cs="Times New Roman"/>
          <w:sz w:val="28"/>
          <w:szCs w:val="28"/>
        </w:rPr>
        <w:t>неловко: она же знает, зачем</w:t>
      </w:r>
      <w:r w:rsidR="005C78DB">
        <w:rPr>
          <w:rFonts w:ascii="Times New Roman" w:hAnsi="Times New Roman" w:cs="Times New Roman"/>
          <w:sz w:val="28"/>
          <w:szCs w:val="28"/>
        </w:rPr>
        <w:t xml:space="preserve"> мы</w:t>
      </w:r>
      <w:r w:rsidR="006B5DBE">
        <w:rPr>
          <w:rFonts w:ascii="Times New Roman" w:hAnsi="Times New Roman" w:cs="Times New Roman"/>
          <w:sz w:val="28"/>
          <w:szCs w:val="28"/>
        </w:rPr>
        <w:t xml:space="preserve"> пришли. </w:t>
      </w:r>
      <w:r w:rsidRPr="00931250">
        <w:rPr>
          <w:rFonts w:ascii="Times New Roman" w:hAnsi="Times New Roman" w:cs="Times New Roman"/>
          <w:sz w:val="28"/>
          <w:szCs w:val="28"/>
        </w:rPr>
        <w:t>Выходим на лестницу</w:t>
      </w:r>
      <w:r w:rsidR="006B5DBE">
        <w:rPr>
          <w:rFonts w:ascii="Times New Roman" w:hAnsi="Times New Roman" w:cs="Times New Roman"/>
          <w:sz w:val="28"/>
          <w:szCs w:val="28"/>
        </w:rPr>
        <w:t>, и она говорит</w:t>
      </w:r>
      <w:r w:rsidR="00DA0C2F">
        <w:rPr>
          <w:rFonts w:ascii="Times New Roman" w:hAnsi="Times New Roman" w:cs="Times New Roman"/>
          <w:sz w:val="28"/>
          <w:szCs w:val="28"/>
        </w:rPr>
        <w:t xml:space="preserve"> </w:t>
      </w:r>
      <w:r w:rsidR="00606580">
        <w:rPr>
          <w:rFonts w:ascii="Times New Roman" w:hAnsi="Times New Roman" w:cs="Times New Roman"/>
          <w:sz w:val="28"/>
          <w:szCs w:val="28"/>
        </w:rPr>
        <w:t>(</w:t>
      </w:r>
      <w:r w:rsidR="00606580" w:rsidRPr="009C5B60">
        <w:rPr>
          <w:rFonts w:ascii="Times New Roman" w:hAnsi="Times New Roman" w:cs="Times New Roman"/>
          <w:i/>
          <w:sz w:val="28"/>
          <w:szCs w:val="28"/>
        </w:rPr>
        <w:t>понижает голос</w:t>
      </w:r>
      <w:r w:rsidR="00606580">
        <w:rPr>
          <w:rFonts w:ascii="Times New Roman" w:hAnsi="Times New Roman" w:cs="Times New Roman"/>
          <w:sz w:val="28"/>
          <w:szCs w:val="28"/>
        </w:rPr>
        <w:t>)</w:t>
      </w:r>
      <w:r w:rsidR="00DA0C2F" w:rsidRPr="00931250">
        <w:rPr>
          <w:rFonts w:ascii="Times New Roman" w:hAnsi="Times New Roman" w:cs="Times New Roman"/>
          <w:sz w:val="28"/>
          <w:szCs w:val="28"/>
        </w:rPr>
        <w:t>: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A0C2F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231714" w:rsidRPr="00132D8E">
        <w:rPr>
          <w:rFonts w:ascii="Times New Roman" w:hAnsi="Times New Roman" w:cs="Times New Roman"/>
          <w:i/>
          <w:sz w:val="28"/>
          <w:szCs w:val="28"/>
        </w:rPr>
        <w:t xml:space="preserve">Вы понимаете, я не могу </w:t>
      </w:r>
      <w:r w:rsidR="00606580" w:rsidRPr="00132D8E">
        <w:rPr>
          <w:rFonts w:ascii="Times New Roman" w:hAnsi="Times New Roman" w:cs="Times New Roman"/>
          <w:i/>
          <w:sz w:val="28"/>
          <w:szCs w:val="28"/>
        </w:rPr>
        <w:t xml:space="preserve">ей </w:t>
      </w:r>
      <w:r w:rsidR="00231714" w:rsidRPr="00132D8E">
        <w:rPr>
          <w:rFonts w:ascii="Times New Roman" w:hAnsi="Times New Roman" w:cs="Times New Roman"/>
          <w:i/>
          <w:sz w:val="28"/>
          <w:szCs w:val="28"/>
        </w:rPr>
        <w:t>дать рекомендацию</w:t>
      </w:r>
      <w:r w:rsidR="00B03727" w:rsidRPr="00132D8E">
        <w:rPr>
          <w:rFonts w:ascii="Times New Roman" w:hAnsi="Times New Roman" w:cs="Times New Roman"/>
          <w:i/>
          <w:sz w:val="28"/>
          <w:szCs w:val="28"/>
        </w:rPr>
        <w:t>,</w:t>
      </w:r>
      <w:r w:rsidR="00231714" w:rsidRPr="00132D8E">
        <w:rPr>
          <w:rFonts w:ascii="Times New Roman" w:hAnsi="Times New Roman" w:cs="Times New Roman"/>
          <w:i/>
          <w:sz w:val="28"/>
          <w:szCs w:val="28"/>
        </w:rPr>
        <w:t xml:space="preserve"> потому что скажут, что</w:t>
      </w:r>
      <w:r w:rsidR="006B5DBE" w:rsidRPr="00132D8E">
        <w:rPr>
          <w:rFonts w:ascii="Times New Roman" w:hAnsi="Times New Roman" w:cs="Times New Roman"/>
          <w:i/>
          <w:sz w:val="28"/>
          <w:szCs w:val="28"/>
        </w:rPr>
        <w:t xml:space="preserve"> я своих поддерживаю</w:t>
      </w:r>
      <w:r w:rsidR="009C5B60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5C78DB">
        <w:rPr>
          <w:rFonts w:ascii="Times New Roman" w:hAnsi="Times New Roman" w:cs="Times New Roman"/>
          <w:sz w:val="28"/>
          <w:szCs w:val="28"/>
        </w:rPr>
        <w:t>.</w:t>
      </w:r>
      <w:r w:rsidR="006B5DBE">
        <w:rPr>
          <w:rFonts w:ascii="Times New Roman" w:hAnsi="Times New Roman" w:cs="Times New Roman"/>
          <w:sz w:val="28"/>
          <w:szCs w:val="28"/>
        </w:rPr>
        <w:t xml:space="preserve"> </w:t>
      </w:r>
      <w:r w:rsidR="009C5B60">
        <w:rPr>
          <w:rFonts w:ascii="Times New Roman" w:hAnsi="Times New Roman" w:cs="Times New Roman"/>
          <w:sz w:val="28"/>
          <w:szCs w:val="28"/>
        </w:rPr>
        <w:t>И</w:t>
      </w:r>
      <w:r w:rsidR="006B5DBE">
        <w:rPr>
          <w:rFonts w:ascii="Times New Roman" w:hAnsi="Times New Roman" w:cs="Times New Roman"/>
          <w:sz w:val="28"/>
          <w:szCs w:val="28"/>
        </w:rPr>
        <w:t xml:space="preserve">меется в </w:t>
      </w:r>
      <w:r w:rsidR="00231714" w:rsidRPr="00931250">
        <w:rPr>
          <w:rFonts w:ascii="Times New Roman" w:hAnsi="Times New Roman" w:cs="Times New Roman"/>
          <w:sz w:val="28"/>
          <w:szCs w:val="28"/>
        </w:rPr>
        <w:t>виду</w:t>
      </w:r>
      <w:r w:rsidR="0069159E">
        <w:rPr>
          <w:rFonts w:ascii="Times New Roman" w:hAnsi="Times New Roman" w:cs="Times New Roman"/>
          <w:sz w:val="28"/>
          <w:szCs w:val="28"/>
        </w:rPr>
        <w:t xml:space="preserve"> –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еврее</w:t>
      </w:r>
      <w:r w:rsidR="006B5DBE">
        <w:rPr>
          <w:rFonts w:ascii="Times New Roman" w:hAnsi="Times New Roman" w:cs="Times New Roman"/>
          <w:sz w:val="28"/>
          <w:szCs w:val="28"/>
        </w:rPr>
        <w:t xml:space="preserve">в. </w:t>
      </w:r>
      <w:r w:rsidR="009C5B60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6B5DBE" w:rsidRPr="00132D8E">
        <w:rPr>
          <w:rFonts w:ascii="Times New Roman" w:hAnsi="Times New Roman" w:cs="Times New Roman"/>
          <w:i/>
          <w:sz w:val="28"/>
          <w:szCs w:val="28"/>
        </w:rPr>
        <w:t>Я ему даже помогала</w:t>
      </w:r>
      <w:r w:rsidR="00DA0C2F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5C78DB" w:rsidRPr="00132D8E">
        <w:rPr>
          <w:rFonts w:ascii="Times New Roman" w:hAnsi="Times New Roman" w:cs="Times New Roman"/>
          <w:i/>
          <w:sz w:val="28"/>
          <w:szCs w:val="28"/>
        </w:rPr>
        <w:t>.</w:t>
      </w:r>
      <w:r w:rsidR="005C78DB">
        <w:rPr>
          <w:rFonts w:ascii="Times New Roman" w:hAnsi="Times New Roman" w:cs="Times New Roman"/>
          <w:sz w:val="28"/>
          <w:szCs w:val="28"/>
        </w:rPr>
        <w:t xml:space="preserve"> М</w:t>
      </w:r>
      <w:r w:rsidR="00231714" w:rsidRPr="00931250">
        <w:rPr>
          <w:rFonts w:ascii="Times New Roman" w:hAnsi="Times New Roman" w:cs="Times New Roman"/>
          <w:sz w:val="28"/>
          <w:szCs w:val="28"/>
        </w:rPr>
        <w:t>не</w:t>
      </w:r>
      <w:r w:rsidR="005C78DB">
        <w:rPr>
          <w:rFonts w:ascii="Times New Roman" w:hAnsi="Times New Roman" w:cs="Times New Roman"/>
          <w:sz w:val="28"/>
          <w:szCs w:val="28"/>
        </w:rPr>
        <w:t xml:space="preserve">! 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A0C2F">
        <w:rPr>
          <w:rFonts w:ascii="Times New Roman" w:hAnsi="Times New Roman" w:cs="Times New Roman"/>
          <w:sz w:val="28"/>
          <w:szCs w:val="28"/>
        </w:rPr>
        <w:t>–</w:t>
      </w:r>
      <w:r w:rsidR="00984379">
        <w:rPr>
          <w:rFonts w:ascii="Times New Roman" w:hAnsi="Times New Roman" w:cs="Times New Roman"/>
          <w:sz w:val="28"/>
          <w:szCs w:val="28"/>
        </w:rPr>
        <w:t xml:space="preserve"> </w:t>
      </w:r>
      <w:r w:rsidR="00DA0C2F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231714" w:rsidRPr="00132D8E">
        <w:rPr>
          <w:rFonts w:ascii="Times New Roman" w:hAnsi="Times New Roman" w:cs="Times New Roman"/>
          <w:i/>
          <w:sz w:val="28"/>
          <w:szCs w:val="28"/>
        </w:rPr>
        <w:t xml:space="preserve">Софья Марковна, </w:t>
      </w:r>
      <w:r w:rsidR="006B5DBE" w:rsidRPr="00132D8E">
        <w:rPr>
          <w:rFonts w:ascii="Times New Roman" w:hAnsi="Times New Roman" w:cs="Times New Roman"/>
          <w:i/>
          <w:sz w:val="28"/>
          <w:szCs w:val="28"/>
        </w:rPr>
        <w:t xml:space="preserve">а мне </w:t>
      </w:r>
      <w:r w:rsidR="00231714" w:rsidRPr="00132D8E">
        <w:rPr>
          <w:rFonts w:ascii="Times New Roman" w:hAnsi="Times New Roman" w:cs="Times New Roman"/>
          <w:i/>
          <w:sz w:val="28"/>
          <w:szCs w:val="28"/>
        </w:rPr>
        <w:t>в каком смысле?</w:t>
      </w:r>
      <w:r w:rsidR="00DA0C2F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-</w:t>
      </w:r>
      <w:r w:rsidR="00B03727">
        <w:rPr>
          <w:rFonts w:ascii="Times New Roman" w:hAnsi="Times New Roman" w:cs="Times New Roman"/>
          <w:sz w:val="28"/>
          <w:szCs w:val="28"/>
        </w:rPr>
        <w:t xml:space="preserve"> 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А когда пришли в </w:t>
      </w:r>
      <w:r w:rsidR="006B5DBE">
        <w:rPr>
          <w:rFonts w:ascii="Times New Roman" w:hAnsi="Times New Roman" w:cs="Times New Roman"/>
          <w:sz w:val="28"/>
          <w:szCs w:val="28"/>
        </w:rPr>
        <w:t>С</w:t>
      </w:r>
      <w:r w:rsidR="00BF09DA">
        <w:rPr>
          <w:rFonts w:ascii="Times New Roman" w:hAnsi="Times New Roman" w:cs="Times New Roman"/>
          <w:sz w:val="28"/>
          <w:szCs w:val="28"/>
        </w:rPr>
        <w:t>оюз</w:t>
      </w:r>
      <w:r w:rsidR="00BF09DA" w:rsidRPr="00BF09DA">
        <w:rPr>
          <w:rFonts w:ascii="Times New Roman" w:hAnsi="Times New Roman" w:cs="Times New Roman"/>
          <w:sz w:val="28"/>
          <w:szCs w:val="28"/>
        </w:rPr>
        <w:t xml:space="preserve"> 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принимать, </w:t>
      </w:r>
      <w:r w:rsidR="006B5DBE">
        <w:rPr>
          <w:rFonts w:ascii="Times New Roman" w:hAnsi="Times New Roman" w:cs="Times New Roman"/>
          <w:sz w:val="28"/>
          <w:szCs w:val="28"/>
        </w:rPr>
        <w:t xml:space="preserve">там висели мои работы, </w:t>
      </w:r>
      <w:r w:rsidR="00231714" w:rsidRPr="00931250">
        <w:rPr>
          <w:rFonts w:ascii="Times New Roman" w:hAnsi="Times New Roman" w:cs="Times New Roman"/>
          <w:sz w:val="28"/>
          <w:szCs w:val="28"/>
        </w:rPr>
        <w:t>спросили – «</w:t>
      </w:r>
      <w:r w:rsidR="00DA0C2F">
        <w:rPr>
          <w:rFonts w:ascii="Times New Roman" w:hAnsi="Times New Roman" w:cs="Times New Roman"/>
          <w:sz w:val="28"/>
          <w:szCs w:val="28"/>
        </w:rPr>
        <w:t>Ч</w:t>
      </w:r>
      <w:r w:rsidR="00231714" w:rsidRPr="00931250">
        <w:rPr>
          <w:rFonts w:ascii="Times New Roman" w:hAnsi="Times New Roman" w:cs="Times New Roman"/>
          <w:sz w:val="28"/>
          <w:szCs w:val="28"/>
        </w:rPr>
        <w:t>то, опять еврей?»</w:t>
      </w:r>
      <w:r w:rsidR="00132D8E">
        <w:rPr>
          <w:rFonts w:ascii="Times New Roman" w:hAnsi="Times New Roman" w:cs="Times New Roman"/>
          <w:sz w:val="28"/>
          <w:szCs w:val="28"/>
        </w:rPr>
        <w:t xml:space="preserve"> И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B5DBE">
        <w:rPr>
          <w:rFonts w:ascii="Times New Roman" w:hAnsi="Times New Roman" w:cs="Times New Roman"/>
          <w:sz w:val="28"/>
          <w:szCs w:val="28"/>
        </w:rPr>
        <w:t>она сказала</w:t>
      </w:r>
      <w:r w:rsidR="00B03727">
        <w:rPr>
          <w:rFonts w:ascii="Times New Roman" w:hAnsi="Times New Roman" w:cs="Times New Roman"/>
          <w:sz w:val="28"/>
          <w:szCs w:val="28"/>
        </w:rPr>
        <w:t>: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151D4">
        <w:rPr>
          <w:rFonts w:ascii="Times New Roman" w:hAnsi="Times New Roman" w:cs="Times New Roman"/>
          <w:sz w:val="28"/>
          <w:szCs w:val="28"/>
        </w:rPr>
        <w:t>«</w:t>
      </w:r>
      <w:r w:rsidR="00DA0C2F">
        <w:rPr>
          <w:rFonts w:ascii="Times New Roman" w:hAnsi="Times New Roman" w:cs="Times New Roman"/>
          <w:sz w:val="28"/>
          <w:szCs w:val="28"/>
        </w:rPr>
        <w:t>Н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ет, он </w:t>
      </w:r>
      <w:r w:rsidR="00B03727">
        <w:rPr>
          <w:rFonts w:ascii="Times New Roman" w:hAnsi="Times New Roman" w:cs="Times New Roman"/>
          <w:sz w:val="28"/>
          <w:szCs w:val="28"/>
        </w:rPr>
        <w:t xml:space="preserve">не </w:t>
      </w:r>
      <w:r w:rsidR="00231714" w:rsidRPr="00931250">
        <w:rPr>
          <w:rFonts w:ascii="Times New Roman" w:hAnsi="Times New Roman" w:cs="Times New Roman"/>
          <w:sz w:val="28"/>
          <w:szCs w:val="28"/>
        </w:rPr>
        <w:t>еврей</w:t>
      </w:r>
      <w:r w:rsidR="00E151D4">
        <w:rPr>
          <w:rFonts w:ascii="Times New Roman" w:hAnsi="Times New Roman" w:cs="Times New Roman"/>
          <w:sz w:val="28"/>
          <w:szCs w:val="28"/>
        </w:rPr>
        <w:t>»</w:t>
      </w:r>
      <w:r w:rsidR="002317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B5DBE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DA0C2F" w:rsidRPr="00931250">
        <w:rPr>
          <w:rFonts w:ascii="Times New Roman" w:hAnsi="Times New Roman" w:cs="Times New Roman"/>
          <w:sz w:val="28"/>
          <w:szCs w:val="28"/>
        </w:rPr>
        <w:t>.</w:t>
      </w:r>
      <w:r w:rsidR="00606580">
        <w:rPr>
          <w:rFonts w:ascii="Times New Roman" w:hAnsi="Times New Roman" w:cs="Times New Roman"/>
          <w:sz w:val="28"/>
          <w:szCs w:val="28"/>
        </w:rPr>
        <w:t xml:space="preserve"> Она меня защитила.</w:t>
      </w:r>
    </w:p>
    <w:p w:rsidR="006B5DB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6B5DBE" w:rsidRPr="006B5DBE">
        <w:rPr>
          <w:rFonts w:ascii="Times New Roman" w:hAnsi="Times New Roman" w:cs="Times New Roman"/>
          <w:sz w:val="28"/>
          <w:szCs w:val="28"/>
        </w:rPr>
        <w:t>Это какой год?</w:t>
      </w:r>
    </w:p>
    <w:p w:rsidR="00231714" w:rsidRPr="00931250" w:rsidRDefault="006B5DBE" w:rsidP="00BB2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Ну, </w:t>
      </w:r>
      <w:r w:rsidR="00606580">
        <w:rPr>
          <w:rFonts w:ascii="Times New Roman" w:hAnsi="Times New Roman" w:cs="Times New Roman"/>
          <w:sz w:val="28"/>
          <w:szCs w:val="28"/>
        </w:rPr>
        <w:t xml:space="preserve">какой-нибудь </w:t>
      </w:r>
      <w:r>
        <w:rPr>
          <w:rFonts w:ascii="Times New Roman" w:hAnsi="Times New Roman" w:cs="Times New Roman"/>
          <w:sz w:val="28"/>
          <w:szCs w:val="28"/>
        </w:rPr>
        <w:t>71-й</w:t>
      </w:r>
      <w:r w:rsidR="00606580">
        <w:rPr>
          <w:rFonts w:ascii="Times New Roman" w:hAnsi="Times New Roman" w:cs="Times New Roman"/>
          <w:sz w:val="28"/>
          <w:szCs w:val="28"/>
        </w:rPr>
        <w:t>, 72-й, 73-й… Потрясающе! Вот там меня защитили</w:t>
      </w:r>
      <w:r w:rsidR="0069159E">
        <w:rPr>
          <w:rFonts w:ascii="Times New Roman" w:hAnsi="Times New Roman" w:cs="Times New Roman"/>
          <w:sz w:val="28"/>
          <w:szCs w:val="28"/>
        </w:rPr>
        <w:t>,</w:t>
      </w:r>
      <w:r w:rsidR="00606580">
        <w:rPr>
          <w:rFonts w:ascii="Times New Roman" w:hAnsi="Times New Roman" w:cs="Times New Roman"/>
          <w:sz w:val="28"/>
          <w:szCs w:val="28"/>
        </w:rPr>
        <w:t xml:space="preserve"> в Баку</w:t>
      </w:r>
      <w:r w:rsidR="0069159E">
        <w:rPr>
          <w:rFonts w:ascii="Times New Roman" w:hAnsi="Times New Roman" w:cs="Times New Roman"/>
          <w:sz w:val="28"/>
          <w:szCs w:val="28"/>
        </w:rPr>
        <w:t>,</w:t>
      </w:r>
      <w:r w:rsidR="00766EF2">
        <w:rPr>
          <w:rFonts w:ascii="Times New Roman" w:hAnsi="Times New Roman" w:cs="Times New Roman"/>
          <w:sz w:val="28"/>
          <w:szCs w:val="28"/>
        </w:rPr>
        <w:t xml:space="preserve"> от КГБ, так сказать</w:t>
      </w:r>
      <w:r w:rsidR="00606580">
        <w:rPr>
          <w:rFonts w:ascii="Times New Roman" w:hAnsi="Times New Roman" w:cs="Times New Roman"/>
          <w:sz w:val="28"/>
          <w:szCs w:val="28"/>
        </w:rPr>
        <w:t>, а здесь при приеме в Союз художников. И то, м</w:t>
      </w:r>
      <w:r w:rsidR="001852A9" w:rsidRPr="00931250">
        <w:rPr>
          <w:rFonts w:ascii="Times New Roman" w:hAnsi="Times New Roman" w:cs="Times New Roman"/>
          <w:sz w:val="28"/>
          <w:szCs w:val="28"/>
        </w:rPr>
        <w:t>не потом ра</w:t>
      </w:r>
      <w:r w:rsidR="00606580">
        <w:rPr>
          <w:rFonts w:ascii="Times New Roman" w:hAnsi="Times New Roman" w:cs="Times New Roman"/>
          <w:sz w:val="28"/>
          <w:szCs w:val="28"/>
        </w:rPr>
        <w:t>ссказывали, что меня приняли в С</w:t>
      </w:r>
      <w:r w:rsidR="001852A9" w:rsidRPr="00931250">
        <w:rPr>
          <w:rFonts w:ascii="Times New Roman" w:hAnsi="Times New Roman" w:cs="Times New Roman"/>
          <w:sz w:val="28"/>
          <w:szCs w:val="28"/>
        </w:rPr>
        <w:t>оюз</w:t>
      </w:r>
      <w:r w:rsidR="00766EF2">
        <w:rPr>
          <w:rFonts w:ascii="Times New Roman" w:hAnsi="Times New Roman" w:cs="Times New Roman"/>
          <w:sz w:val="28"/>
          <w:szCs w:val="28"/>
        </w:rPr>
        <w:t>, очевидно</w:t>
      </w:r>
      <w:r w:rsidR="00B03727">
        <w:rPr>
          <w:rFonts w:ascii="Times New Roman" w:hAnsi="Times New Roman" w:cs="Times New Roman"/>
          <w:sz w:val="28"/>
          <w:szCs w:val="28"/>
        </w:rPr>
        <w:t>,</w:t>
      </w:r>
      <w:r w:rsidR="001852A9" w:rsidRPr="00931250">
        <w:rPr>
          <w:rFonts w:ascii="Times New Roman" w:hAnsi="Times New Roman" w:cs="Times New Roman"/>
          <w:sz w:val="28"/>
          <w:szCs w:val="28"/>
        </w:rPr>
        <w:t xml:space="preserve"> потому</w:t>
      </w:r>
      <w:r w:rsidR="00DA0C2F">
        <w:rPr>
          <w:rFonts w:ascii="Times New Roman" w:hAnsi="Times New Roman" w:cs="Times New Roman"/>
          <w:sz w:val="28"/>
          <w:szCs w:val="28"/>
        </w:rPr>
        <w:t>,</w:t>
      </w:r>
      <w:r w:rsidR="00606580">
        <w:rPr>
          <w:rFonts w:ascii="Times New Roman" w:hAnsi="Times New Roman" w:cs="Times New Roman"/>
          <w:sz w:val="28"/>
          <w:szCs w:val="28"/>
        </w:rPr>
        <w:t xml:space="preserve"> что </w:t>
      </w:r>
      <w:r w:rsidR="00BB2E6E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606580">
        <w:rPr>
          <w:rFonts w:ascii="Times New Roman" w:hAnsi="Times New Roman" w:cs="Times New Roman"/>
          <w:sz w:val="28"/>
          <w:szCs w:val="28"/>
        </w:rPr>
        <w:t>Брежнев выступил с инициативой</w:t>
      </w:r>
      <w:r w:rsidR="00BB2E6E">
        <w:rPr>
          <w:rFonts w:ascii="Times New Roman" w:hAnsi="Times New Roman" w:cs="Times New Roman"/>
          <w:sz w:val="28"/>
          <w:szCs w:val="28"/>
        </w:rPr>
        <w:t xml:space="preserve"> – </w:t>
      </w:r>
      <w:r w:rsidR="00606580">
        <w:rPr>
          <w:rFonts w:ascii="Times New Roman" w:hAnsi="Times New Roman" w:cs="Times New Roman"/>
          <w:sz w:val="28"/>
          <w:szCs w:val="28"/>
        </w:rPr>
        <w:t>«Д</w:t>
      </w:r>
      <w:r w:rsidR="001852A9" w:rsidRPr="00931250">
        <w:rPr>
          <w:rFonts w:ascii="Times New Roman" w:hAnsi="Times New Roman" w:cs="Times New Roman"/>
          <w:sz w:val="28"/>
          <w:szCs w:val="28"/>
        </w:rPr>
        <w:t>орогу молод</w:t>
      </w:r>
      <w:r w:rsidR="00606580">
        <w:rPr>
          <w:rFonts w:ascii="Times New Roman" w:hAnsi="Times New Roman" w:cs="Times New Roman"/>
          <w:sz w:val="28"/>
          <w:szCs w:val="28"/>
        </w:rPr>
        <w:t>ым</w:t>
      </w:r>
      <w:r w:rsidR="001852A9" w:rsidRPr="00931250">
        <w:rPr>
          <w:rFonts w:ascii="Times New Roman" w:hAnsi="Times New Roman" w:cs="Times New Roman"/>
          <w:sz w:val="28"/>
          <w:szCs w:val="28"/>
        </w:rPr>
        <w:t xml:space="preserve">» </w:t>
      </w:r>
      <w:r w:rsidR="00BB2E6E">
        <w:rPr>
          <w:rFonts w:ascii="Times New Roman" w:hAnsi="Times New Roman" w:cs="Times New Roman"/>
          <w:sz w:val="28"/>
          <w:szCs w:val="28"/>
        </w:rPr>
        <w:t>называлась</w:t>
      </w:r>
      <w:r w:rsidR="00BB2E6E" w:rsidRPr="00931250">
        <w:rPr>
          <w:rFonts w:ascii="Times New Roman" w:hAnsi="Times New Roman" w:cs="Times New Roman"/>
          <w:sz w:val="28"/>
          <w:szCs w:val="28"/>
        </w:rPr>
        <w:t>.</w:t>
      </w:r>
      <w:r w:rsidR="00BB2E6E">
        <w:rPr>
          <w:rFonts w:ascii="Times New Roman" w:hAnsi="Times New Roman" w:cs="Times New Roman"/>
          <w:sz w:val="28"/>
          <w:szCs w:val="28"/>
        </w:rPr>
        <w:t xml:space="preserve"> </w:t>
      </w:r>
      <w:r w:rsidR="00766EF2">
        <w:rPr>
          <w:rFonts w:ascii="Times New Roman" w:hAnsi="Times New Roman" w:cs="Times New Roman"/>
          <w:sz w:val="28"/>
          <w:szCs w:val="28"/>
        </w:rPr>
        <w:t>Там</w:t>
      </w:r>
      <w:r w:rsidR="00606580">
        <w:rPr>
          <w:rFonts w:ascii="Times New Roman" w:hAnsi="Times New Roman" w:cs="Times New Roman"/>
          <w:sz w:val="28"/>
          <w:szCs w:val="28"/>
        </w:rPr>
        <w:t xml:space="preserve"> что-то писали в газетах</w:t>
      </w:r>
      <w:r w:rsidR="00BB2E6E">
        <w:rPr>
          <w:rFonts w:ascii="Times New Roman" w:hAnsi="Times New Roman" w:cs="Times New Roman"/>
          <w:sz w:val="28"/>
          <w:szCs w:val="28"/>
        </w:rPr>
        <w:t>: «Д</w:t>
      </w:r>
      <w:r w:rsidR="00606580">
        <w:rPr>
          <w:rFonts w:ascii="Times New Roman" w:hAnsi="Times New Roman" w:cs="Times New Roman"/>
          <w:sz w:val="28"/>
          <w:szCs w:val="28"/>
        </w:rPr>
        <w:t>орогу молодежи</w:t>
      </w:r>
      <w:r w:rsidR="00BB2E6E">
        <w:rPr>
          <w:rFonts w:ascii="Times New Roman" w:hAnsi="Times New Roman" w:cs="Times New Roman"/>
          <w:sz w:val="28"/>
          <w:szCs w:val="28"/>
        </w:rPr>
        <w:t>»</w:t>
      </w:r>
      <w:r w:rsidR="00606580">
        <w:rPr>
          <w:rFonts w:ascii="Times New Roman" w:hAnsi="Times New Roman" w:cs="Times New Roman"/>
          <w:sz w:val="28"/>
          <w:szCs w:val="28"/>
        </w:rPr>
        <w:t xml:space="preserve"> или </w:t>
      </w:r>
      <w:r w:rsidR="00BB2E6E">
        <w:rPr>
          <w:rFonts w:ascii="Times New Roman" w:hAnsi="Times New Roman" w:cs="Times New Roman"/>
          <w:sz w:val="28"/>
          <w:szCs w:val="28"/>
        </w:rPr>
        <w:t>«Д</w:t>
      </w:r>
      <w:r w:rsidR="00606580">
        <w:rPr>
          <w:rFonts w:ascii="Times New Roman" w:hAnsi="Times New Roman" w:cs="Times New Roman"/>
          <w:sz w:val="28"/>
          <w:szCs w:val="28"/>
        </w:rPr>
        <w:t>орогу молодым</w:t>
      </w:r>
      <w:r w:rsidR="00BB2E6E">
        <w:rPr>
          <w:rFonts w:ascii="Times New Roman" w:hAnsi="Times New Roman" w:cs="Times New Roman"/>
          <w:sz w:val="28"/>
          <w:szCs w:val="28"/>
        </w:rPr>
        <w:t>», и</w:t>
      </w:r>
      <w:r w:rsidR="00766EF2">
        <w:rPr>
          <w:rFonts w:ascii="Times New Roman" w:hAnsi="Times New Roman" w:cs="Times New Roman"/>
          <w:sz w:val="28"/>
          <w:szCs w:val="28"/>
        </w:rPr>
        <w:t xml:space="preserve"> в</w:t>
      </w:r>
      <w:r w:rsidR="00606580">
        <w:rPr>
          <w:rFonts w:ascii="Times New Roman" w:hAnsi="Times New Roman" w:cs="Times New Roman"/>
          <w:sz w:val="28"/>
          <w:szCs w:val="28"/>
        </w:rPr>
        <w:t>от я попал в эту кампанию, а</w:t>
      </w:r>
      <w:r w:rsidR="001852A9" w:rsidRPr="00931250">
        <w:rPr>
          <w:rFonts w:ascii="Times New Roman" w:hAnsi="Times New Roman" w:cs="Times New Roman"/>
          <w:sz w:val="28"/>
          <w:szCs w:val="28"/>
        </w:rPr>
        <w:t xml:space="preserve"> так бы не приняли. </w:t>
      </w:r>
      <w:r w:rsidR="00606580">
        <w:rPr>
          <w:rFonts w:ascii="Times New Roman" w:hAnsi="Times New Roman" w:cs="Times New Roman"/>
          <w:sz w:val="28"/>
          <w:szCs w:val="28"/>
        </w:rPr>
        <w:t>Смешно</w:t>
      </w:r>
      <w:r w:rsidR="00B41A2D">
        <w:rPr>
          <w:rFonts w:ascii="Times New Roman" w:hAnsi="Times New Roman" w:cs="Times New Roman"/>
          <w:sz w:val="28"/>
          <w:szCs w:val="28"/>
        </w:rPr>
        <w:t xml:space="preserve"> –</w:t>
      </w:r>
      <w:r w:rsidR="00606580">
        <w:rPr>
          <w:rFonts w:ascii="Times New Roman" w:hAnsi="Times New Roman" w:cs="Times New Roman"/>
          <w:sz w:val="28"/>
          <w:szCs w:val="28"/>
        </w:rPr>
        <w:t xml:space="preserve"> но тем не менее. Это к вопросу </w:t>
      </w:r>
      <w:r w:rsidR="00766EF2">
        <w:rPr>
          <w:rFonts w:ascii="Times New Roman" w:hAnsi="Times New Roman" w:cs="Times New Roman"/>
          <w:sz w:val="28"/>
          <w:szCs w:val="28"/>
        </w:rPr>
        <w:t xml:space="preserve">об </w:t>
      </w:r>
      <w:r w:rsidR="00606580">
        <w:rPr>
          <w:rFonts w:ascii="Times New Roman" w:hAnsi="Times New Roman" w:cs="Times New Roman"/>
          <w:sz w:val="28"/>
          <w:szCs w:val="28"/>
        </w:rPr>
        <w:t>истории</w:t>
      </w:r>
      <w:r w:rsidR="00766EF2">
        <w:rPr>
          <w:rFonts w:ascii="Times New Roman" w:hAnsi="Times New Roman" w:cs="Times New Roman"/>
          <w:sz w:val="28"/>
          <w:szCs w:val="28"/>
        </w:rPr>
        <w:t>,</w:t>
      </w:r>
      <w:r w:rsidR="00606580">
        <w:rPr>
          <w:rFonts w:ascii="Times New Roman" w:hAnsi="Times New Roman" w:cs="Times New Roman"/>
          <w:sz w:val="28"/>
          <w:szCs w:val="28"/>
        </w:rPr>
        <w:t xml:space="preserve"> и </w:t>
      </w:r>
      <w:r w:rsidR="00B41A2D">
        <w:rPr>
          <w:rFonts w:ascii="Times New Roman" w:hAnsi="Times New Roman" w:cs="Times New Roman"/>
          <w:sz w:val="28"/>
          <w:szCs w:val="28"/>
        </w:rPr>
        <w:t>т</w:t>
      </w:r>
      <w:r w:rsidR="001852A9" w:rsidRPr="00931250">
        <w:rPr>
          <w:rFonts w:ascii="Times New Roman" w:hAnsi="Times New Roman" w:cs="Times New Roman"/>
          <w:sz w:val="28"/>
          <w:szCs w:val="28"/>
        </w:rPr>
        <w:t>акие странные жизненные ситуации.</w:t>
      </w:r>
      <w:r w:rsidR="00BB2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C98" w:rsidRDefault="00766EF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потом, в этом же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художественном училище </w:t>
      </w:r>
      <w:r>
        <w:rPr>
          <w:rFonts w:ascii="Times New Roman" w:hAnsi="Times New Roman" w:cs="Times New Roman"/>
          <w:sz w:val="28"/>
          <w:szCs w:val="28"/>
        </w:rPr>
        <w:t>(возвра</w:t>
      </w:r>
      <w:r w:rsidRPr="00766EF2">
        <w:rPr>
          <w:rFonts w:ascii="Times New Roman" w:hAnsi="Times New Roman" w:cs="Times New Roman"/>
          <w:sz w:val="28"/>
          <w:szCs w:val="28"/>
        </w:rPr>
        <w:t xml:space="preserve">щаясь </w:t>
      </w:r>
      <w:r w:rsidR="00FC3683">
        <w:rPr>
          <w:rFonts w:ascii="Times New Roman" w:hAnsi="Times New Roman" w:cs="Times New Roman"/>
          <w:sz w:val="28"/>
          <w:szCs w:val="28"/>
        </w:rPr>
        <w:t>к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Баку</w:t>
      </w:r>
      <w:r>
        <w:rPr>
          <w:rFonts w:ascii="Times New Roman" w:hAnsi="Times New Roman" w:cs="Times New Roman"/>
          <w:sz w:val="28"/>
          <w:szCs w:val="28"/>
        </w:rPr>
        <w:t>) мне сказали: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 идешь на красный диплом, но у тебя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B26F1">
        <w:rPr>
          <w:rFonts w:ascii="Times New Roman" w:hAnsi="Times New Roman" w:cs="Times New Roman"/>
          <w:sz w:val="28"/>
          <w:szCs w:val="28"/>
        </w:rPr>
        <w:t xml:space="preserve">там 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есть двойка </w:t>
      </w:r>
      <w:r>
        <w:rPr>
          <w:rFonts w:ascii="Times New Roman" w:hAnsi="Times New Roman" w:cs="Times New Roman"/>
          <w:sz w:val="28"/>
          <w:szCs w:val="28"/>
        </w:rPr>
        <w:t xml:space="preserve">за 2-й или за 3-й курс </w:t>
      </w:r>
      <w:r w:rsidR="00720180" w:rsidRPr="00931250">
        <w:rPr>
          <w:rFonts w:ascii="Times New Roman" w:hAnsi="Times New Roman" w:cs="Times New Roman"/>
          <w:sz w:val="28"/>
          <w:szCs w:val="28"/>
        </w:rPr>
        <w:t>по композиции</w:t>
      </w:r>
      <w:r w:rsidR="003B26F1">
        <w:rPr>
          <w:rFonts w:ascii="Times New Roman" w:hAnsi="Times New Roman" w:cs="Times New Roman"/>
          <w:sz w:val="28"/>
          <w:szCs w:val="28"/>
        </w:rPr>
        <w:t>, мне тогда поставили двойку,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и еще</w:t>
      </w:r>
      <w:r>
        <w:rPr>
          <w:rFonts w:ascii="Times New Roman" w:hAnsi="Times New Roman" w:cs="Times New Roman"/>
          <w:sz w:val="28"/>
          <w:szCs w:val="28"/>
        </w:rPr>
        <w:t xml:space="preserve"> за что-то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41A2D">
        <w:rPr>
          <w:rFonts w:ascii="Times New Roman" w:hAnsi="Times New Roman" w:cs="Times New Roman"/>
          <w:sz w:val="28"/>
          <w:szCs w:val="28"/>
        </w:rPr>
        <w:t xml:space="preserve">– </w:t>
      </w:r>
      <w:r w:rsidR="00720180" w:rsidRPr="00931250">
        <w:rPr>
          <w:rFonts w:ascii="Times New Roman" w:hAnsi="Times New Roman" w:cs="Times New Roman"/>
          <w:sz w:val="28"/>
          <w:szCs w:val="28"/>
        </w:rPr>
        <w:t>по</w:t>
      </w:r>
      <w:r w:rsidR="00B41A2D">
        <w:rPr>
          <w:rFonts w:ascii="Times New Roman" w:hAnsi="Times New Roman" w:cs="Times New Roman"/>
          <w:sz w:val="28"/>
          <w:szCs w:val="28"/>
        </w:rPr>
        <w:t xml:space="preserve"> </w:t>
      </w:r>
      <w:r w:rsidR="00720180" w:rsidRPr="00931250">
        <w:rPr>
          <w:rFonts w:ascii="Times New Roman" w:hAnsi="Times New Roman" w:cs="Times New Roman"/>
          <w:sz w:val="28"/>
          <w:szCs w:val="28"/>
        </w:rPr>
        <w:t xml:space="preserve"> литературе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1A2D">
        <w:rPr>
          <w:rFonts w:ascii="Times New Roman" w:hAnsi="Times New Roman" w:cs="Times New Roman"/>
          <w:sz w:val="28"/>
          <w:szCs w:val="28"/>
        </w:rPr>
        <w:t xml:space="preserve">а почему –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41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помню.</w:t>
      </w:r>
      <w:r w:rsidR="0095562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A6A3A">
        <w:rPr>
          <w:rFonts w:ascii="Times New Roman" w:hAnsi="Times New Roman" w:cs="Times New Roman"/>
          <w:sz w:val="28"/>
          <w:szCs w:val="28"/>
        </w:rPr>
        <w:t>Г</w:t>
      </w:r>
      <w:r w:rsidR="00955628" w:rsidRPr="00931250">
        <w:rPr>
          <w:rFonts w:ascii="Times New Roman" w:hAnsi="Times New Roman" w:cs="Times New Roman"/>
          <w:sz w:val="28"/>
          <w:szCs w:val="28"/>
        </w:rPr>
        <w:t xml:space="preserve">лавное </w:t>
      </w:r>
      <w:r w:rsidR="001A6A3A">
        <w:rPr>
          <w:rFonts w:ascii="Times New Roman" w:hAnsi="Times New Roman" w:cs="Times New Roman"/>
          <w:sz w:val="28"/>
          <w:szCs w:val="28"/>
        </w:rPr>
        <w:t>– это педагог</w:t>
      </w:r>
      <w:r w:rsidR="0095562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C3683">
        <w:rPr>
          <w:rFonts w:ascii="Times New Roman" w:hAnsi="Times New Roman" w:cs="Times New Roman"/>
          <w:sz w:val="28"/>
          <w:szCs w:val="28"/>
        </w:rPr>
        <w:t>по композиции, потому что это главное</w:t>
      </w:r>
      <w:r w:rsidR="00DA0C2F">
        <w:rPr>
          <w:rFonts w:ascii="Times New Roman" w:hAnsi="Times New Roman" w:cs="Times New Roman"/>
          <w:sz w:val="28"/>
          <w:szCs w:val="28"/>
        </w:rPr>
        <w:t>,</w:t>
      </w:r>
      <w:r w:rsidR="00FC3683">
        <w:rPr>
          <w:rFonts w:ascii="Times New Roman" w:hAnsi="Times New Roman" w:cs="Times New Roman"/>
          <w:sz w:val="28"/>
          <w:szCs w:val="28"/>
        </w:rPr>
        <w:t xml:space="preserve"> профилирующее… Я к нему</w:t>
      </w:r>
      <w:r w:rsidR="00DA0C2F">
        <w:rPr>
          <w:rFonts w:ascii="Times New Roman" w:hAnsi="Times New Roman" w:cs="Times New Roman"/>
          <w:sz w:val="28"/>
          <w:szCs w:val="28"/>
        </w:rPr>
        <w:t xml:space="preserve"> </w:t>
      </w:r>
      <w:r w:rsidR="00FC3683">
        <w:rPr>
          <w:rFonts w:ascii="Times New Roman" w:hAnsi="Times New Roman" w:cs="Times New Roman"/>
          <w:sz w:val="28"/>
          <w:szCs w:val="28"/>
        </w:rPr>
        <w:t>прихожу и говорю (было обращение «</w:t>
      </w:r>
      <w:r w:rsidR="00D9133F" w:rsidRPr="00D9133F">
        <w:rPr>
          <w:rFonts w:ascii="Times New Roman" w:hAnsi="Times New Roman" w:cs="Times New Roman"/>
          <w:iCs/>
          <w:sz w:val="28"/>
          <w:szCs w:val="28"/>
        </w:rPr>
        <w:t>муэллим</w:t>
      </w:r>
      <w:r w:rsidR="00D9133F" w:rsidRPr="00D9133F">
        <w:rPr>
          <w:rFonts w:ascii="Times New Roman" w:hAnsi="Times New Roman" w:cs="Times New Roman"/>
          <w:sz w:val="28"/>
          <w:szCs w:val="28"/>
        </w:rPr>
        <w:t> </w:t>
      </w:r>
      <w:r w:rsidR="00FC3683">
        <w:rPr>
          <w:rFonts w:ascii="Times New Roman" w:hAnsi="Times New Roman" w:cs="Times New Roman"/>
          <w:sz w:val="28"/>
          <w:szCs w:val="28"/>
        </w:rPr>
        <w:t>», не имя, а учитель</w:t>
      </w:r>
      <w:r w:rsidR="00E101C2">
        <w:rPr>
          <w:rFonts w:ascii="Times New Roman" w:hAnsi="Times New Roman" w:cs="Times New Roman"/>
          <w:sz w:val="28"/>
          <w:szCs w:val="28"/>
        </w:rPr>
        <w:t>:</w:t>
      </w:r>
      <w:r w:rsidR="00FC3683" w:rsidRPr="00D9133F">
        <w:rPr>
          <w:rFonts w:ascii="Times New Roman" w:hAnsi="Times New Roman" w:cs="Times New Roman"/>
          <w:sz w:val="28"/>
          <w:szCs w:val="28"/>
        </w:rPr>
        <w:t xml:space="preserve"> «</w:t>
      </w:r>
      <w:r w:rsidR="00D9133F" w:rsidRPr="00D9133F">
        <w:rPr>
          <w:rFonts w:ascii="Times New Roman" w:hAnsi="Times New Roman" w:cs="Times New Roman"/>
          <w:iCs/>
          <w:sz w:val="28"/>
          <w:szCs w:val="28"/>
        </w:rPr>
        <w:t>муэллим</w:t>
      </w:r>
      <w:r w:rsidR="00FC3683" w:rsidRPr="00D9133F">
        <w:rPr>
          <w:rFonts w:ascii="Times New Roman" w:hAnsi="Times New Roman" w:cs="Times New Roman"/>
          <w:sz w:val="28"/>
          <w:szCs w:val="28"/>
        </w:rPr>
        <w:t xml:space="preserve">»): </w:t>
      </w:r>
      <w:r w:rsidR="00FC3683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D9133F" w:rsidRPr="00132D8E">
        <w:rPr>
          <w:rFonts w:ascii="Times New Roman" w:hAnsi="Times New Roman" w:cs="Times New Roman"/>
          <w:i/>
          <w:iCs/>
          <w:sz w:val="28"/>
          <w:szCs w:val="28"/>
        </w:rPr>
        <w:t>Муэллим</w:t>
      </w:r>
      <w:r w:rsidR="00FC3683" w:rsidRPr="00132D8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94F41" w:rsidRPr="00132D8E">
        <w:rPr>
          <w:rFonts w:ascii="Times New Roman" w:hAnsi="Times New Roman" w:cs="Times New Roman"/>
          <w:i/>
          <w:sz w:val="28"/>
          <w:szCs w:val="28"/>
        </w:rPr>
        <w:t xml:space="preserve">тут мне говорят, что </w:t>
      </w:r>
      <w:r w:rsidR="00A40067" w:rsidRPr="00132D8E">
        <w:rPr>
          <w:rFonts w:ascii="Times New Roman" w:hAnsi="Times New Roman" w:cs="Times New Roman"/>
          <w:i/>
          <w:sz w:val="28"/>
          <w:szCs w:val="28"/>
        </w:rPr>
        <w:t xml:space="preserve">красный диплом, </w:t>
      </w:r>
      <w:r w:rsidR="001A6A3A" w:rsidRPr="00132D8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A40067" w:rsidRPr="00132D8E">
        <w:rPr>
          <w:rFonts w:ascii="Times New Roman" w:hAnsi="Times New Roman" w:cs="Times New Roman"/>
          <w:i/>
          <w:sz w:val="28"/>
          <w:szCs w:val="28"/>
        </w:rPr>
        <w:t>двойка за 2-ой курс, надо переделать,</w:t>
      </w:r>
      <w:r w:rsidR="008D36FD" w:rsidRPr="00132D8E">
        <w:rPr>
          <w:rFonts w:ascii="Times New Roman" w:hAnsi="Times New Roman" w:cs="Times New Roman"/>
          <w:i/>
          <w:sz w:val="28"/>
          <w:szCs w:val="28"/>
        </w:rPr>
        <w:t xml:space="preserve"> вернее, как-то </w:t>
      </w:r>
      <w:r w:rsidR="00A9344E" w:rsidRPr="00132D8E">
        <w:rPr>
          <w:rFonts w:ascii="Times New Roman" w:hAnsi="Times New Roman" w:cs="Times New Roman"/>
          <w:i/>
          <w:sz w:val="28"/>
          <w:szCs w:val="28"/>
        </w:rPr>
        <w:t>исправи</w:t>
      </w:r>
      <w:r w:rsidR="004F30EE" w:rsidRPr="00132D8E">
        <w:rPr>
          <w:rFonts w:ascii="Times New Roman" w:hAnsi="Times New Roman" w:cs="Times New Roman"/>
          <w:i/>
          <w:sz w:val="28"/>
          <w:szCs w:val="28"/>
        </w:rPr>
        <w:t>ть. Может</w:t>
      </w:r>
      <w:r w:rsidR="00DA0C2F" w:rsidRPr="00132D8E">
        <w:rPr>
          <w:rFonts w:ascii="Times New Roman" w:hAnsi="Times New Roman" w:cs="Times New Roman"/>
          <w:i/>
          <w:sz w:val="28"/>
          <w:szCs w:val="28"/>
        </w:rPr>
        <w:t>,</w:t>
      </w:r>
      <w:r w:rsidR="008D36FD" w:rsidRPr="00132D8E">
        <w:rPr>
          <w:rFonts w:ascii="Times New Roman" w:hAnsi="Times New Roman" w:cs="Times New Roman"/>
          <w:i/>
          <w:sz w:val="28"/>
          <w:szCs w:val="28"/>
        </w:rPr>
        <w:t xml:space="preserve"> нарисовать что</w:t>
      </w:r>
      <w:r w:rsidR="00294F41" w:rsidRPr="00132D8E">
        <w:rPr>
          <w:rFonts w:ascii="Times New Roman" w:hAnsi="Times New Roman" w:cs="Times New Roman"/>
          <w:i/>
          <w:sz w:val="28"/>
          <w:szCs w:val="28"/>
        </w:rPr>
        <w:t xml:space="preserve"> ли</w:t>
      </w:r>
      <w:r w:rsidR="008D36FD" w:rsidRPr="00132D8E">
        <w:rPr>
          <w:rFonts w:ascii="Times New Roman" w:hAnsi="Times New Roman" w:cs="Times New Roman"/>
          <w:i/>
          <w:sz w:val="28"/>
          <w:szCs w:val="28"/>
        </w:rPr>
        <w:t>, как Вы скажете</w:t>
      </w:r>
      <w:r w:rsidR="00A9344E" w:rsidRPr="00132D8E">
        <w:rPr>
          <w:rFonts w:ascii="Times New Roman" w:hAnsi="Times New Roman" w:cs="Times New Roman"/>
          <w:i/>
          <w:sz w:val="28"/>
          <w:szCs w:val="28"/>
        </w:rPr>
        <w:t>?»</w:t>
      </w:r>
      <w:r w:rsidR="00A9344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5793F">
        <w:rPr>
          <w:rFonts w:ascii="Times New Roman" w:hAnsi="Times New Roman" w:cs="Times New Roman"/>
          <w:sz w:val="28"/>
          <w:szCs w:val="28"/>
        </w:rPr>
        <w:t xml:space="preserve">Вот я </w:t>
      </w:r>
      <w:r w:rsidR="00294F41">
        <w:rPr>
          <w:rFonts w:ascii="Times New Roman" w:hAnsi="Times New Roman" w:cs="Times New Roman"/>
          <w:sz w:val="28"/>
          <w:szCs w:val="28"/>
        </w:rPr>
        <w:t xml:space="preserve">буквально </w:t>
      </w:r>
      <w:r w:rsidR="0065793F">
        <w:rPr>
          <w:rFonts w:ascii="Times New Roman" w:hAnsi="Times New Roman" w:cs="Times New Roman"/>
          <w:sz w:val="28"/>
          <w:szCs w:val="28"/>
        </w:rPr>
        <w:t xml:space="preserve">повторил, как я уныло это рассказывал ему. </w:t>
      </w:r>
      <w:r w:rsidR="00294F41">
        <w:rPr>
          <w:rFonts w:ascii="Times New Roman" w:hAnsi="Times New Roman" w:cs="Times New Roman"/>
          <w:sz w:val="28"/>
          <w:szCs w:val="28"/>
        </w:rPr>
        <w:t>Он, т</w:t>
      </w:r>
      <w:r w:rsidR="008F0BCC">
        <w:rPr>
          <w:rFonts w:ascii="Times New Roman" w:hAnsi="Times New Roman" w:cs="Times New Roman"/>
          <w:sz w:val="28"/>
          <w:szCs w:val="28"/>
        </w:rPr>
        <w:t xml:space="preserve">ак хитро улыбаясь, говорит: </w:t>
      </w:r>
      <w:r w:rsidR="008F0BCC" w:rsidRPr="00132D8E">
        <w:rPr>
          <w:rFonts w:ascii="Times New Roman" w:hAnsi="Times New Roman" w:cs="Times New Roman"/>
          <w:i/>
          <w:sz w:val="28"/>
          <w:szCs w:val="28"/>
        </w:rPr>
        <w:t>«Ну</w:t>
      </w:r>
      <w:r w:rsidR="00294F41" w:rsidRPr="00132D8E">
        <w:rPr>
          <w:rFonts w:ascii="Times New Roman" w:hAnsi="Times New Roman" w:cs="Times New Roman"/>
          <w:i/>
          <w:sz w:val="28"/>
          <w:szCs w:val="28"/>
        </w:rPr>
        <w:t xml:space="preserve"> что, </w:t>
      </w:r>
      <w:r w:rsidR="00A9344E" w:rsidRPr="00132D8E">
        <w:rPr>
          <w:rFonts w:ascii="Times New Roman" w:hAnsi="Times New Roman" w:cs="Times New Roman"/>
          <w:i/>
          <w:sz w:val="28"/>
          <w:szCs w:val="28"/>
        </w:rPr>
        <w:t>ты так больше не будешь делать?</w:t>
      </w:r>
      <w:r w:rsidR="00DF3A6A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DF3A6A">
        <w:rPr>
          <w:rFonts w:ascii="Times New Roman" w:hAnsi="Times New Roman" w:cs="Times New Roman"/>
          <w:sz w:val="28"/>
          <w:szCs w:val="28"/>
        </w:rPr>
        <w:t xml:space="preserve"> </w:t>
      </w:r>
      <w:r w:rsidR="00294F41">
        <w:rPr>
          <w:rFonts w:ascii="Times New Roman" w:hAnsi="Times New Roman" w:cs="Times New Roman"/>
          <w:sz w:val="28"/>
          <w:szCs w:val="28"/>
        </w:rPr>
        <w:t xml:space="preserve">Я говорю: </w:t>
      </w:r>
      <w:r w:rsidR="00DF3A6A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294F41" w:rsidRPr="00132D8E">
        <w:rPr>
          <w:rFonts w:ascii="Times New Roman" w:hAnsi="Times New Roman" w:cs="Times New Roman"/>
          <w:i/>
          <w:sz w:val="28"/>
          <w:szCs w:val="28"/>
        </w:rPr>
        <w:t>Да, нет, конечно, не буду.</w:t>
      </w:r>
      <w:r w:rsidR="00DF3A6A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294F41" w:rsidRPr="00132D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3A6A" w:rsidRPr="00132D8E">
        <w:rPr>
          <w:rFonts w:ascii="Times New Roman" w:hAnsi="Times New Roman" w:cs="Times New Roman"/>
          <w:i/>
          <w:sz w:val="28"/>
          <w:szCs w:val="28"/>
        </w:rPr>
        <w:t>«</w:t>
      </w:r>
      <w:r w:rsidR="006961D1" w:rsidRPr="00132D8E">
        <w:rPr>
          <w:rFonts w:ascii="Times New Roman" w:hAnsi="Times New Roman" w:cs="Times New Roman"/>
          <w:i/>
          <w:sz w:val="28"/>
          <w:szCs w:val="28"/>
        </w:rPr>
        <w:t>Ну, л</w:t>
      </w:r>
      <w:r w:rsidR="00A9344E" w:rsidRPr="00132D8E">
        <w:rPr>
          <w:rFonts w:ascii="Times New Roman" w:hAnsi="Times New Roman" w:cs="Times New Roman"/>
          <w:i/>
          <w:sz w:val="28"/>
          <w:szCs w:val="28"/>
        </w:rPr>
        <w:t>адно, я тебе и так пятерку поставлю</w:t>
      </w:r>
      <w:r w:rsidR="00BF09DA" w:rsidRPr="00132D8E">
        <w:rPr>
          <w:rFonts w:ascii="Times New Roman" w:hAnsi="Times New Roman" w:cs="Times New Roman"/>
          <w:i/>
          <w:sz w:val="28"/>
          <w:szCs w:val="28"/>
        </w:rPr>
        <w:t>, можешь ничего не делать</w:t>
      </w:r>
      <w:r w:rsidR="00A9344E" w:rsidRPr="00132D8E">
        <w:rPr>
          <w:rFonts w:ascii="Times New Roman" w:hAnsi="Times New Roman" w:cs="Times New Roman"/>
          <w:i/>
          <w:sz w:val="28"/>
          <w:szCs w:val="28"/>
        </w:rPr>
        <w:t>»</w:t>
      </w:r>
      <w:r w:rsidR="00A9344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94F41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8F0BCC">
        <w:rPr>
          <w:rFonts w:ascii="Times New Roman" w:hAnsi="Times New Roman" w:cs="Times New Roman"/>
          <w:i/>
          <w:sz w:val="28"/>
          <w:szCs w:val="28"/>
        </w:rPr>
        <w:t>.</w:t>
      </w:r>
      <w:r w:rsidR="00294F41">
        <w:rPr>
          <w:rFonts w:ascii="Times New Roman" w:hAnsi="Times New Roman" w:cs="Times New Roman"/>
          <w:sz w:val="28"/>
          <w:szCs w:val="28"/>
        </w:rPr>
        <w:t xml:space="preserve"> </w:t>
      </w:r>
      <w:r w:rsidR="0055296C">
        <w:rPr>
          <w:rFonts w:ascii="Times New Roman" w:hAnsi="Times New Roman" w:cs="Times New Roman"/>
          <w:sz w:val="28"/>
          <w:szCs w:val="28"/>
        </w:rPr>
        <w:t>Это было с</w:t>
      </w:r>
      <w:r w:rsidR="00BF09DA" w:rsidRPr="00BF09DA">
        <w:rPr>
          <w:rFonts w:ascii="Times New Roman" w:hAnsi="Times New Roman" w:cs="Times New Roman"/>
          <w:sz w:val="28"/>
          <w:szCs w:val="28"/>
        </w:rPr>
        <w:t>мешно</w:t>
      </w:r>
      <w:r w:rsidR="0081690F">
        <w:rPr>
          <w:rFonts w:ascii="Times New Roman" w:hAnsi="Times New Roman" w:cs="Times New Roman"/>
          <w:sz w:val="28"/>
          <w:szCs w:val="28"/>
        </w:rPr>
        <w:t>!</w:t>
      </w:r>
      <w:r w:rsidR="00BF09DA">
        <w:rPr>
          <w:rFonts w:ascii="Times New Roman" w:hAnsi="Times New Roman" w:cs="Times New Roman"/>
          <w:sz w:val="28"/>
          <w:szCs w:val="28"/>
        </w:rPr>
        <w:t xml:space="preserve"> </w:t>
      </w:r>
      <w:r w:rsidR="00DF3A6A">
        <w:rPr>
          <w:rFonts w:ascii="Times New Roman" w:hAnsi="Times New Roman" w:cs="Times New Roman"/>
          <w:sz w:val="28"/>
          <w:szCs w:val="28"/>
        </w:rPr>
        <w:t>И т</w:t>
      </w:r>
      <w:r w:rsidR="00A9344E" w:rsidRPr="00931250">
        <w:rPr>
          <w:rFonts w:ascii="Times New Roman" w:hAnsi="Times New Roman" w:cs="Times New Roman"/>
          <w:sz w:val="28"/>
          <w:szCs w:val="28"/>
        </w:rPr>
        <w:t>ак же и с литературой</w:t>
      </w:r>
      <w:r w:rsidR="00DF3A6A">
        <w:rPr>
          <w:rFonts w:ascii="Times New Roman" w:hAnsi="Times New Roman" w:cs="Times New Roman"/>
          <w:sz w:val="28"/>
          <w:szCs w:val="28"/>
        </w:rPr>
        <w:t xml:space="preserve"> было</w:t>
      </w:r>
      <w:r w:rsidR="00A9344E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DF3A6A">
        <w:rPr>
          <w:rFonts w:ascii="Times New Roman" w:hAnsi="Times New Roman" w:cs="Times New Roman"/>
          <w:sz w:val="28"/>
          <w:szCs w:val="28"/>
        </w:rPr>
        <w:t xml:space="preserve">я не помню, </w:t>
      </w:r>
      <w:r w:rsidR="0081690F">
        <w:rPr>
          <w:rFonts w:ascii="Times New Roman" w:hAnsi="Times New Roman" w:cs="Times New Roman"/>
          <w:sz w:val="28"/>
          <w:szCs w:val="28"/>
        </w:rPr>
        <w:t>почему</w:t>
      </w:r>
      <w:r w:rsidR="00DF3A6A">
        <w:rPr>
          <w:rFonts w:ascii="Times New Roman" w:hAnsi="Times New Roman" w:cs="Times New Roman"/>
          <w:sz w:val="28"/>
          <w:szCs w:val="28"/>
        </w:rPr>
        <w:t xml:space="preserve"> по литературе</w:t>
      </w:r>
      <w:r w:rsidR="0081690F">
        <w:rPr>
          <w:rFonts w:ascii="Times New Roman" w:hAnsi="Times New Roman" w:cs="Times New Roman"/>
          <w:sz w:val="28"/>
          <w:szCs w:val="28"/>
        </w:rPr>
        <w:t xml:space="preserve">, я там по ней учился </w:t>
      </w:r>
      <w:r w:rsidR="0081690F">
        <w:rPr>
          <w:rFonts w:ascii="Times New Roman" w:hAnsi="Times New Roman" w:cs="Times New Roman"/>
          <w:sz w:val="28"/>
          <w:szCs w:val="28"/>
        </w:rPr>
        <w:lastRenderedPageBreak/>
        <w:t>вроде бы</w:t>
      </w:r>
      <w:r w:rsidR="00DF3A6A">
        <w:rPr>
          <w:rFonts w:ascii="Times New Roman" w:hAnsi="Times New Roman" w:cs="Times New Roman"/>
          <w:sz w:val="28"/>
          <w:szCs w:val="28"/>
        </w:rPr>
        <w:t>. Я пришел к литер</w:t>
      </w:r>
      <w:r w:rsidR="00571C32">
        <w:rPr>
          <w:rFonts w:ascii="Times New Roman" w:hAnsi="Times New Roman" w:cs="Times New Roman"/>
          <w:sz w:val="28"/>
          <w:szCs w:val="28"/>
        </w:rPr>
        <w:t>аторше и говорю, что в</w:t>
      </w:r>
      <w:r w:rsidR="00DF3A6A">
        <w:rPr>
          <w:rFonts w:ascii="Times New Roman" w:hAnsi="Times New Roman" w:cs="Times New Roman"/>
          <w:sz w:val="28"/>
          <w:szCs w:val="28"/>
        </w:rPr>
        <w:t>от</w:t>
      </w:r>
      <w:r w:rsidR="00571C32">
        <w:rPr>
          <w:rFonts w:ascii="Times New Roman" w:hAnsi="Times New Roman" w:cs="Times New Roman"/>
          <w:sz w:val="28"/>
          <w:szCs w:val="28"/>
        </w:rPr>
        <w:t>, мол,</w:t>
      </w:r>
      <w:r w:rsidR="00DF3A6A">
        <w:rPr>
          <w:rFonts w:ascii="Times New Roman" w:hAnsi="Times New Roman" w:cs="Times New Roman"/>
          <w:sz w:val="28"/>
          <w:szCs w:val="28"/>
        </w:rPr>
        <w:t xml:space="preserve"> Евгения Иванов</w:t>
      </w:r>
      <w:r w:rsidR="008F0BCC">
        <w:rPr>
          <w:rFonts w:ascii="Times New Roman" w:hAnsi="Times New Roman" w:cs="Times New Roman"/>
          <w:sz w:val="28"/>
          <w:szCs w:val="28"/>
        </w:rPr>
        <w:t>н</w:t>
      </w:r>
      <w:r w:rsidR="00DF3A6A">
        <w:rPr>
          <w:rFonts w:ascii="Times New Roman" w:hAnsi="Times New Roman" w:cs="Times New Roman"/>
          <w:sz w:val="28"/>
          <w:szCs w:val="28"/>
        </w:rPr>
        <w:t xml:space="preserve">а, говорят, что Вы мне там что-то поставили, </w:t>
      </w:r>
      <w:r w:rsidR="00A9344E" w:rsidRPr="00931250">
        <w:rPr>
          <w:rFonts w:ascii="Times New Roman" w:hAnsi="Times New Roman" w:cs="Times New Roman"/>
          <w:sz w:val="28"/>
          <w:szCs w:val="28"/>
        </w:rPr>
        <w:t>мне</w:t>
      </w:r>
      <w:r w:rsidR="00DF3A6A">
        <w:rPr>
          <w:rFonts w:ascii="Times New Roman" w:hAnsi="Times New Roman" w:cs="Times New Roman"/>
          <w:sz w:val="28"/>
          <w:szCs w:val="28"/>
        </w:rPr>
        <w:t xml:space="preserve"> </w:t>
      </w:r>
      <w:r w:rsidR="0055296C">
        <w:rPr>
          <w:rFonts w:ascii="Times New Roman" w:hAnsi="Times New Roman" w:cs="Times New Roman"/>
          <w:sz w:val="28"/>
          <w:szCs w:val="28"/>
        </w:rPr>
        <w:t>нужно,</w:t>
      </w:r>
      <w:r w:rsidR="00DF3A6A">
        <w:rPr>
          <w:rFonts w:ascii="Times New Roman" w:hAnsi="Times New Roman" w:cs="Times New Roman"/>
          <w:sz w:val="28"/>
          <w:szCs w:val="28"/>
        </w:rPr>
        <w:t xml:space="preserve"> чтоб </w:t>
      </w:r>
      <w:r w:rsidR="0081690F">
        <w:rPr>
          <w:rFonts w:ascii="Times New Roman" w:hAnsi="Times New Roman" w:cs="Times New Roman"/>
          <w:sz w:val="28"/>
          <w:szCs w:val="28"/>
        </w:rPr>
        <w:t>пятерка</w:t>
      </w:r>
      <w:r w:rsidR="00DF3A6A">
        <w:rPr>
          <w:rFonts w:ascii="Times New Roman" w:hAnsi="Times New Roman" w:cs="Times New Roman"/>
          <w:sz w:val="28"/>
          <w:szCs w:val="28"/>
        </w:rPr>
        <w:t xml:space="preserve"> была.</w:t>
      </w:r>
      <w:r w:rsidR="00571C32">
        <w:rPr>
          <w:rFonts w:ascii="Times New Roman" w:hAnsi="Times New Roman" w:cs="Times New Roman"/>
          <w:sz w:val="28"/>
          <w:szCs w:val="28"/>
        </w:rPr>
        <w:t xml:space="preserve"> </w:t>
      </w:r>
      <w:r w:rsidR="006A00C9">
        <w:rPr>
          <w:rFonts w:ascii="Times New Roman" w:hAnsi="Times New Roman" w:cs="Times New Roman"/>
          <w:sz w:val="28"/>
          <w:szCs w:val="28"/>
        </w:rPr>
        <w:t>–</w:t>
      </w:r>
      <w:r w:rsidR="00571C32">
        <w:rPr>
          <w:rFonts w:ascii="Times New Roman" w:hAnsi="Times New Roman" w:cs="Times New Roman"/>
          <w:sz w:val="28"/>
          <w:szCs w:val="28"/>
        </w:rPr>
        <w:t xml:space="preserve"> 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«</w:t>
      </w:r>
      <w:r w:rsidR="00DF3A6A" w:rsidRPr="00712193">
        <w:rPr>
          <w:rFonts w:ascii="Times New Roman" w:hAnsi="Times New Roman" w:cs="Times New Roman"/>
          <w:i/>
          <w:sz w:val="28"/>
          <w:szCs w:val="28"/>
        </w:rPr>
        <w:t>Почему?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»</w:t>
      </w:r>
      <w:r w:rsidR="00DF3A6A" w:rsidRPr="00712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1C32" w:rsidRPr="00712193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«</w:t>
      </w:r>
      <w:r w:rsidR="00DF3A6A" w:rsidRPr="00712193">
        <w:rPr>
          <w:rFonts w:ascii="Times New Roman" w:hAnsi="Times New Roman" w:cs="Times New Roman"/>
          <w:i/>
          <w:sz w:val="28"/>
          <w:szCs w:val="28"/>
        </w:rPr>
        <w:t>Ну, потому что красный диплом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»</w:t>
      </w:r>
      <w:r w:rsidR="00DF3A6A" w:rsidRPr="00712193">
        <w:rPr>
          <w:rFonts w:ascii="Times New Roman" w:hAnsi="Times New Roman" w:cs="Times New Roman"/>
          <w:i/>
          <w:sz w:val="28"/>
          <w:szCs w:val="28"/>
        </w:rPr>
        <w:t>.</w:t>
      </w:r>
      <w:r w:rsidR="00571C32" w:rsidRPr="00712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61D1" w:rsidRPr="00712193">
        <w:rPr>
          <w:rFonts w:ascii="Times New Roman" w:hAnsi="Times New Roman" w:cs="Times New Roman"/>
          <w:i/>
          <w:sz w:val="28"/>
          <w:szCs w:val="28"/>
        </w:rPr>
        <w:t>–</w:t>
      </w:r>
      <w:r w:rsidR="00571C32" w:rsidRPr="00712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«</w:t>
      </w:r>
      <w:r w:rsidR="006961D1" w:rsidRPr="00712193">
        <w:rPr>
          <w:rFonts w:ascii="Times New Roman" w:hAnsi="Times New Roman" w:cs="Times New Roman"/>
          <w:i/>
          <w:sz w:val="28"/>
          <w:szCs w:val="28"/>
        </w:rPr>
        <w:t>А, л</w:t>
      </w:r>
      <w:r w:rsidR="00DF3A6A" w:rsidRPr="00712193">
        <w:rPr>
          <w:rFonts w:ascii="Times New Roman" w:hAnsi="Times New Roman" w:cs="Times New Roman"/>
          <w:i/>
          <w:sz w:val="28"/>
          <w:szCs w:val="28"/>
        </w:rPr>
        <w:t xml:space="preserve">адно, поставлю </w:t>
      </w:r>
      <w:r w:rsidR="006A00C9" w:rsidRPr="00712193">
        <w:rPr>
          <w:rFonts w:ascii="Times New Roman" w:hAnsi="Times New Roman" w:cs="Times New Roman"/>
          <w:i/>
          <w:sz w:val="28"/>
          <w:szCs w:val="28"/>
        </w:rPr>
        <w:t>пятерку»</w:t>
      </w:r>
      <w:r w:rsidR="00A9344E" w:rsidRPr="00712193">
        <w:rPr>
          <w:rFonts w:ascii="Times New Roman" w:hAnsi="Times New Roman" w:cs="Times New Roman"/>
          <w:i/>
          <w:sz w:val="28"/>
          <w:szCs w:val="28"/>
        </w:rPr>
        <w:t>.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71C32">
        <w:rPr>
          <w:rFonts w:ascii="Times New Roman" w:hAnsi="Times New Roman" w:cs="Times New Roman"/>
          <w:sz w:val="28"/>
          <w:szCs w:val="28"/>
        </w:rPr>
        <w:t>То есть, вот такое б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ыло </w:t>
      </w:r>
      <w:r w:rsidR="00571C32">
        <w:rPr>
          <w:rFonts w:ascii="Times New Roman" w:hAnsi="Times New Roman" w:cs="Times New Roman"/>
          <w:sz w:val="28"/>
          <w:szCs w:val="28"/>
        </w:rPr>
        <w:t xml:space="preserve">вполне добрососедское, домашнее 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отношение. </w:t>
      </w:r>
      <w:r w:rsidR="00571C32">
        <w:rPr>
          <w:rFonts w:ascii="Times New Roman" w:hAnsi="Times New Roman" w:cs="Times New Roman"/>
          <w:sz w:val="28"/>
          <w:szCs w:val="28"/>
        </w:rPr>
        <w:t>Это почему было очень важно</w:t>
      </w:r>
      <w:r w:rsidR="008F0BCC">
        <w:rPr>
          <w:rFonts w:ascii="Times New Roman" w:hAnsi="Times New Roman" w:cs="Times New Roman"/>
          <w:sz w:val="28"/>
          <w:szCs w:val="28"/>
        </w:rPr>
        <w:t>:</w:t>
      </w:r>
      <w:r w:rsidR="00571C32">
        <w:rPr>
          <w:rFonts w:ascii="Times New Roman" w:hAnsi="Times New Roman" w:cs="Times New Roman"/>
          <w:sz w:val="28"/>
          <w:szCs w:val="28"/>
        </w:rPr>
        <w:t xml:space="preserve"> потому что с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 одной стороны</w:t>
      </w:r>
      <w:r w:rsidR="00727FE5">
        <w:rPr>
          <w:rFonts w:ascii="Times New Roman" w:hAnsi="Times New Roman" w:cs="Times New Roman"/>
          <w:sz w:val="28"/>
          <w:szCs w:val="28"/>
        </w:rPr>
        <w:t>,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5296C">
        <w:rPr>
          <w:rFonts w:ascii="Times New Roman" w:hAnsi="Times New Roman" w:cs="Times New Roman"/>
          <w:sz w:val="28"/>
          <w:szCs w:val="28"/>
        </w:rPr>
        <w:t xml:space="preserve">вот 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меня хотели выгнать, потому что </w:t>
      </w:r>
      <w:r w:rsidR="00571C32">
        <w:rPr>
          <w:rFonts w:ascii="Times New Roman" w:hAnsi="Times New Roman" w:cs="Times New Roman"/>
          <w:sz w:val="28"/>
          <w:szCs w:val="28"/>
        </w:rPr>
        <w:t xml:space="preserve">я </w:t>
      </w:r>
      <w:r w:rsidR="00727FE5">
        <w:rPr>
          <w:rFonts w:ascii="Times New Roman" w:hAnsi="Times New Roman" w:cs="Times New Roman"/>
          <w:sz w:val="28"/>
          <w:szCs w:val="28"/>
        </w:rPr>
        <w:t xml:space="preserve">был какой-то </w:t>
      </w:r>
      <w:r w:rsidR="00E77852">
        <w:rPr>
          <w:rFonts w:ascii="Times New Roman" w:hAnsi="Times New Roman" w:cs="Times New Roman"/>
          <w:sz w:val="28"/>
          <w:szCs w:val="28"/>
        </w:rPr>
        <w:t>очень…</w:t>
      </w:r>
      <w:r w:rsidR="00727FE5">
        <w:rPr>
          <w:rFonts w:ascii="Times New Roman" w:hAnsi="Times New Roman" w:cs="Times New Roman"/>
          <w:sz w:val="28"/>
          <w:szCs w:val="28"/>
        </w:rPr>
        <w:t xml:space="preserve"> </w:t>
      </w:r>
      <w:r w:rsidR="00E77852">
        <w:rPr>
          <w:rFonts w:ascii="Times New Roman" w:hAnsi="Times New Roman" w:cs="Times New Roman"/>
          <w:sz w:val="28"/>
          <w:szCs w:val="28"/>
        </w:rPr>
        <w:t>все время</w:t>
      </w:r>
      <w:r w:rsidR="00571C32">
        <w:rPr>
          <w:rFonts w:ascii="Times New Roman" w:hAnsi="Times New Roman" w:cs="Times New Roman"/>
          <w:sz w:val="28"/>
          <w:szCs w:val="28"/>
        </w:rPr>
        <w:t xml:space="preserve"> </w:t>
      </w:r>
      <w:r w:rsidR="000A4544" w:rsidRPr="00931250">
        <w:rPr>
          <w:rFonts w:ascii="Times New Roman" w:hAnsi="Times New Roman" w:cs="Times New Roman"/>
          <w:sz w:val="28"/>
          <w:szCs w:val="28"/>
        </w:rPr>
        <w:t>много разговаривал</w:t>
      </w:r>
      <w:r w:rsidR="006961D1">
        <w:rPr>
          <w:rFonts w:ascii="Times New Roman" w:hAnsi="Times New Roman" w:cs="Times New Roman"/>
          <w:sz w:val="28"/>
          <w:szCs w:val="28"/>
        </w:rPr>
        <w:t>,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 про искусств</w:t>
      </w:r>
      <w:r w:rsidR="006961D1">
        <w:rPr>
          <w:rFonts w:ascii="Times New Roman" w:hAnsi="Times New Roman" w:cs="Times New Roman"/>
          <w:sz w:val="28"/>
          <w:szCs w:val="28"/>
        </w:rPr>
        <w:t>о</w:t>
      </w:r>
      <w:r w:rsidR="00727FE5">
        <w:rPr>
          <w:rFonts w:ascii="Times New Roman" w:hAnsi="Times New Roman" w:cs="Times New Roman"/>
          <w:sz w:val="28"/>
          <w:szCs w:val="28"/>
        </w:rPr>
        <w:t>,</w:t>
      </w:r>
      <w:r w:rsidR="006961D1">
        <w:rPr>
          <w:rFonts w:ascii="Times New Roman" w:hAnsi="Times New Roman" w:cs="Times New Roman"/>
          <w:sz w:val="28"/>
          <w:szCs w:val="28"/>
        </w:rPr>
        <w:t xml:space="preserve"> м</w:t>
      </w:r>
      <w:r w:rsidR="00E77852">
        <w:rPr>
          <w:rFonts w:ascii="Times New Roman" w:hAnsi="Times New Roman" w:cs="Times New Roman"/>
          <w:sz w:val="28"/>
          <w:szCs w:val="28"/>
        </w:rPr>
        <w:t>ног</w:t>
      </w:r>
      <w:r w:rsidR="006961D1">
        <w:rPr>
          <w:rFonts w:ascii="Times New Roman" w:hAnsi="Times New Roman" w:cs="Times New Roman"/>
          <w:sz w:val="28"/>
          <w:szCs w:val="28"/>
        </w:rPr>
        <w:t>о</w:t>
      </w:r>
      <w:r w:rsidR="000A4544" w:rsidRPr="00931250">
        <w:rPr>
          <w:rFonts w:ascii="Times New Roman" w:hAnsi="Times New Roman" w:cs="Times New Roman"/>
          <w:sz w:val="28"/>
          <w:szCs w:val="28"/>
        </w:rPr>
        <w:t xml:space="preserve"> интересовался, это всег</w:t>
      </w:r>
      <w:r w:rsidR="00571C32">
        <w:rPr>
          <w:rFonts w:ascii="Times New Roman" w:hAnsi="Times New Roman" w:cs="Times New Roman"/>
          <w:sz w:val="28"/>
          <w:szCs w:val="28"/>
        </w:rPr>
        <w:t>да вызывает подозрение у власть</w:t>
      </w:r>
      <w:r w:rsidR="008F0BCC">
        <w:rPr>
          <w:rFonts w:ascii="Times New Roman" w:hAnsi="Times New Roman" w:cs="Times New Roman"/>
          <w:sz w:val="28"/>
          <w:szCs w:val="28"/>
        </w:rPr>
        <w:t xml:space="preserve"> </w:t>
      </w:r>
      <w:r w:rsidR="00571C32">
        <w:rPr>
          <w:rFonts w:ascii="Times New Roman" w:hAnsi="Times New Roman" w:cs="Times New Roman"/>
          <w:sz w:val="28"/>
          <w:szCs w:val="28"/>
        </w:rPr>
        <w:t>имущих, потому что лучше бы, чтоб молчал, конечно.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C0F3E">
        <w:rPr>
          <w:rFonts w:ascii="Times New Roman" w:hAnsi="Times New Roman" w:cs="Times New Roman"/>
          <w:sz w:val="28"/>
          <w:szCs w:val="28"/>
        </w:rPr>
        <w:t>Но я</w:t>
      </w:r>
      <w:r w:rsidR="00A226DC">
        <w:rPr>
          <w:rFonts w:ascii="Times New Roman" w:hAnsi="Times New Roman" w:cs="Times New Roman"/>
          <w:sz w:val="28"/>
          <w:szCs w:val="28"/>
        </w:rPr>
        <w:t>,</w:t>
      </w:r>
      <w:r w:rsidR="008C0F3E">
        <w:rPr>
          <w:rFonts w:ascii="Times New Roman" w:hAnsi="Times New Roman" w:cs="Times New Roman"/>
          <w:sz w:val="28"/>
          <w:szCs w:val="28"/>
        </w:rPr>
        <w:t xml:space="preserve"> п</w:t>
      </w:r>
      <w:r w:rsidR="00571C32">
        <w:rPr>
          <w:rFonts w:ascii="Times New Roman" w:hAnsi="Times New Roman" w:cs="Times New Roman"/>
          <w:sz w:val="28"/>
          <w:szCs w:val="28"/>
        </w:rPr>
        <w:t>о дурос</w:t>
      </w:r>
      <w:r w:rsidR="006961D1">
        <w:rPr>
          <w:rFonts w:ascii="Times New Roman" w:hAnsi="Times New Roman" w:cs="Times New Roman"/>
          <w:sz w:val="28"/>
          <w:szCs w:val="28"/>
        </w:rPr>
        <w:t>ти</w:t>
      </w:r>
      <w:r w:rsidR="00571C32">
        <w:rPr>
          <w:rFonts w:ascii="Times New Roman" w:hAnsi="Times New Roman" w:cs="Times New Roman"/>
          <w:sz w:val="28"/>
          <w:szCs w:val="28"/>
        </w:rPr>
        <w:t xml:space="preserve"> такой м</w:t>
      </w:r>
      <w:r w:rsidR="008C0F3E">
        <w:rPr>
          <w:rFonts w:ascii="Times New Roman" w:hAnsi="Times New Roman" w:cs="Times New Roman"/>
          <w:sz w:val="28"/>
          <w:szCs w:val="28"/>
        </w:rPr>
        <w:t>олодежной</w:t>
      </w:r>
      <w:r w:rsidR="008F0BCC">
        <w:rPr>
          <w:rFonts w:ascii="Times New Roman" w:hAnsi="Times New Roman" w:cs="Times New Roman"/>
          <w:sz w:val="28"/>
          <w:szCs w:val="28"/>
        </w:rPr>
        <w:t xml:space="preserve"> –</w:t>
      </w:r>
      <w:r w:rsidR="008C0F3E">
        <w:rPr>
          <w:rFonts w:ascii="Times New Roman" w:hAnsi="Times New Roman" w:cs="Times New Roman"/>
          <w:sz w:val="28"/>
          <w:szCs w:val="28"/>
        </w:rPr>
        <w:t xml:space="preserve"> ну, поиски правды, да, 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правдоискатель, </w:t>
      </w:r>
      <w:r w:rsidR="008C0F3E">
        <w:rPr>
          <w:rFonts w:ascii="Times New Roman" w:hAnsi="Times New Roman" w:cs="Times New Roman"/>
          <w:sz w:val="28"/>
          <w:szCs w:val="28"/>
        </w:rPr>
        <w:t xml:space="preserve">как вся молодежь, </w:t>
      </w:r>
      <w:r w:rsidR="00D74DC2">
        <w:rPr>
          <w:rFonts w:ascii="Times New Roman" w:hAnsi="Times New Roman" w:cs="Times New Roman"/>
          <w:sz w:val="28"/>
          <w:szCs w:val="28"/>
        </w:rPr>
        <w:t xml:space="preserve">и эта </w:t>
      </w:r>
      <w:r w:rsidR="004F30EE" w:rsidRPr="00931250">
        <w:rPr>
          <w:rFonts w:ascii="Times New Roman" w:hAnsi="Times New Roman" w:cs="Times New Roman"/>
          <w:sz w:val="28"/>
          <w:szCs w:val="28"/>
        </w:rPr>
        <w:t>бескомпромиссно</w:t>
      </w:r>
      <w:r w:rsidR="008C0F3E">
        <w:rPr>
          <w:rFonts w:ascii="Times New Roman" w:hAnsi="Times New Roman" w:cs="Times New Roman"/>
          <w:sz w:val="28"/>
          <w:szCs w:val="28"/>
        </w:rPr>
        <w:t>сть, все то</w:t>
      </w:r>
      <w:r w:rsidR="008F0BCC">
        <w:rPr>
          <w:rFonts w:ascii="Times New Roman" w:hAnsi="Times New Roman" w:cs="Times New Roman"/>
          <w:sz w:val="28"/>
          <w:szCs w:val="28"/>
        </w:rPr>
        <w:t xml:space="preserve"> </w:t>
      </w:r>
      <w:r w:rsidR="008C0F3E">
        <w:rPr>
          <w:rFonts w:ascii="Times New Roman" w:hAnsi="Times New Roman" w:cs="Times New Roman"/>
          <w:sz w:val="28"/>
          <w:szCs w:val="28"/>
        </w:rPr>
        <w:t>же самое</w:t>
      </w:r>
      <w:r w:rsidR="006961D1">
        <w:rPr>
          <w:rFonts w:ascii="Times New Roman" w:hAnsi="Times New Roman" w:cs="Times New Roman"/>
          <w:sz w:val="28"/>
          <w:szCs w:val="28"/>
        </w:rPr>
        <w:t>…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961D1">
        <w:rPr>
          <w:rFonts w:ascii="Times New Roman" w:hAnsi="Times New Roman" w:cs="Times New Roman"/>
          <w:sz w:val="28"/>
          <w:szCs w:val="28"/>
        </w:rPr>
        <w:t xml:space="preserve">Я помню, 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я что-то громко </w:t>
      </w:r>
      <w:r w:rsidR="006961D1">
        <w:rPr>
          <w:rFonts w:ascii="Times New Roman" w:hAnsi="Times New Roman" w:cs="Times New Roman"/>
          <w:sz w:val="28"/>
          <w:szCs w:val="28"/>
        </w:rPr>
        <w:t>так разговариваю (</w:t>
      </w:r>
      <w:r w:rsidR="006961D1" w:rsidRPr="008F0BCC">
        <w:rPr>
          <w:rFonts w:ascii="Times New Roman" w:hAnsi="Times New Roman" w:cs="Times New Roman"/>
          <w:i/>
          <w:sz w:val="28"/>
          <w:szCs w:val="28"/>
        </w:rPr>
        <w:t>повышает голос</w:t>
      </w:r>
      <w:r w:rsidR="006961D1">
        <w:rPr>
          <w:rFonts w:ascii="Times New Roman" w:hAnsi="Times New Roman" w:cs="Times New Roman"/>
          <w:sz w:val="28"/>
          <w:szCs w:val="28"/>
        </w:rPr>
        <w:t>), что-то доказываю, рассказываю.</w:t>
      </w:r>
      <w:r w:rsidR="007B2B30">
        <w:rPr>
          <w:rFonts w:ascii="Times New Roman" w:hAnsi="Times New Roman" w:cs="Times New Roman"/>
          <w:sz w:val="28"/>
          <w:szCs w:val="28"/>
        </w:rPr>
        <w:t xml:space="preserve"> Из-за стены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B2B30">
        <w:rPr>
          <w:rFonts w:ascii="Times New Roman" w:hAnsi="Times New Roman" w:cs="Times New Roman"/>
          <w:sz w:val="28"/>
          <w:szCs w:val="28"/>
        </w:rPr>
        <w:t>стук и голос</w:t>
      </w:r>
      <w:r w:rsidR="004F30EE" w:rsidRPr="00931250">
        <w:rPr>
          <w:rFonts w:ascii="Times New Roman" w:hAnsi="Times New Roman" w:cs="Times New Roman"/>
          <w:sz w:val="28"/>
          <w:szCs w:val="28"/>
        </w:rPr>
        <w:t>: «Волосенков, ты замолчишь</w:t>
      </w:r>
      <w:r w:rsidR="00DD229C">
        <w:rPr>
          <w:rFonts w:ascii="Times New Roman" w:hAnsi="Times New Roman" w:cs="Times New Roman"/>
          <w:sz w:val="28"/>
          <w:szCs w:val="28"/>
        </w:rPr>
        <w:t xml:space="preserve"> когда-нибудь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? Твой медный голос </w:t>
      </w:r>
      <w:r w:rsidR="00A226DC" w:rsidRPr="00931250">
        <w:rPr>
          <w:rFonts w:ascii="Times New Roman" w:hAnsi="Times New Roman" w:cs="Times New Roman"/>
          <w:sz w:val="28"/>
          <w:szCs w:val="28"/>
        </w:rPr>
        <w:t xml:space="preserve">меня </w:t>
      </w:r>
      <w:r w:rsidR="004F30EE" w:rsidRPr="00931250">
        <w:rPr>
          <w:rFonts w:ascii="Times New Roman" w:hAnsi="Times New Roman" w:cs="Times New Roman"/>
          <w:sz w:val="28"/>
          <w:szCs w:val="28"/>
        </w:rPr>
        <w:t>выводит из себя!» Это педагог другого к</w:t>
      </w:r>
      <w:r w:rsidR="00A226DC">
        <w:rPr>
          <w:rFonts w:ascii="Times New Roman" w:hAnsi="Times New Roman" w:cs="Times New Roman"/>
          <w:sz w:val="28"/>
          <w:szCs w:val="28"/>
        </w:rPr>
        <w:t>урс</w:t>
      </w:r>
      <w:r w:rsidR="004F30EE" w:rsidRPr="00931250">
        <w:rPr>
          <w:rFonts w:ascii="Times New Roman" w:hAnsi="Times New Roman" w:cs="Times New Roman"/>
          <w:sz w:val="28"/>
          <w:szCs w:val="28"/>
        </w:rPr>
        <w:t>а</w:t>
      </w:r>
      <w:r w:rsidR="007B2B30">
        <w:rPr>
          <w:rFonts w:ascii="Times New Roman" w:hAnsi="Times New Roman" w:cs="Times New Roman"/>
          <w:sz w:val="28"/>
          <w:szCs w:val="28"/>
        </w:rPr>
        <w:t xml:space="preserve"> </w:t>
      </w:r>
      <w:r w:rsidR="007B2B30" w:rsidRPr="00CF0A78">
        <w:rPr>
          <w:rFonts w:ascii="Times New Roman" w:hAnsi="Times New Roman" w:cs="Times New Roman"/>
          <w:i/>
          <w:sz w:val="28"/>
          <w:szCs w:val="28"/>
        </w:rPr>
        <w:t>(смеются)</w:t>
      </w:r>
      <w:r w:rsidR="008F0BCC" w:rsidRPr="00931250">
        <w:rPr>
          <w:rFonts w:ascii="Times New Roman" w:hAnsi="Times New Roman" w:cs="Times New Roman"/>
          <w:sz w:val="28"/>
          <w:szCs w:val="28"/>
        </w:rPr>
        <w:t>.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226DC">
        <w:rPr>
          <w:rFonts w:ascii="Times New Roman" w:hAnsi="Times New Roman" w:cs="Times New Roman"/>
          <w:sz w:val="28"/>
          <w:szCs w:val="28"/>
        </w:rPr>
        <w:t>То есть,</w:t>
      </w:r>
      <w:r w:rsidR="007B2B30">
        <w:rPr>
          <w:rFonts w:ascii="Times New Roman" w:hAnsi="Times New Roman" w:cs="Times New Roman"/>
          <w:sz w:val="28"/>
          <w:szCs w:val="28"/>
        </w:rPr>
        <w:t xml:space="preserve"> даже чисто физически было противно людям</w:t>
      </w:r>
      <w:r w:rsidR="00D74DC2">
        <w:rPr>
          <w:rFonts w:ascii="Times New Roman" w:hAnsi="Times New Roman" w:cs="Times New Roman"/>
          <w:sz w:val="28"/>
          <w:szCs w:val="28"/>
        </w:rPr>
        <w:t>. И</w:t>
      </w:r>
      <w:r w:rsidR="007B2B30">
        <w:rPr>
          <w:rFonts w:ascii="Times New Roman" w:hAnsi="Times New Roman" w:cs="Times New Roman"/>
          <w:sz w:val="28"/>
          <w:szCs w:val="28"/>
        </w:rPr>
        <w:t xml:space="preserve"> их можно понять. Ну, и там всякие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226DC">
        <w:rPr>
          <w:rFonts w:ascii="Times New Roman" w:hAnsi="Times New Roman" w:cs="Times New Roman"/>
          <w:sz w:val="28"/>
          <w:szCs w:val="28"/>
        </w:rPr>
        <w:t>шутки шутил</w:t>
      </w:r>
      <w:r w:rsidR="007B2B30">
        <w:rPr>
          <w:rFonts w:ascii="Times New Roman" w:hAnsi="Times New Roman" w:cs="Times New Roman"/>
          <w:sz w:val="28"/>
          <w:szCs w:val="28"/>
        </w:rPr>
        <w:t xml:space="preserve"> по поводу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соцреализм</w:t>
      </w:r>
      <w:r w:rsidR="007B2B30">
        <w:rPr>
          <w:rFonts w:ascii="Times New Roman" w:hAnsi="Times New Roman" w:cs="Times New Roman"/>
          <w:sz w:val="28"/>
          <w:szCs w:val="28"/>
        </w:rPr>
        <w:t>а, что такое соцреализм и как с ним бороться</w:t>
      </w:r>
      <w:r w:rsidR="00EA7D87">
        <w:rPr>
          <w:rFonts w:ascii="Times New Roman" w:hAnsi="Times New Roman" w:cs="Times New Roman"/>
          <w:sz w:val="28"/>
          <w:szCs w:val="28"/>
        </w:rPr>
        <w:t xml:space="preserve"> </w:t>
      </w:r>
      <w:r w:rsidR="00BB4EF6">
        <w:rPr>
          <w:rFonts w:ascii="Times New Roman" w:hAnsi="Times New Roman" w:cs="Times New Roman"/>
          <w:sz w:val="28"/>
          <w:szCs w:val="28"/>
        </w:rPr>
        <w:t>… Н</w:t>
      </w:r>
      <w:r w:rsidR="004F30EE" w:rsidRPr="00931250">
        <w:rPr>
          <w:rFonts w:ascii="Times New Roman" w:hAnsi="Times New Roman" w:cs="Times New Roman"/>
          <w:sz w:val="28"/>
          <w:szCs w:val="28"/>
        </w:rPr>
        <w:t>о при всем при этом было ощущение, что мы в этом живем</w:t>
      </w:r>
      <w:r w:rsidR="00BB4EF6">
        <w:rPr>
          <w:rFonts w:ascii="Times New Roman" w:hAnsi="Times New Roman" w:cs="Times New Roman"/>
          <w:sz w:val="28"/>
          <w:szCs w:val="28"/>
        </w:rPr>
        <w:t xml:space="preserve">, </w:t>
      </w:r>
      <w:r w:rsidR="00D80F3A">
        <w:rPr>
          <w:rFonts w:ascii="Times New Roman" w:hAnsi="Times New Roman" w:cs="Times New Roman"/>
          <w:sz w:val="28"/>
          <w:szCs w:val="28"/>
        </w:rPr>
        <w:t xml:space="preserve">это </w:t>
      </w:r>
      <w:r w:rsidR="00BB4EF6">
        <w:rPr>
          <w:rFonts w:ascii="Times New Roman" w:hAnsi="Times New Roman" w:cs="Times New Roman"/>
          <w:sz w:val="28"/>
          <w:szCs w:val="28"/>
        </w:rPr>
        <w:t>такая плазма</w:t>
      </w:r>
      <w:r w:rsidR="00D80F3A">
        <w:rPr>
          <w:rFonts w:ascii="Times New Roman" w:hAnsi="Times New Roman" w:cs="Times New Roman"/>
          <w:sz w:val="28"/>
          <w:szCs w:val="28"/>
        </w:rPr>
        <w:t>,</w:t>
      </w:r>
      <w:r w:rsidR="00BB4EF6">
        <w:rPr>
          <w:rFonts w:ascii="Times New Roman" w:hAnsi="Times New Roman" w:cs="Times New Roman"/>
          <w:sz w:val="28"/>
          <w:szCs w:val="28"/>
        </w:rPr>
        <w:t xml:space="preserve"> </w:t>
      </w:r>
      <w:r w:rsidR="00D80F3A">
        <w:rPr>
          <w:rFonts w:ascii="Times New Roman" w:hAnsi="Times New Roman" w:cs="Times New Roman"/>
          <w:sz w:val="28"/>
          <w:szCs w:val="28"/>
        </w:rPr>
        <w:t xml:space="preserve">вот </w:t>
      </w:r>
      <w:r w:rsidR="00BB4EF6">
        <w:rPr>
          <w:rFonts w:ascii="Times New Roman" w:hAnsi="Times New Roman" w:cs="Times New Roman"/>
          <w:sz w:val="28"/>
          <w:szCs w:val="28"/>
        </w:rPr>
        <w:t>это все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и как-то </w:t>
      </w:r>
      <w:r w:rsidR="00CC4C98">
        <w:rPr>
          <w:rFonts w:ascii="Times New Roman" w:hAnsi="Times New Roman" w:cs="Times New Roman"/>
          <w:sz w:val="28"/>
          <w:szCs w:val="28"/>
        </w:rPr>
        <w:t>борешься</w:t>
      </w:r>
      <w:r w:rsidR="00D80F3A">
        <w:rPr>
          <w:rFonts w:ascii="Times New Roman" w:hAnsi="Times New Roman" w:cs="Times New Roman"/>
          <w:sz w:val="28"/>
          <w:szCs w:val="28"/>
        </w:rPr>
        <w:t>, не борешься</w:t>
      </w:r>
      <w:r w:rsidR="00EA7D87">
        <w:rPr>
          <w:rFonts w:ascii="Times New Roman" w:hAnsi="Times New Roman" w:cs="Times New Roman"/>
          <w:sz w:val="28"/>
          <w:szCs w:val="28"/>
        </w:rPr>
        <w:t xml:space="preserve"> – в</w:t>
      </w:r>
      <w:r w:rsidR="00E151D4">
        <w:rPr>
          <w:rFonts w:ascii="Times New Roman" w:hAnsi="Times New Roman" w:cs="Times New Roman"/>
          <w:sz w:val="28"/>
          <w:szCs w:val="28"/>
        </w:rPr>
        <w:t>ся</w:t>
      </w:r>
      <w:r w:rsidR="00DD229C">
        <w:rPr>
          <w:rFonts w:ascii="Times New Roman" w:hAnsi="Times New Roman" w:cs="Times New Roman"/>
          <w:sz w:val="28"/>
          <w:szCs w:val="28"/>
        </w:rPr>
        <w:t xml:space="preserve"> жизнь </w:t>
      </w:r>
      <w:r w:rsidR="00E151D4">
        <w:rPr>
          <w:rFonts w:ascii="Times New Roman" w:hAnsi="Times New Roman" w:cs="Times New Roman"/>
          <w:sz w:val="28"/>
          <w:szCs w:val="28"/>
        </w:rPr>
        <w:t>всегда</w:t>
      </w:r>
      <w:r w:rsidR="00DD229C">
        <w:rPr>
          <w:rFonts w:ascii="Times New Roman" w:hAnsi="Times New Roman" w:cs="Times New Roman"/>
          <w:sz w:val="28"/>
          <w:szCs w:val="28"/>
        </w:rPr>
        <w:t xml:space="preserve"> борьба</w:t>
      </w:r>
      <w:r w:rsidR="00EA7D87">
        <w:rPr>
          <w:rFonts w:ascii="Times New Roman" w:hAnsi="Times New Roman" w:cs="Times New Roman"/>
          <w:sz w:val="28"/>
          <w:szCs w:val="28"/>
        </w:rPr>
        <w:t>, а это</w:t>
      </w:r>
      <w:r w:rsidR="00CC4C98">
        <w:rPr>
          <w:rFonts w:ascii="Times New Roman" w:hAnsi="Times New Roman" w:cs="Times New Roman"/>
          <w:sz w:val="28"/>
          <w:szCs w:val="28"/>
        </w:rPr>
        <w:t xml:space="preserve"> какое-то трепыхание</w:t>
      </w:r>
      <w:r w:rsidR="008F0BCC">
        <w:rPr>
          <w:rFonts w:ascii="Times New Roman" w:hAnsi="Times New Roman" w:cs="Times New Roman"/>
          <w:sz w:val="28"/>
          <w:szCs w:val="28"/>
        </w:rPr>
        <w:t>,</w:t>
      </w:r>
      <w:r w:rsidR="00CC4C98">
        <w:rPr>
          <w:rFonts w:ascii="Times New Roman" w:hAnsi="Times New Roman" w:cs="Times New Roman"/>
          <w:sz w:val="28"/>
          <w:szCs w:val="28"/>
        </w:rPr>
        <w:t xml:space="preserve"> скорее.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C4C98">
        <w:rPr>
          <w:rFonts w:ascii="Times New Roman" w:hAnsi="Times New Roman" w:cs="Times New Roman"/>
          <w:sz w:val="28"/>
          <w:szCs w:val="28"/>
        </w:rPr>
        <w:t>Потому что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если </w:t>
      </w:r>
      <w:r w:rsidR="00CC4C98">
        <w:rPr>
          <w:rFonts w:ascii="Times New Roman" w:hAnsi="Times New Roman" w:cs="Times New Roman"/>
          <w:sz w:val="28"/>
          <w:szCs w:val="28"/>
        </w:rPr>
        <w:t>амеба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не движется, он</w:t>
      </w:r>
      <w:r w:rsidR="00CC4C98">
        <w:rPr>
          <w:rFonts w:ascii="Times New Roman" w:hAnsi="Times New Roman" w:cs="Times New Roman"/>
          <w:sz w:val="28"/>
          <w:szCs w:val="28"/>
        </w:rPr>
        <w:t>а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умирает. </w:t>
      </w:r>
      <w:r w:rsidR="00EA7D87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D80F3A">
        <w:rPr>
          <w:rFonts w:ascii="Times New Roman" w:hAnsi="Times New Roman" w:cs="Times New Roman"/>
          <w:sz w:val="28"/>
          <w:szCs w:val="28"/>
        </w:rPr>
        <w:t>к</w:t>
      </w:r>
      <w:r w:rsidR="00CC4C98">
        <w:rPr>
          <w:rFonts w:ascii="Times New Roman" w:hAnsi="Times New Roman" w:cs="Times New Roman"/>
          <w:sz w:val="28"/>
          <w:szCs w:val="28"/>
        </w:rPr>
        <w:t>акое</w:t>
      </w:r>
      <w:r w:rsidR="00D80F3A">
        <w:rPr>
          <w:rFonts w:ascii="Times New Roman" w:hAnsi="Times New Roman" w:cs="Times New Roman"/>
          <w:sz w:val="28"/>
          <w:szCs w:val="28"/>
        </w:rPr>
        <w:t>-то</w:t>
      </w:r>
      <w:r w:rsidR="00CC4C98">
        <w:rPr>
          <w:rFonts w:ascii="Times New Roman" w:hAnsi="Times New Roman" w:cs="Times New Roman"/>
          <w:sz w:val="28"/>
          <w:szCs w:val="28"/>
        </w:rPr>
        <w:t xml:space="preserve"> трепыхание </w:t>
      </w:r>
      <w:r w:rsidR="00DD229C"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="00D80F3A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DD229C">
        <w:rPr>
          <w:rFonts w:ascii="Times New Roman" w:hAnsi="Times New Roman" w:cs="Times New Roman"/>
          <w:sz w:val="28"/>
          <w:szCs w:val="28"/>
        </w:rPr>
        <w:t>у молодежи</w:t>
      </w:r>
      <w:r w:rsidR="00CC4C98">
        <w:rPr>
          <w:rFonts w:ascii="Times New Roman" w:hAnsi="Times New Roman" w:cs="Times New Roman"/>
          <w:sz w:val="28"/>
          <w:szCs w:val="28"/>
        </w:rPr>
        <w:t xml:space="preserve"> и вообще у живого человека. Ну, </w:t>
      </w:r>
      <w:r w:rsidR="00B44F59">
        <w:rPr>
          <w:rFonts w:ascii="Times New Roman" w:hAnsi="Times New Roman" w:cs="Times New Roman"/>
          <w:sz w:val="28"/>
          <w:szCs w:val="28"/>
        </w:rPr>
        <w:t xml:space="preserve">и </w:t>
      </w:r>
      <w:r w:rsidR="00CC4C98">
        <w:rPr>
          <w:rFonts w:ascii="Times New Roman" w:hAnsi="Times New Roman" w:cs="Times New Roman"/>
          <w:sz w:val="28"/>
          <w:szCs w:val="28"/>
        </w:rPr>
        <w:t xml:space="preserve">я всячески активно это делал. </w:t>
      </w:r>
    </w:p>
    <w:p w:rsidR="00DD229C" w:rsidRDefault="004F30EE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CC4C98">
        <w:rPr>
          <w:rFonts w:ascii="Times New Roman" w:hAnsi="Times New Roman" w:cs="Times New Roman"/>
          <w:sz w:val="28"/>
          <w:szCs w:val="28"/>
        </w:rPr>
        <w:t xml:space="preserve">выяснилось </w:t>
      </w:r>
      <w:r w:rsidR="00D80F3A">
        <w:rPr>
          <w:rFonts w:ascii="Times New Roman" w:hAnsi="Times New Roman" w:cs="Times New Roman"/>
          <w:sz w:val="28"/>
          <w:szCs w:val="28"/>
        </w:rPr>
        <w:t xml:space="preserve">– </w:t>
      </w:r>
      <w:r w:rsidR="00CC4C98">
        <w:rPr>
          <w:rFonts w:ascii="Times New Roman" w:hAnsi="Times New Roman" w:cs="Times New Roman"/>
          <w:sz w:val="28"/>
          <w:szCs w:val="28"/>
        </w:rPr>
        <w:t xml:space="preserve">это </w:t>
      </w:r>
      <w:r w:rsidR="00D80F3A" w:rsidRPr="00931250">
        <w:rPr>
          <w:rFonts w:ascii="Times New Roman" w:hAnsi="Times New Roman" w:cs="Times New Roman"/>
          <w:sz w:val="28"/>
          <w:szCs w:val="28"/>
        </w:rPr>
        <w:t xml:space="preserve">мне </w:t>
      </w:r>
      <w:r w:rsidR="00CC4C98" w:rsidRPr="00931250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931250">
        <w:rPr>
          <w:rFonts w:ascii="Times New Roman" w:hAnsi="Times New Roman" w:cs="Times New Roman"/>
          <w:sz w:val="28"/>
          <w:szCs w:val="28"/>
        </w:rPr>
        <w:t>рассказывал, его вызвали в училище</w:t>
      </w:r>
      <w:r w:rsidR="00DD229C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BB4EF6">
        <w:rPr>
          <w:rFonts w:ascii="Times New Roman" w:hAnsi="Times New Roman" w:cs="Times New Roman"/>
          <w:sz w:val="28"/>
          <w:szCs w:val="28"/>
        </w:rPr>
        <w:t>и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712193">
        <w:rPr>
          <w:rFonts w:ascii="Times New Roman" w:hAnsi="Times New Roman" w:cs="Times New Roman"/>
          <w:i/>
          <w:sz w:val="28"/>
          <w:szCs w:val="28"/>
        </w:rPr>
        <w:t>«</w:t>
      </w:r>
      <w:r w:rsidR="00DD229C" w:rsidRPr="00712193">
        <w:rPr>
          <w:rFonts w:ascii="Times New Roman" w:hAnsi="Times New Roman" w:cs="Times New Roman"/>
          <w:i/>
          <w:sz w:val="28"/>
          <w:szCs w:val="28"/>
        </w:rPr>
        <w:t>Вот, з</w:t>
      </w:r>
      <w:r w:rsidRPr="00712193">
        <w:rPr>
          <w:rFonts w:ascii="Times New Roman" w:hAnsi="Times New Roman" w:cs="Times New Roman"/>
          <w:i/>
          <w:sz w:val="28"/>
          <w:szCs w:val="28"/>
        </w:rPr>
        <w:t xml:space="preserve">абирай своего сына. Мы </w:t>
      </w:r>
      <w:r w:rsidR="00DD229C" w:rsidRPr="00712193">
        <w:rPr>
          <w:rFonts w:ascii="Times New Roman" w:hAnsi="Times New Roman" w:cs="Times New Roman"/>
          <w:i/>
          <w:sz w:val="28"/>
          <w:szCs w:val="28"/>
        </w:rPr>
        <w:t xml:space="preserve">любые </w:t>
      </w:r>
      <w:r w:rsidRPr="00712193">
        <w:rPr>
          <w:rFonts w:ascii="Times New Roman" w:hAnsi="Times New Roman" w:cs="Times New Roman"/>
          <w:i/>
          <w:sz w:val="28"/>
          <w:szCs w:val="28"/>
        </w:rPr>
        <w:t>дадим рекомендации, только забери</w:t>
      </w:r>
      <w:r w:rsidR="00DD229C" w:rsidRPr="00712193">
        <w:rPr>
          <w:rFonts w:ascii="Times New Roman" w:hAnsi="Times New Roman" w:cs="Times New Roman"/>
          <w:i/>
          <w:sz w:val="28"/>
          <w:szCs w:val="28"/>
        </w:rPr>
        <w:t>. Куда хочешь, напишем ему рекомендацию</w:t>
      </w:r>
      <w:r w:rsidRPr="00712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229C" w:rsidRPr="00712193">
        <w:rPr>
          <w:rFonts w:ascii="Times New Roman" w:hAnsi="Times New Roman" w:cs="Times New Roman"/>
          <w:i/>
          <w:sz w:val="28"/>
          <w:szCs w:val="28"/>
        </w:rPr>
        <w:t>из училища</w:t>
      </w:r>
      <w:r w:rsidRPr="00712193">
        <w:rPr>
          <w:rFonts w:ascii="Times New Roman" w:hAnsi="Times New Roman" w:cs="Times New Roman"/>
          <w:i/>
          <w:sz w:val="28"/>
          <w:szCs w:val="28"/>
        </w:rPr>
        <w:t>».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B4EF6">
        <w:rPr>
          <w:rFonts w:ascii="Times New Roman" w:hAnsi="Times New Roman" w:cs="Times New Roman"/>
          <w:sz w:val="28"/>
          <w:szCs w:val="28"/>
        </w:rPr>
        <w:t>На что он сказал, тоже так</w:t>
      </w:r>
      <w:r w:rsidR="00BF413B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по-советск</w:t>
      </w:r>
      <w:r w:rsidR="00766EF2">
        <w:rPr>
          <w:rFonts w:ascii="Times New Roman" w:hAnsi="Times New Roman" w:cs="Times New Roman"/>
          <w:sz w:val="28"/>
          <w:szCs w:val="28"/>
        </w:rPr>
        <w:t>и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«</w:t>
      </w:r>
      <w:r w:rsidRPr="00712193">
        <w:rPr>
          <w:rFonts w:ascii="Times New Roman" w:hAnsi="Times New Roman" w:cs="Times New Roman"/>
          <w:i/>
          <w:sz w:val="28"/>
          <w:szCs w:val="28"/>
        </w:rPr>
        <w:t xml:space="preserve">Раз вы его приняли, </w:t>
      </w:r>
      <w:r w:rsidR="002F7155" w:rsidRPr="00712193">
        <w:rPr>
          <w:rFonts w:ascii="Times New Roman" w:hAnsi="Times New Roman" w:cs="Times New Roman"/>
          <w:i/>
          <w:sz w:val="28"/>
          <w:szCs w:val="28"/>
        </w:rPr>
        <w:t>вот вы его и воспитывайте</w:t>
      </w:r>
      <w:r w:rsidR="00BF413B" w:rsidRPr="00712193">
        <w:rPr>
          <w:rFonts w:ascii="Times New Roman" w:hAnsi="Times New Roman" w:cs="Times New Roman"/>
          <w:i/>
          <w:sz w:val="28"/>
          <w:szCs w:val="28"/>
        </w:rPr>
        <w:t xml:space="preserve">. И обучайте, и воспитывайте. А </w:t>
      </w:r>
      <w:r w:rsidR="007457D1" w:rsidRPr="00712193">
        <w:rPr>
          <w:rFonts w:ascii="Times New Roman" w:hAnsi="Times New Roman" w:cs="Times New Roman"/>
          <w:i/>
          <w:sz w:val="28"/>
          <w:szCs w:val="28"/>
        </w:rPr>
        <w:t>то что</w:t>
      </w:r>
      <w:r w:rsidR="00BF413B" w:rsidRPr="00712193">
        <w:rPr>
          <w:rFonts w:ascii="Times New Roman" w:hAnsi="Times New Roman" w:cs="Times New Roman"/>
          <w:i/>
          <w:sz w:val="28"/>
          <w:szCs w:val="28"/>
        </w:rPr>
        <w:t xml:space="preserve"> это </w:t>
      </w:r>
      <w:r w:rsidR="00033A4C" w:rsidRPr="00712193">
        <w:rPr>
          <w:rFonts w:ascii="Times New Roman" w:hAnsi="Times New Roman" w:cs="Times New Roman"/>
          <w:i/>
          <w:sz w:val="28"/>
          <w:szCs w:val="28"/>
        </w:rPr>
        <w:t>такое –</w:t>
      </w:r>
      <w:r w:rsidR="007457D1" w:rsidRPr="00712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413B" w:rsidRPr="00712193">
        <w:rPr>
          <w:rFonts w:ascii="Times New Roman" w:hAnsi="Times New Roman" w:cs="Times New Roman"/>
          <w:i/>
          <w:sz w:val="28"/>
          <w:szCs w:val="28"/>
        </w:rPr>
        <w:t>безобразие</w:t>
      </w:r>
      <w:r w:rsidR="00033A4C" w:rsidRPr="00712193">
        <w:rPr>
          <w:rFonts w:ascii="Times New Roman" w:hAnsi="Times New Roman" w:cs="Times New Roman"/>
          <w:i/>
          <w:sz w:val="28"/>
          <w:szCs w:val="28"/>
        </w:rPr>
        <w:t>!</w:t>
      </w:r>
      <w:r w:rsidR="00BF413B" w:rsidRPr="00712193">
        <w:rPr>
          <w:rFonts w:ascii="Times New Roman" w:hAnsi="Times New Roman" w:cs="Times New Roman"/>
          <w:i/>
          <w:sz w:val="28"/>
          <w:szCs w:val="28"/>
        </w:rPr>
        <w:t xml:space="preserve"> Нет уж! Взялись, так давайте</w:t>
      </w:r>
      <w:r w:rsidR="00712193">
        <w:rPr>
          <w:rFonts w:ascii="Times New Roman" w:hAnsi="Times New Roman" w:cs="Times New Roman"/>
          <w:i/>
          <w:sz w:val="28"/>
          <w:szCs w:val="28"/>
        </w:rPr>
        <w:t>!</w:t>
      </w:r>
      <w:r w:rsidRPr="00712193">
        <w:rPr>
          <w:rFonts w:ascii="Times New Roman" w:hAnsi="Times New Roman" w:cs="Times New Roman"/>
          <w:i/>
          <w:sz w:val="28"/>
          <w:szCs w:val="28"/>
        </w:rPr>
        <w:t>»</w:t>
      </w:r>
      <w:r w:rsidR="00BF413B">
        <w:rPr>
          <w:rFonts w:ascii="Times New Roman" w:hAnsi="Times New Roman" w:cs="Times New Roman"/>
          <w:sz w:val="28"/>
          <w:szCs w:val="28"/>
        </w:rPr>
        <w:t xml:space="preserve"> </w:t>
      </w:r>
      <w:r w:rsidR="002F7155">
        <w:rPr>
          <w:rFonts w:ascii="Times New Roman" w:hAnsi="Times New Roman" w:cs="Times New Roman"/>
          <w:sz w:val="28"/>
          <w:szCs w:val="28"/>
        </w:rPr>
        <w:t>-</w:t>
      </w:r>
      <w:r w:rsidR="00BF413B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73076C">
        <w:rPr>
          <w:rFonts w:ascii="Times New Roman" w:hAnsi="Times New Roman" w:cs="Times New Roman"/>
          <w:sz w:val="28"/>
          <w:szCs w:val="28"/>
        </w:rPr>
        <w:t xml:space="preserve"> я и остался.</w:t>
      </w:r>
      <w:r w:rsidR="00EF5C90">
        <w:rPr>
          <w:rFonts w:ascii="Times New Roman" w:hAnsi="Times New Roman" w:cs="Times New Roman"/>
          <w:sz w:val="28"/>
          <w:szCs w:val="28"/>
        </w:rPr>
        <w:t xml:space="preserve"> </w:t>
      </w:r>
      <w:r w:rsidR="007457D1">
        <w:rPr>
          <w:rFonts w:ascii="Times New Roman" w:hAnsi="Times New Roman" w:cs="Times New Roman"/>
          <w:sz w:val="28"/>
          <w:szCs w:val="28"/>
        </w:rPr>
        <w:t>А я этого, например, и не знал. А претензии там были всякие.</w:t>
      </w:r>
      <w:r w:rsidR="00F216F1">
        <w:rPr>
          <w:rFonts w:ascii="Times New Roman" w:hAnsi="Times New Roman" w:cs="Times New Roman"/>
          <w:sz w:val="28"/>
          <w:szCs w:val="28"/>
        </w:rPr>
        <w:t xml:space="preserve"> </w:t>
      </w:r>
      <w:r w:rsidR="00EF5C90">
        <w:rPr>
          <w:rFonts w:ascii="Times New Roman" w:hAnsi="Times New Roman" w:cs="Times New Roman"/>
          <w:sz w:val="28"/>
          <w:szCs w:val="28"/>
        </w:rPr>
        <w:t xml:space="preserve">Например, что я одной  синей краской писал. </w:t>
      </w:r>
      <w:r w:rsidR="00E85275">
        <w:rPr>
          <w:rFonts w:ascii="Times New Roman" w:hAnsi="Times New Roman" w:cs="Times New Roman"/>
          <w:sz w:val="28"/>
          <w:szCs w:val="28"/>
        </w:rPr>
        <w:t>Я там</w:t>
      </w:r>
      <w:r w:rsidR="00033A4C">
        <w:rPr>
          <w:rFonts w:ascii="Times New Roman" w:hAnsi="Times New Roman" w:cs="Times New Roman"/>
          <w:sz w:val="28"/>
          <w:szCs w:val="28"/>
        </w:rPr>
        <w:t xml:space="preserve"> прочитал</w:t>
      </w:r>
      <w:r w:rsidR="00F216F1">
        <w:rPr>
          <w:rFonts w:ascii="Times New Roman" w:hAnsi="Times New Roman" w:cs="Times New Roman"/>
          <w:sz w:val="28"/>
          <w:szCs w:val="28"/>
        </w:rPr>
        <w:t xml:space="preserve"> книжку</w:t>
      </w:r>
      <w:r w:rsidR="00E85275">
        <w:rPr>
          <w:rFonts w:ascii="Times New Roman" w:hAnsi="Times New Roman" w:cs="Times New Roman"/>
          <w:sz w:val="28"/>
          <w:szCs w:val="28"/>
        </w:rPr>
        <w:t xml:space="preserve">… </w:t>
      </w:r>
      <w:r w:rsidR="00EF5C90">
        <w:rPr>
          <w:rFonts w:ascii="Times New Roman" w:hAnsi="Times New Roman" w:cs="Times New Roman"/>
          <w:sz w:val="28"/>
          <w:szCs w:val="28"/>
        </w:rPr>
        <w:t>т</w:t>
      </w:r>
      <w:r w:rsidR="00F216F1">
        <w:rPr>
          <w:rFonts w:ascii="Times New Roman" w:hAnsi="Times New Roman" w:cs="Times New Roman"/>
          <w:sz w:val="28"/>
          <w:szCs w:val="28"/>
        </w:rPr>
        <w:t>ак называемая трехцветка</w:t>
      </w:r>
      <w:r w:rsidR="009A3921">
        <w:rPr>
          <w:rFonts w:ascii="Times New Roman" w:hAnsi="Times New Roman" w:cs="Times New Roman"/>
          <w:sz w:val="28"/>
          <w:szCs w:val="28"/>
        </w:rPr>
        <w:t xml:space="preserve"> знаменитая, Петрова-Водкина</w:t>
      </w:r>
      <w:r w:rsidR="00060174">
        <w:rPr>
          <w:rFonts w:ascii="Times New Roman" w:hAnsi="Times New Roman" w:cs="Times New Roman"/>
          <w:sz w:val="28"/>
          <w:szCs w:val="28"/>
        </w:rPr>
        <w:t>.</w:t>
      </w:r>
      <w:r w:rsidR="009A3921">
        <w:rPr>
          <w:rFonts w:ascii="Times New Roman" w:hAnsi="Times New Roman" w:cs="Times New Roman"/>
          <w:sz w:val="28"/>
          <w:szCs w:val="28"/>
        </w:rPr>
        <w:t xml:space="preserve"> </w:t>
      </w:r>
      <w:r w:rsidR="00060174">
        <w:rPr>
          <w:rFonts w:ascii="Times New Roman" w:hAnsi="Times New Roman" w:cs="Times New Roman"/>
          <w:sz w:val="28"/>
          <w:szCs w:val="28"/>
        </w:rPr>
        <w:t>Я</w:t>
      </w:r>
      <w:r w:rsidR="000E6445">
        <w:rPr>
          <w:rFonts w:ascii="Times New Roman" w:hAnsi="Times New Roman" w:cs="Times New Roman"/>
          <w:sz w:val="28"/>
          <w:szCs w:val="28"/>
        </w:rPr>
        <w:t xml:space="preserve"> прочитал в книжке, что </w:t>
      </w:r>
      <w:r w:rsidR="00421591">
        <w:rPr>
          <w:rFonts w:ascii="Times New Roman" w:hAnsi="Times New Roman" w:cs="Times New Roman"/>
          <w:sz w:val="28"/>
          <w:szCs w:val="28"/>
        </w:rPr>
        <w:t xml:space="preserve">вот – </w:t>
      </w:r>
      <w:r w:rsidR="009A3921">
        <w:rPr>
          <w:rFonts w:ascii="Times New Roman" w:hAnsi="Times New Roman" w:cs="Times New Roman"/>
          <w:sz w:val="28"/>
          <w:szCs w:val="28"/>
        </w:rPr>
        <w:lastRenderedPageBreak/>
        <w:t xml:space="preserve">красное, синее, </w:t>
      </w:r>
      <w:commentRangeStart w:id="1"/>
      <w:r w:rsidR="000E6445">
        <w:rPr>
          <w:rFonts w:ascii="Times New Roman" w:hAnsi="Times New Roman" w:cs="Times New Roman"/>
          <w:sz w:val="28"/>
          <w:szCs w:val="28"/>
        </w:rPr>
        <w:t>желтое</w:t>
      </w:r>
      <w:commentRangeEnd w:id="1"/>
      <w:r w:rsidR="000E6445">
        <w:rPr>
          <w:rStyle w:val="a3"/>
        </w:rPr>
        <w:commentReference w:id="1"/>
      </w:r>
      <w:r w:rsidR="006C4083"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  <w:r w:rsidR="006B7342">
        <w:rPr>
          <w:rFonts w:ascii="Times New Roman" w:hAnsi="Times New Roman" w:cs="Times New Roman"/>
          <w:sz w:val="28"/>
          <w:szCs w:val="28"/>
        </w:rPr>
        <w:t xml:space="preserve"> – трехцветка. Ну, это достаточно </w:t>
      </w:r>
      <w:r w:rsidR="00986F06">
        <w:rPr>
          <w:rFonts w:ascii="Times New Roman" w:hAnsi="Times New Roman" w:cs="Times New Roman"/>
          <w:sz w:val="28"/>
          <w:szCs w:val="28"/>
        </w:rPr>
        <w:t xml:space="preserve">уже </w:t>
      </w:r>
      <w:r w:rsidR="006B7342">
        <w:rPr>
          <w:rFonts w:ascii="Times New Roman" w:hAnsi="Times New Roman" w:cs="Times New Roman"/>
          <w:sz w:val="28"/>
          <w:szCs w:val="28"/>
        </w:rPr>
        <w:t xml:space="preserve">банально стало, </w:t>
      </w:r>
      <w:r w:rsidR="00986F06">
        <w:rPr>
          <w:rFonts w:ascii="Times New Roman" w:hAnsi="Times New Roman" w:cs="Times New Roman"/>
          <w:sz w:val="28"/>
          <w:szCs w:val="28"/>
        </w:rPr>
        <w:t xml:space="preserve">все давно  известно, а тогда это было откровение. </w:t>
      </w:r>
      <w:r w:rsidR="00060174">
        <w:rPr>
          <w:rFonts w:ascii="Times New Roman" w:hAnsi="Times New Roman" w:cs="Times New Roman"/>
          <w:sz w:val="28"/>
          <w:szCs w:val="28"/>
        </w:rPr>
        <w:t xml:space="preserve">То есть, не натуральное, а условные такие цвета. И мы там с </w:t>
      </w:r>
      <w:r w:rsidR="00343D4E">
        <w:rPr>
          <w:rFonts w:ascii="Times New Roman" w:hAnsi="Times New Roman" w:cs="Times New Roman"/>
          <w:sz w:val="28"/>
          <w:szCs w:val="28"/>
        </w:rPr>
        <w:t>как</w:t>
      </w:r>
      <w:r w:rsidR="00060174">
        <w:rPr>
          <w:rFonts w:ascii="Times New Roman" w:hAnsi="Times New Roman" w:cs="Times New Roman"/>
          <w:sz w:val="28"/>
          <w:szCs w:val="28"/>
        </w:rPr>
        <w:t>ими</w:t>
      </w:r>
      <w:r w:rsidR="00343D4E">
        <w:rPr>
          <w:rFonts w:ascii="Times New Roman" w:hAnsi="Times New Roman" w:cs="Times New Roman"/>
          <w:sz w:val="28"/>
          <w:szCs w:val="28"/>
        </w:rPr>
        <w:t>-то</w:t>
      </w:r>
      <w:r w:rsidR="00E85275">
        <w:rPr>
          <w:rFonts w:ascii="Times New Roman" w:hAnsi="Times New Roman" w:cs="Times New Roman"/>
          <w:sz w:val="28"/>
          <w:szCs w:val="28"/>
        </w:rPr>
        <w:t xml:space="preserve"> приятелями</w:t>
      </w:r>
      <w:r w:rsidR="00060174">
        <w:rPr>
          <w:rFonts w:ascii="Times New Roman" w:hAnsi="Times New Roman" w:cs="Times New Roman"/>
          <w:sz w:val="28"/>
          <w:szCs w:val="28"/>
        </w:rPr>
        <w:t xml:space="preserve">  оставались после уроков </w:t>
      </w:r>
      <w:r w:rsidR="00343D4E">
        <w:rPr>
          <w:rFonts w:ascii="Times New Roman" w:hAnsi="Times New Roman" w:cs="Times New Roman"/>
          <w:sz w:val="28"/>
          <w:szCs w:val="28"/>
        </w:rPr>
        <w:t xml:space="preserve"> и там кого-то, ну – «красили»</w:t>
      </w:r>
      <w:r w:rsidR="00E85275">
        <w:rPr>
          <w:rFonts w:ascii="Times New Roman" w:hAnsi="Times New Roman" w:cs="Times New Roman"/>
          <w:sz w:val="28"/>
          <w:szCs w:val="28"/>
        </w:rPr>
        <w:t xml:space="preserve">, в смысле, </w:t>
      </w:r>
      <w:r w:rsidR="00E85275" w:rsidRPr="00E85275">
        <w:rPr>
          <w:rFonts w:ascii="Times New Roman" w:hAnsi="Times New Roman" w:cs="Times New Roman"/>
          <w:sz w:val="28"/>
          <w:szCs w:val="28"/>
        </w:rPr>
        <w:t>[</w:t>
      </w:r>
      <w:r w:rsidR="00E85275">
        <w:rPr>
          <w:rFonts w:ascii="Times New Roman" w:hAnsi="Times New Roman" w:cs="Times New Roman"/>
          <w:sz w:val="28"/>
          <w:szCs w:val="28"/>
        </w:rPr>
        <w:t>писали</w:t>
      </w:r>
      <w:r w:rsidR="00E85275" w:rsidRPr="00E85275">
        <w:rPr>
          <w:rFonts w:ascii="Times New Roman" w:hAnsi="Times New Roman" w:cs="Times New Roman"/>
          <w:sz w:val="28"/>
          <w:szCs w:val="28"/>
        </w:rPr>
        <w:t>]</w:t>
      </w:r>
      <w:r w:rsidR="00E85275">
        <w:rPr>
          <w:rFonts w:ascii="Times New Roman" w:hAnsi="Times New Roman" w:cs="Times New Roman"/>
          <w:sz w:val="28"/>
          <w:szCs w:val="28"/>
        </w:rPr>
        <w:t xml:space="preserve"> портрет. И вот такой формальный сюжет – синей краской написан портрет. </w:t>
      </w:r>
      <w:r w:rsidR="00421591">
        <w:rPr>
          <w:rFonts w:ascii="Times New Roman" w:hAnsi="Times New Roman" w:cs="Times New Roman"/>
          <w:sz w:val="28"/>
          <w:szCs w:val="28"/>
        </w:rPr>
        <w:t xml:space="preserve"> Совершенно не революционная, а просто</w:t>
      </w:r>
      <w:r w:rsidR="00750AD5">
        <w:rPr>
          <w:rFonts w:ascii="Times New Roman" w:hAnsi="Times New Roman" w:cs="Times New Roman"/>
          <w:sz w:val="28"/>
          <w:szCs w:val="28"/>
        </w:rPr>
        <w:t xml:space="preserve"> </w:t>
      </w:r>
      <w:r w:rsidR="00421591">
        <w:rPr>
          <w:rFonts w:ascii="Times New Roman" w:hAnsi="Times New Roman" w:cs="Times New Roman"/>
          <w:sz w:val="28"/>
          <w:szCs w:val="28"/>
        </w:rPr>
        <w:t>учебная</w:t>
      </w:r>
      <w:r w:rsidR="00750AD5">
        <w:rPr>
          <w:rFonts w:ascii="Times New Roman" w:hAnsi="Times New Roman" w:cs="Times New Roman"/>
          <w:sz w:val="28"/>
          <w:szCs w:val="28"/>
        </w:rPr>
        <w:t xml:space="preserve">, я бы сказал, </w:t>
      </w:r>
      <w:r w:rsidR="00421591">
        <w:rPr>
          <w:rFonts w:ascii="Times New Roman" w:hAnsi="Times New Roman" w:cs="Times New Roman"/>
          <w:sz w:val="28"/>
          <w:szCs w:val="28"/>
        </w:rPr>
        <w:t xml:space="preserve"> работа,</w:t>
      </w:r>
      <w:r w:rsidR="00750AD5">
        <w:rPr>
          <w:rFonts w:ascii="Times New Roman" w:hAnsi="Times New Roman" w:cs="Times New Roman"/>
          <w:sz w:val="28"/>
          <w:szCs w:val="28"/>
        </w:rPr>
        <w:t xml:space="preserve"> которую нам они, учителя, почему-то не давали. И во время этого нашего сеанса </w:t>
      </w:r>
      <w:r w:rsidR="002D24AF">
        <w:rPr>
          <w:rFonts w:ascii="Times New Roman" w:hAnsi="Times New Roman" w:cs="Times New Roman"/>
          <w:sz w:val="28"/>
          <w:szCs w:val="28"/>
        </w:rPr>
        <w:t xml:space="preserve">заходит какой-то педагог </w:t>
      </w:r>
      <w:r w:rsidR="00EF5C90">
        <w:rPr>
          <w:rFonts w:ascii="Times New Roman" w:hAnsi="Times New Roman" w:cs="Times New Roman"/>
          <w:sz w:val="28"/>
          <w:szCs w:val="28"/>
        </w:rPr>
        <w:t xml:space="preserve">другого курса </w:t>
      </w:r>
      <w:r w:rsidR="002D24AF">
        <w:rPr>
          <w:rFonts w:ascii="Times New Roman" w:hAnsi="Times New Roman" w:cs="Times New Roman"/>
          <w:sz w:val="28"/>
          <w:szCs w:val="28"/>
        </w:rPr>
        <w:t xml:space="preserve">и говорит:  </w:t>
      </w:r>
      <w:r w:rsidR="002D24AF" w:rsidRPr="00712193">
        <w:rPr>
          <w:rFonts w:ascii="Times New Roman" w:hAnsi="Times New Roman" w:cs="Times New Roman"/>
          <w:i/>
          <w:sz w:val="28"/>
          <w:szCs w:val="28"/>
        </w:rPr>
        <w:t xml:space="preserve">«А вы чем здесь занимаетесь?» - «Да вот мы – портреты делаем». </w:t>
      </w:r>
      <w:r w:rsidR="00E31F84" w:rsidRPr="00712193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2D24AF" w:rsidRPr="00712193">
        <w:rPr>
          <w:rFonts w:ascii="Times New Roman" w:hAnsi="Times New Roman" w:cs="Times New Roman"/>
          <w:i/>
          <w:sz w:val="28"/>
          <w:szCs w:val="28"/>
        </w:rPr>
        <w:t>«А ну-ка покажи! Это как понимать? Это почему синей краской? У него что, синее лицо что ли?»</w:t>
      </w:r>
      <w:r w:rsidR="00E31F84">
        <w:rPr>
          <w:rFonts w:ascii="Times New Roman" w:hAnsi="Times New Roman" w:cs="Times New Roman"/>
          <w:sz w:val="28"/>
          <w:szCs w:val="28"/>
        </w:rPr>
        <w:t xml:space="preserve"> </w:t>
      </w:r>
      <w:r w:rsidR="00EA1C67">
        <w:rPr>
          <w:rFonts w:ascii="Times New Roman" w:hAnsi="Times New Roman" w:cs="Times New Roman"/>
          <w:sz w:val="28"/>
          <w:szCs w:val="28"/>
        </w:rPr>
        <w:t>(у</w:t>
      </w:r>
      <w:r w:rsidR="00E31F84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EA1C67">
        <w:rPr>
          <w:rFonts w:ascii="Times New Roman" w:hAnsi="Times New Roman" w:cs="Times New Roman"/>
          <w:sz w:val="28"/>
          <w:szCs w:val="28"/>
        </w:rPr>
        <w:t>).</w:t>
      </w:r>
      <w:r w:rsidR="00E31F84">
        <w:rPr>
          <w:rFonts w:ascii="Times New Roman" w:hAnsi="Times New Roman" w:cs="Times New Roman"/>
          <w:sz w:val="28"/>
          <w:szCs w:val="28"/>
        </w:rPr>
        <w:t xml:space="preserve"> </w:t>
      </w:r>
      <w:r w:rsidR="00E31F84" w:rsidRPr="00712193">
        <w:rPr>
          <w:rFonts w:ascii="Times New Roman" w:hAnsi="Times New Roman" w:cs="Times New Roman"/>
          <w:i/>
          <w:sz w:val="28"/>
          <w:szCs w:val="28"/>
        </w:rPr>
        <w:t xml:space="preserve">«Да нет, да мы вот…» «А ну собирайтесь сейчас же отсюда быстро!» </w:t>
      </w:r>
      <w:r w:rsidR="00E31F84">
        <w:rPr>
          <w:rFonts w:ascii="Times New Roman" w:hAnsi="Times New Roman" w:cs="Times New Roman"/>
          <w:sz w:val="28"/>
          <w:szCs w:val="28"/>
        </w:rPr>
        <w:t>И к директору.</w:t>
      </w:r>
      <w:r w:rsidR="00F965F8">
        <w:rPr>
          <w:rFonts w:ascii="Times New Roman" w:hAnsi="Times New Roman" w:cs="Times New Roman"/>
          <w:sz w:val="28"/>
          <w:szCs w:val="28"/>
        </w:rPr>
        <w:t xml:space="preserve"> </w:t>
      </w:r>
      <w:r w:rsidR="00E31F84">
        <w:rPr>
          <w:rFonts w:ascii="Times New Roman" w:hAnsi="Times New Roman" w:cs="Times New Roman"/>
          <w:sz w:val="28"/>
          <w:szCs w:val="28"/>
        </w:rPr>
        <w:t xml:space="preserve">А мы : </w:t>
      </w:r>
      <w:r w:rsidR="00E31F84" w:rsidRPr="00712193">
        <w:rPr>
          <w:rFonts w:ascii="Times New Roman" w:hAnsi="Times New Roman" w:cs="Times New Roman"/>
          <w:i/>
          <w:sz w:val="28"/>
          <w:szCs w:val="28"/>
        </w:rPr>
        <w:t>«</w:t>
      </w:r>
      <w:r w:rsidR="00F965F8" w:rsidRPr="00712193">
        <w:rPr>
          <w:rFonts w:ascii="Times New Roman" w:hAnsi="Times New Roman" w:cs="Times New Roman"/>
          <w:i/>
          <w:sz w:val="28"/>
          <w:szCs w:val="28"/>
        </w:rPr>
        <w:t>Да мы… да ме…</w:t>
      </w:r>
      <w:r w:rsidR="00E31F84" w:rsidRPr="00712193">
        <w:rPr>
          <w:rFonts w:ascii="Times New Roman" w:hAnsi="Times New Roman" w:cs="Times New Roman"/>
          <w:i/>
          <w:sz w:val="28"/>
          <w:szCs w:val="28"/>
        </w:rPr>
        <w:t>»</w:t>
      </w:r>
      <w:r w:rsidR="00F965F8" w:rsidRPr="00712193">
        <w:rPr>
          <w:rFonts w:ascii="Times New Roman" w:hAnsi="Times New Roman" w:cs="Times New Roman"/>
          <w:i/>
          <w:sz w:val="28"/>
          <w:szCs w:val="28"/>
        </w:rPr>
        <w:t xml:space="preserve"> «Вызовите родителей».</w:t>
      </w:r>
      <w:r w:rsidR="00F965F8">
        <w:rPr>
          <w:rFonts w:ascii="Times New Roman" w:hAnsi="Times New Roman" w:cs="Times New Roman"/>
          <w:sz w:val="28"/>
          <w:szCs w:val="28"/>
        </w:rPr>
        <w:t xml:space="preserve"> И вот </w:t>
      </w:r>
      <w:r w:rsidR="00ED48AE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E4131A">
        <w:rPr>
          <w:rFonts w:ascii="Times New Roman" w:hAnsi="Times New Roman" w:cs="Times New Roman"/>
          <w:sz w:val="28"/>
          <w:szCs w:val="28"/>
        </w:rPr>
        <w:t xml:space="preserve">отец </w:t>
      </w:r>
      <w:r w:rsidR="00EA1C67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F965F8">
        <w:rPr>
          <w:rFonts w:ascii="Times New Roman" w:hAnsi="Times New Roman" w:cs="Times New Roman"/>
          <w:sz w:val="28"/>
          <w:szCs w:val="28"/>
        </w:rPr>
        <w:t xml:space="preserve">мне </w:t>
      </w:r>
      <w:r w:rsidR="00ED48AE">
        <w:rPr>
          <w:rFonts w:ascii="Times New Roman" w:hAnsi="Times New Roman" w:cs="Times New Roman"/>
          <w:sz w:val="28"/>
          <w:szCs w:val="28"/>
        </w:rPr>
        <w:t xml:space="preserve">и </w:t>
      </w:r>
      <w:r w:rsidR="00F965F8">
        <w:rPr>
          <w:rFonts w:ascii="Times New Roman" w:hAnsi="Times New Roman" w:cs="Times New Roman"/>
          <w:sz w:val="28"/>
          <w:szCs w:val="28"/>
        </w:rPr>
        <w:t xml:space="preserve">говорит: </w:t>
      </w:r>
      <w:r w:rsidR="00F965F8" w:rsidRPr="00712193">
        <w:rPr>
          <w:rFonts w:ascii="Times New Roman" w:hAnsi="Times New Roman" w:cs="Times New Roman"/>
          <w:i/>
          <w:sz w:val="28"/>
          <w:szCs w:val="28"/>
        </w:rPr>
        <w:t>«Ты почему вместо серой краски синей краской рисуешь?»</w:t>
      </w:r>
      <w:r w:rsidR="00E4131A">
        <w:rPr>
          <w:rFonts w:ascii="Times New Roman" w:hAnsi="Times New Roman" w:cs="Times New Roman"/>
          <w:sz w:val="28"/>
          <w:szCs w:val="28"/>
        </w:rPr>
        <w:t xml:space="preserve"> (</w:t>
      </w:r>
      <w:r w:rsidR="00E4131A" w:rsidRPr="00E4131A">
        <w:rPr>
          <w:rFonts w:ascii="Times New Roman" w:hAnsi="Times New Roman" w:cs="Times New Roman"/>
          <w:i/>
          <w:sz w:val="28"/>
          <w:szCs w:val="28"/>
        </w:rPr>
        <w:t>смеется</w:t>
      </w:r>
      <w:r w:rsidR="00E4131A">
        <w:rPr>
          <w:rFonts w:ascii="Times New Roman" w:hAnsi="Times New Roman" w:cs="Times New Roman"/>
          <w:sz w:val="28"/>
          <w:szCs w:val="28"/>
        </w:rPr>
        <w:t>)</w:t>
      </w:r>
    </w:p>
    <w:p w:rsidR="00E4131A" w:rsidRDefault="00C7350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31A">
        <w:rPr>
          <w:rFonts w:ascii="Times New Roman" w:hAnsi="Times New Roman" w:cs="Times New Roman"/>
          <w:b/>
          <w:sz w:val="28"/>
          <w:szCs w:val="28"/>
        </w:rPr>
        <w:t>И.</w:t>
      </w:r>
      <w:r w:rsidR="00E4131A" w:rsidRPr="00E4131A">
        <w:rPr>
          <w:rFonts w:ascii="Times New Roman" w:hAnsi="Times New Roman" w:cs="Times New Roman"/>
          <w:b/>
          <w:sz w:val="28"/>
          <w:szCs w:val="28"/>
        </w:rPr>
        <w:t>С.</w:t>
      </w:r>
      <w:r w:rsidR="000076BD">
        <w:rPr>
          <w:rFonts w:ascii="Times New Roman" w:hAnsi="Times New Roman" w:cs="Times New Roman"/>
          <w:b/>
          <w:sz w:val="28"/>
          <w:szCs w:val="28"/>
        </w:rPr>
        <w:t>:</w:t>
      </w:r>
      <w:r w:rsidR="00E4131A">
        <w:rPr>
          <w:rFonts w:ascii="Times New Roman" w:hAnsi="Times New Roman" w:cs="Times New Roman"/>
          <w:sz w:val="28"/>
          <w:szCs w:val="28"/>
        </w:rPr>
        <w:t xml:space="preserve"> А это какой год?</w:t>
      </w:r>
    </w:p>
    <w:p w:rsidR="00E4131A" w:rsidRPr="003F3472" w:rsidRDefault="00C73506" w:rsidP="0093125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4131A">
        <w:rPr>
          <w:rFonts w:ascii="Times New Roman" w:hAnsi="Times New Roman" w:cs="Times New Roman"/>
          <w:b/>
          <w:sz w:val="28"/>
          <w:szCs w:val="28"/>
        </w:rPr>
        <w:t>Ф.</w:t>
      </w:r>
      <w:r w:rsidR="00E4131A" w:rsidRPr="00E4131A">
        <w:rPr>
          <w:rFonts w:ascii="Times New Roman" w:hAnsi="Times New Roman" w:cs="Times New Roman"/>
          <w:b/>
          <w:sz w:val="28"/>
          <w:szCs w:val="28"/>
        </w:rPr>
        <w:t>В.</w:t>
      </w:r>
      <w:r w:rsidR="000076BD">
        <w:rPr>
          <w:rFonts w:ascii="Times New Roman" w:hAnsi="Times New Roman" w:cs="Times New Roman"/>
          <w:b/>
          <w:sz w:val="28"/>
          <w:szCs w:val="28"/>
        </w:rPr>
        <w:t>:</w:t>
      </w:r>
      <w:r w:rsidR="00E413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31A">
        <w:rPr>
          <w:rFonts w:ascii="Times New Roman" w:hAnsi="Times New Roman" w:cs="Times New Roman"/>
          <w:sz w:val="28"/>
          <w:szCs w:val="28"/>
        </w:rPr>
        <w:t>Ну</w:t>
      </w:r>
      <w:r w:rsidR="00ED48AE">
        <w:rPr>
          <w:rFonts w:ascii="Times New Roman" w:hAnsi="Times New Roman" w:cs="Times New Roman"/>
          <w:sz w:val="28"/>
          <w:szCs w:val="28"/>
        </w:rPr>
        <w:t>, к</w:t>
      </w:r>
      <w:r w:rsidR="00E4131A">
        <w:rPr>
          <w:rFonts w:ascii="Times New Roman" w:hAnsi="Times New Roman" w:cs="Times New Roman"/>
          <w:sz w:val="28"/>
          <w:szCs w:val="28"/>
        </w:rPr>
        <w:t>акой год</w:t>
      </w:r>
      <w:r w:rsidR="00186373">
        <w:rPr>
          <w:rFonts w:ascii="Times New Roman" w:hAnsi="Times New Roman" w:cs="Times New Roman"/>
          <w:sz w:val="28"/>
          <w:szCs w:val="28"/>
        </w:rPr>
        <w:t>:</w:t>
      </w:r>
      <w:r w:rsidR="00E4131A">
        <w:rPr>
          <w:rFonts w:ascii="Times New Roman" w:hAnsi="Times New Roman" w:cs="Times New Roman"/>
          <w:sz w:val="28"/>
          <w:szCs w:val="28"/>
        </w:rPr>
        <w:t xml:space="preserve"> </w:t>
      </w:r>
      <w:r w:rsidR="00ED48AE">
        <w:rPr>
          <w:rFonts w:ascii="Times New Roman" w:hAnsi="Times New Roman" w:cs="Times New Roman"/>
          <w:sz w:val="28"/>
          <w:szCs w:val="28"/>
        </w:rPr>
        <w:t xml:space="preserve">я поступил в </w:t>
      </w:r>
      <w:r w:rsidR="00186373">
        <w:rPr>
          <w:rFonts w:ascii="Times New Roman" w:hAnsi="Times New Roman" w:cs="Times New Roman"/>
          <w:sz w:val="28"/>
          <w:szCs w:val="28"/>
        </w:rPr>
        <w:t xml:space="preserve">училище в </w:t>
      </w:r>
      <w:r w:rsidR="00E4131A">
        <w:rPr>
          <w:rFonts w:ascii="Times New Roman" w:hAnsi="Times New Roman" w:cs="Times New Roman"/>
          <w:sz w:val="28"/>
          <w:szCs w:val="28"/>
        </w:rPr>
        <w:t>пятьдесят девят</w:t>
      </w:r>
      <w:r w:rsidR="00ED48AE">
        <w:rPr>
          <w:rFonts w:ascii="Times New Roman" w:hAnsi="Times New Roman" w:cs="Times New Roman"/>
          <w:sz w:val="28"/>
          <w:szCs w:val="28"/>
        </w:rPr>
        <w:t xml:space="preserve">ом, в шестьдесят четвертом закончил. Ну, год шестьдесят второй - шестьдесят третий, вот эти. Вот как раз когда  </w:t>
      </w:r>
      <w:r w:rsidR="00EA1C67">
        <w:rPr>
          <w:rFonts w:ascii="Times New Roman" w:hAnsi="Times New Roman" w:cs="Times New Roman"/>
          <w:sz w:val="28"/>
          <w:szCs w:val="28"/>
        </w:rPr>
        <w:t xml:space="preserve">этот самый, как его фамилия, </w:t>
      </w:r>
      <w:r w:rsidR="00F962EE">
        <w:rPr>
          <w:rFonts w:ascii="Times New Roman" w:hAnsi="Times New Roman" w:cs="Times New Roman"/>
          <w:sz w:val="28"/>
          <w:szCs w:val="28"/>
        </w:rPr>
        <w:t xml:space="preserve">Хрущев переживал там в Манеже. </w:t>
      </w:r>
      <w:r w:rsidR="00EA1C67">
        <w:rPr>
          <w:rFonts w:ascii="Times New Roman" w:hAnsi="Times New Roman" w:cs="Times New Roman"/>
          <w:sz w:val="28"/>
          <w:szCs w:val="28"/>
        </w:rPr>
        <w:t>Это в</w:t>
      </w:r>
      <w:r w:rsidR="00F962EE">
        <w:rPr>
          <w:rFonts w:ascii="Times New Roman" w:hAnsi="Times New Roman" w:cs="Times New Roman"/>
          <w:sz w:val="28"/>
          <w:szCs w:val="28"/>
        </w:rPr>
        <w:t>от это время. Но так как мы жили в Баку, это все-таки далеко от Москвы</w:t>
      </w:r>
      <w:r w:rsidR="00186373">
        <w:rPr>
          <w:rFonts w:ascii="Times New Roman" w:hAnsi="Times New Roman" w:cs="Times New Roman"/>
          <w:sz w:val="28"/>
          <w:szCs w:val="28"/>
        </w:rPr>
        <w:t>…</w:t>
      </w:r>
      <w:r w:rsidR="00F962EE">
        <w:rPr>
          <w:rFonts w:ascii="Times New Roman" w:hAnsi="Times New Roman" w:cs="Times New Roman"/>
          <w:sz w:val="28"/>
          <w:szCs w:val="28"/>
        </w:rPr>
        <w:t xml:space="preserve"> </w:t>
      </w:r>
      <w:r w:rsidR="00186373">
        <w:rPr>
          <w:rFonts w:ascii="Times New Roman" w:hAnsi="Times New Roman" w:cs="Times New Roman"/>
          <w:sz w:val="28"/>
          <w:szCs w:val="28"/>
        </w:rPr>
        <w:t>Н</w:t>
      </w:r>
      <w:r w:rsidR="00F962EE">
        <w:rPr>
          <w:rFonts w:ascii="Times New Roman" w:hAnsi="Times New Roman" w:cs="Times New Roman"/>
          <w:sz w:val="28"/>
          <w:szCs w:val="28"/>
        </w:rPr>
        <w:t>о тем не менее там были всякие вот такие идеологические истории.</w:t>
      </w:r>
      <w:r w:rsidR="00186373">
        <w:rPr>
          <w:rFonts w:ascii="Times New Roman" w:hAnsi="Times New Roman" w:cs="Times New Roman"/>
          <w:sz w:val="28"/>
          <w:szCs w:val="28"/>
        </w:rPr>
        <w:t xml:space="preserve"> </w:t>
      </w:r>
      <w:r w:rsidR="002E0A18">
        <w:rPr>
          <w:rFonts w:ascii="Times New Roman" w:hAnsi="Times New Roman" w:cs="Times New Roman"/>
          <w:sz w:val="28"/>
          <w:szCs w:val="28"/>
        </w:rPr>
        <w:t>Это было с</w:t>
      </w:r>
      <w:r w:rsidR="00186373">
        <w:rPr>
          <w:rFonts w:ascii="Times New Roman" w:hAnsi="Times New Roman" w:cs="Times New Roman"/>
          <w:sz w:val="28"/>
          <w:szCs w:val="28"/>
        </w:rPr>
        <w:t>транно и смешно… Хотя потом еще делали выставку</w:t>
      </w:r>
      <w:r w:rsidR="00B84D2E">
        <w:rPr>
          <w:rFonts w:ascii="Times New Roman" w:hAnsi="Times New Roman" w:cs="Times New Roman"/>
          <w:sz w:val="28"/>
          <w:szCs w:val="28"/>
        </w:rPr>
        <w:t xml:space="preserve"> – а </w:t>
      </w:r>
      <w:r w:rsidR="00A13018">
        <w:rPr>
          <w:rFonts w:ascii="Times New Roman" w:hAnsi="Times New Roman" w:cs="Times New Roman"/>
          <w:sz w:val="28"/>
          <w:szCs w:val="28"/>
        </w:rPr>
        <w:t>р</w:t>
      </w:r>
      <w:r w:rsidR="00B84D2E">
        <w:rPr>
          <w:rFonts w:ascii="Times New Roman" w:hAnsi="Times New Roman" w:cs="Times New Roman"/>
          <w:sz w:val="28"/>
          <w:szCs w:val="28"/>
        </w:rPr>
        <w:t xml:space="preserve">аньше было так, что когда ты студент, </w:t>
      </w:r>
      <w:r w:rsidR="002E0A18">
        <w:rPr>
          <w:rFonts w:ascii="Times New Roman" w:hAnsi="Times New Roman" w:cs="Times New Roman"/>
          <w:sz w:val="28"/>
          <w:szCs w:val="28"/>
        </w:rPr>
        <w:t xml:space="preserve">нельзя выставляться, </w:t>
      </w:r>
      <w:r w:rsidR="00B84D2E">
        <w:rPr>
          <w:rFonts w:ascii="Times New Roman" w:hAnsi="Times New Roman" w:cs="Times New Roman"/>
          <w:sz w:val="28"/>
          <w:szCs w:val="28"/>
        </w:rPr>
        <w:t>ты не можешь, не имеешь права</w:t>
      </w:r>
      <w:r w:rsidR="00A13018">
        <w:rPr>
          <w:rFonts w:ascii="Times New Roman" w:hAnsi="Times New Roman" w:cs="Times New Roman"/>
          <w:sz w:val="28"/>
          <w:szCs w:val="28"/>
        </w:rPr>
        <w:t xml:space="preserve">. Вот кончишь, тогда приходи. Вот сейчас этого нет: </w:t>
      </w:r>
      <w:r w:rsidR="002E0A18">
        <w:rPr>
          <w:rFonts w:ascii="Times New Roman" w:hAnsi="Times New Roman" w:cs="Times New Roman"/>
          <w:sz w:val="28"/>
          <w:szCs w:val="28"/>
        </w:rPr>
        <w:t>если</w:t>
      </w:r>
      <w:r w:rsidR="00A13018">
        <w:rPr>
          <w:rFonts w:ascii="Times New Roman" w:hAnsi="Times New Roman" w:cs="Times New Roman"/>
          <w:sz w:val="28"/>
          <w:szCs w:val="28"/>
        </w:rPr>
        <w:t xml:space="preserve"> ты студент – пожалуйста, иди выставляйся</w:t>
      </w:r>
      <w:r w:rsidR="001941CF">
        <w:rPr>
          <w:rFonts w:ascii="Times New Roman" w:hAnsi="Times New Roman" w:cs="Times New Roman"/>
          <w:sz w:val="28"/>
          <w:szCs w:val="28"/>
        </w:rPr>
        <w:t>, не жалко. Ну, если это картина хорошая – вот и все. А тогда было это жестко. И поэтому,</w:t>
      </w:r>
      <w:r w:rsidR="00181291">
        <w:rPr>
          <w:rFonts w:ascii="Times New Roman" w:hAnsi="Times New Roman" w:cs="Times New Roman"/>
          <w:sz w:val="28"/>
          <w:szCs w:val="28"/>
        </w:rPr>
        <w:t xml:space="preserve"> </w:t>
      </w:r>
      <w:r w:rsidR="001941CF">
        <w:rPr>
          <w:rFonts w:ascii="Times New Roman" w:hAnsi="Times New Roman" w:cs="Times New Roman"/>
          <w:sz w:val="28"/>
          <w:szCs w:val="28"/>
        </w:rPr>
        <w:t xml:space="preserve"> если ты все-таки это делал, то тебя могли исключить </w:t>
      </w:r>
      <w:r w:rsidR="00181291">
        <w:rPr>
          <w:rFonts w:ascii="Times New Roman" w:hAnsi="Times New Roman" w:cs="Times New Roman"/>
          <w:sz w:val="28"/>
          <w:szCs w:val="28"/>
        </w:rPr>
        <w:t xml:space="preserve">из училища, из института – </w:t>
      </w:r>
      <w:r w:rsidR="002E0A18">
        <w:rPr>
          <w:rFonts w:ascii="Times New Roman" w:hAnsi="Times New Roman" w:cs="Times New Roman"/>
          <w:sz w:val="28"/>
          <w:szCs w:val="28"/>
        </w:rPr>
        <w:t xml:space="preserve">ну, </w:t>
      </w:r>
      <w:r w:rsidR="00181291">
        <w:rPr>
          <w:rFonts w:ascii="Times New Roman" w:hAnsi="Times New Roman" w:cs="Times New Roman"/>
          <w:sz w:val="28"/>
          <w:szCs w:val="28"/>
        </w:rPr>
        <w:t>потому что. Это было основание</w:t>
      </w:r>
      <w:r w:rsidR="002E0A18">
        <w:rPr>
          <w:rFonts w:ascii="Times New Roman" w:hAnsi="Times New Roman" w:cs="Times New Roman"/>
          <w:sz w:val="28"/>
          <w:szCs w:val="28"/>
        </w:rPr>
        <w:t>м</w:t>
      </w:r>
      <w:r w:rsidR="00181291">
        <w:rPr>
          <w:rFonts w:ascii="Times New Roman" w:hAnsi="Times New Roman" w:cs="Times New Roman"/>
          <w:sz w:val="28"/>
          <w:szCs w:val="28"/>
        </w:rPr>
        <w:t>.</w:t>
      </w:r>
      <w:r w:rsidR="001941CF">
        <w:rPr>
          <w:rFonts w:ascii="Times New Roman" w:hAnsi="Times New Roman" w:cs="Times New Roman"/>
          <w:sz w:val="28"/>
          <w:szCs w:val="28"/>
        </w:rPr>
        <w:t xml:space="preserve">  </w:t>
      </w:r>
      <w:r w:rsidR="00181291">
        <w:rPr>
          <w:rFonts w:ascii="Times New Roman" w:hAnsi="Times New Roman" w:cs="Times New Roman"/>
          <w:sz w:val="28"/>
          <w:szCs w:val="28"/>
        </w:rPr>
        <w:t xml:space="preserve">Ну вот, а мы там сделали выставку – помню, и я придумал, чтобы все назвались другими </w:t>
      </w:r>
      <w:r w:rsidR="00181291">
        <w:rPr>
          <w:rFonts w:ascii="Times New Roman" w:hAnsi="Times New Roman" w:cs="Times New Roman"/>
          <w:sz w:val="28"/>
          <w:szCs w:val="28"/>
        </w:rPr>
        <w:lastRenderedPageBreak/>
        <w:t>фамилиями, чтобы тайно все было.</w:t>
      </w:r>
      <w:r w:rsidR="002B6AEE">
        <w:rPr>
          <w:rFonts w:ascii="Times New Roman" w:hAnsi="Times New Roman" w:cs="Times New Roman"/>
          <w:sz w:val="28"/>
          <w:szCs w:val="28"/>
        </w:rPr>
        <w:t xml:space="preserve"> И все </w:t>
      </w:r>
      <w:r w:rsidR="00AB6AAE">
        <w:rPr>
          <w:rFonts w:ascii="Times New Roman" w:hAnsi="Times New Roman" w:cs="Times New Roman"/>
          <w:sz w:val="28"/>
          <w:szCs w:val="28"/>
        </w:rPr>
        <w:t xml:space="preserve">старательно </w:t>
      </w:r>
      <w:r w:rsidR="002B6AEE">
        <w:rPr>
          <w:rFonts w:ascii="Times New Roman" w:hAnsi="Times New Roman" w:cs="Times New Roman"/>
          <w:sz w:val="28"/>
          <w:szCs w:val="28"/>
        </w:rPr>
        <w:t>придумывали разные псевдонимы. Я помню, что я выстав</w:t>
      </w:r>
      <w:r w:rsidR="00AB6AAE">
        <w:rPr>
          <w:rFonts w:ascii="Times New Roman" w:hAnsi="Times New Roman" w:cs="Times New Roman"/>
          <w:sz w:val="28"/>
          <w:szCs w:val="28"/>
        </w:rPr>
        <w:t>ля</w:t>
      </w:r>
      <w:r w:rsidR="002B6AEE">
        <w:rPr>
          <w:rFonts w:ascii="Times New Roman" w:hAnsi="Times New Roman" w:cs="Times New Roman"/>
          <w:sz w:val="28"/>
          <w:szCs w:val="28"/>
        </w:rPr>
        <w:t>лся под такой фамилией – Раритетов! (</w:t>
      </w:r>
      <w:r w:rsidR="000076BD" w:rsidRPr="000076BD">
        <w:rPr>
          <w:rFonts w:ascii="Times New Roman" w:hAnsi="Times New Roman" w:cs="Times New Roman"/>
          <w:i/>
          <w:sz w:val="28"/>
          <w:szCs w:val="28"/>
        </w:rPr>
        <w:t>с</w:t>
      </w:r>
      <w:r w:rsidR="002B6AEE" w:rsidRPr="00865C9E">
        <w:rPr>
          <w:rFonts w:ascii="Times New Roman" w:hAnsi="Times New Roman" w:cs="Times New Roman"/>
          <w:i/>
          <w:sz w:val="28"/>
          <w:szCs w:val="28"/>
        </w:rPr>
        <w:t>меется</w:t>
      </w:r>
      <w:r w:rsidR="002B6AEE">
        <w:rPr>
          <w:rFonts w:ascii="Times New Roman" w:hAnsi="Times New Roman" w:cs="Times New Roman"/>
          <w:sz w:val="28"/>
          <w:szCs w:val="28"/>
        </w:rPr>
        <w:t>)</w:t>
      </w:r>
      <w:r w:rsidR="00865C9E">
        <w:rPr>
          <w:rFonts w:ascii="Times New Roman" w:hAnsi="Times New Roman" w:cs="Times New Roman"/>
          <w:sz w:val="28"/>
          <w:szCs w:val="28"/>
        </w:rPr>
        <w:t>. Даже выговорить-то невозможно, так что смешно. Тоже хотели выгнать</w:t>
      </w:r>
      <w:r w:rsidR="001C2900">
        <w:rPr>
          <w:rFonts w:ascii="Times New Roman" w:hAnsi="Times New Roman" w:cs="Times New Roman"/>
          <w:sz w:val="28"/>
          <w:szCs w:val="28"/>
        </w:rPr>
        <w:t xml:space="preserve"> –</w:t>
      </w:r>
      <w:r w:rsidR="00865C9E">
        <w:rPr>
          <w:rFonts w:ascii="Times New Roman" w:hAnsi="Times New Roman" w:cs="Times New Roman"/>
          <w:sz w:val="28"/>
          <w:szCs w:val="28"/>
        </w:rPr>
        <w:t xml:space="preserve"> другого парня</w:t>
      </w:r>
      <w:r w:rsidR="001C2900">
        <w:rPr>
          <w:rFonts w:ascii="Times New Roman" w:hAnsi="Times New Roman" w:cs="Times New Roman"/>
          <w:sz w:val="28"/>
          <w:szCs w:val="28"/>
        </w:rPr>
        <w:t xml:space="preserve">, </w:t>
      </w:r>
      <w:r w:rsidR="00AB6AAE">
        <w:rPr>
          <w:rFonts w:ascii="Times New Roman" w:hAnsi="Times New Roman" w:cs="Times New Roman"/>
          <w:sz w:val="28"/>
          <w:szCs w:val="28"/>
        </w:rPr>
        <w:t>нас</w:t>
      </w:r>
      <w:r w:rsidR="00865C9E">
        <w:rPr>
          <w:rFonts w:ascii="Times New Roman" w:hAnsi="Times New Roman" w:cs="Times New Roman"/>
          <w:sz w:val="28"/>
          <w:szCs w:val="28"/>
        </w:rPr>
        <w:t xml:space="preserve"> там несколько человек </w:t>
      </w:r>
      <w:r w:rsidR="001C2900">
        <w:rPr>
          <w:rFonts w:ascii="Times New Roman" w:hAnsi="Times New Roman" w:cs="Times New Roman"/>
          <w:sz w:val="28"/>
          <w:szCs w:val="28"/>
        </w:rPr>
        <w:t>выставил</w:t>
      </w:r>
      <w:r w:rsidR="00AB6AAE">
        <w:rPr>
          <w:rFonts w:ascii="Times New Roman" w:hAnsi="Times New Roman" w:cs="Times New Roman"/>
          <w:sz w:val="28"/>
          <w:szCs w:val="28"/>
        </w:rPr>
        <w:t>ось</w:t>
      </w:r>
      <w:r w:rsidR="001C2900">
        <w:rPr>
          <w:rFonts w:ascii="Times New Roman" w:hAnsi="Times New Roman" w:cs="Times New Roman"/>
          <w:sz w:val="28"/>
          <w:szCs w:val="28"/>
        </w:rPr>
        <w:t>, но</w:t>
      </w:r>
      <w:r w:rsidR="00865C9E">
        <w:rPr>
          <w:rFonts w:ascii="Times New Roman" w:hAnsi="Times New Roman" w:cs="Times New Roman"/>
          <w:sz w:val="28"/>
          <w:szCs w:val="28"/>
        </w:rPr>
        <w:t xml:space="preserve"> почему-то к одному парню привязались больше, чем к другим</w:t>
      </w:r>
      <w:r w:rsidR="001C2900">
        <w:rPr>
          <w:rFonts w:ascii="Times New Roman" w:hAnsi="Times New Roman" w:cs="Times New Roman"/>
          <w:sz w:val="28"/>
          <w:szCs w:val="28"/>
        </w:rPr>
        <w:t>. И хотели его выгнать. А мои все работы с этой выставки украли. Но это всегда</w:t>
      </w:r>
      <w:r w:rsidR="00DF5B4D">
        <w:rPr>
          <w:rFonts w:ascii="Times New Roman" w:hAnsi="Times New Roman" w:cs="Times New Roman"/>
          <w:sz w:val="28"/>
          <w:szCs w:val="28"/>
        </w:rPr>
        <w:t xml:space="preserve"> </w:t>
      </w:r>
      <w:r w:rsidR="001C2900">
        <w:rPr>
          <w:rFonts w:ascii="Times New Roman" w:hAnsi="Times New Roman" w:cs="Times New Roman"/>
          <w:sz w:val="28"/>
          <w:szCs w:val="28"/>
        </w:rPr>
        <w:t>так</w:t>
      </w:r>
      <w:r w:rsidR="00AB6AAE">
        <w:rPr>
          <w:rFonts w:ascii="Times New Roman" w:hAnsi="Times New Roman" w:cs="Times New Roman"/>
          <w:sz w:val="28"/>
          <w:szCs w:val="28"/>
        </w:rPr>
        <w:t xml:space="preserve"> </w:t>
      </w:r>
      <w:r w:rsidR="00DF5B4D">
        <w:rPr>
          <w:rFonts w:ascii="Times New Roman" w:hAnsi="Times New Roman" w:cs="Times New Roman"/>
          <w:sz w:val="28"/>
          <w:szCs w:val="28"/>
        </w:rPr>
        <w:t>–</w:t>
      </w:r>
      <w:r w:rsidR="001C2900">
        <w:rPr>
          <w:rFonts w:ascii="Times New Roman" w:hAnsi="Times New Roman" w:cs="Times New Roman"/>
          <w:sz w:val="28"/>
          <w:szCs w:val="28"/>
        </w:rPr>
        <w:t xml:space="preserve"> с</w:t>
      </w:r>
      <w:r w:rsidR="00DF5B4D">
        <w:rPr>
          <w:rFonts w:ascii="Times New Roman" w:hAnsi="Times New Roman" w:cs="Times New Roman"/>
          <w:sz w:val="28"/>
          <w:szCs w:val="28"/>
        </w:rPr>
        <w:t xml:space="preserve"> </w:t>
      </w:r>
      <w:r w:rsidR="001C2900">
        <w:rPr>
          <w:rFonts w:ascii="Times New Roman" w:hAnsi="Times New Roman" w:cs="Times New Roman"/>
          <w:sz w:val="28"/>
          <w:szCs w:val="28"/>
        </w:rPr>
        <w:t xml:space="preserve"> одной стороны, обидно, с другой стороны</w:t>
      </w:r>
      <w:r w:rsidR="00AB6AAE">
        <w:rPr>
          <w:rFonts w:ascii="Times New Roman" w:hAnsi="Times New Roman" w:cs="Times New Roman"/>
          <w:sz w:val="28"/>
          <w:szCs w:val="28"/>
        </w:rPr>
        <w:t xml:space="preserve"> </w:t>
      </w:r>
      <w:r w:rsidR="001C2900">
        <w:rPr>
          <w:rFonts w:ascii="Times New Roman" w:hAnsi="Times New Roman" w:cs="Times New Roman"/>
          <w:sz w:val="28"/>
          <w:szCs w:val="28"/>
        </w:rPr>
        <w:t xml:space="preserve">это </w:t>
      </w:r>
      <w:r w:rsidR="006222FE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1C2900">
        <w:rPr>
          <w:rFonts w:ascii="Times New Roman" w:hAnsi="Times New Roman" w:cs="Times New Roman"/>
          <w:sz w:val="28"/>
          <w:szCs w:val="28"/>
        </w:rPr>
        <w:t>гордость</w:t>
      </w:r>
      <w:r w:rsidR="006222FE">
        <w:rPr>
          <w:rFonts w:ascii="Times New Roman" w:hAnsi="Times New Roman" w:cs="Times New Roman"/>
          <w:sz w:val="28"/>
          <w:szCs w:val="28"/>
        </w:rPr>
        <w:t xml:space="preserve"> такая</w:t>
      </w:r>
      <w:r w:rsidR="00DF5B4D">
        <w:rPr>
          <w:rFonts w:ascii="Times New Roman" w:hAnsi="Times New Roman" w:cs="Times New Roman"/>
          <w:sz w:val="28"/>
          <w:szCs w:val="28"/>
        </w:rPr>
        <w:t>, работ</w:t>
      </w:r>
      <w:r w:rsidR="006222FE">
        <w:rPr>
          <w:rFonts w:ascii="Times New Roman" w:hAnsi="Times New Roman" w:cs="Times New Roman"/>
          <w:sz w:val="28"/>
          <w:szCs w:val="28"/>
        </w:rPr>
        <w:t>ы,</w:t>
      </w:r>
      <w:r w:rsidR="00DF5B4D">
        <w:rPr>
          <w:rFonts w:ascii="Times New Roman" w:hAnsi="Times New Roman" w:cs="Times New Roman"/>
          <w:sz w:val="28"/>
          <w:szCs w:val="28"/>
        </w:rPr>
        <w:t xml:space="preserve"> значит, интересные. </w:t>
      </w:r>
      <w:r w:rsidR="005058F9">
        <w:rPr>
          <w:rFonts w:ascii="Times New Roman" w:hAnsi="Times New Roman" w:cs="Times New Roman"/>
          <w:sz w:val="28"/>
          <w:szCs w:val="28"/>
        </w:rPr>
        <w:t>Э</w:t>
      </w:r>
      <w:r w:rsidR="00DF5B4D">
        <w:rPr>
          <w:rFonts w:ascii="Times New Roman" w:hAnsi="Times New Roman" w:cs="Times New Roman"/>
          <w:sz w:val="28"/>
          <w:szCs w:val="28"/>
        </w:rPr>
        <w:t xml:space="preserve">то было </w:t>
      </w:r>
      <w:r w:rsidR="005058F9">
        <w:rPr>
          <w:rFonts w:ascii="Times New Roman" w:hAnsi="Times New Roman" w:cs="Times New Roman"/>
          <w:sz w:val="28"/>
          <w:szCs w:val="28"/>
        </w:rPr>
        <w:t>принято почему-то: приходили во время</w:t>
      </w:r>
      <w:r w:rsidR="00865C9E">
        <w:rPr>
          <w:rFonts w:ascii="Times New Roman" w:hAnsi="Times New Roman" w:cs="Times New Roman"/>
          <w:sz w:val="28"/>
          <w:szCs w:val="28"/>
        </w:rPr>
        <w:t xml:space="preserve"> </w:t>
      </w:r>
      <w:r w:rsidR="005058F9">
        <w:rPr>
          <w:rFonts w:ascii="Times New Roman" w:hAnsi="Times New Roman" w:cs="Times New Roman"/>
          <w:sz w:val="28"/>
          <w:szCs w:val="28"/>
        </w:rPr>
        <w:t xml:space="preserve">выставки семестровой, </w:t>
      </w:r>
      <w:r w:rsidR="00AC0B3B">
        <w:rPr>
          <w:rFonts w:ascii="Times New Roman" w:hAnsi="Times New Roman" w:cs="Times New Roman"/>
          <w:sz w:val="28"/>
          <w:szCs w:val="28"/>
        </w:rPr>
        <w:t xml:space="preserve">вот висят картинки – </w:t>
      </w:r>
      <w:r w:rsidR="005058F9">
        <w:rPr>
          <w:rFonts w:ascii="Times New Roman" w:hAnsi="Times New Roman" w:cs="Times New Roman"/>
          <w:sz w:val="28"/>
          <w:szCs w:val="28"/>
        </w:rPr>
        <w:t xml:space="preserve">и тоже: </w:t>
      </w:r>
      <w:r w:rsidR="005058F9" w:rsidRPr="003F3472">
        <w:rPr>
          <w:rFonts w:ascii="Times New Roman" w:hAnsi="Times New Roman" w:cs="Times New Roman"/>
          <w:i/>
          <w:sz w:val="28"/>
          <w:szCs w:val="28"/>
        </w:rPr>
        <w:t>«Я у тебя это забираю»</w:t>
      </w:r>
      <w:r w:rsidR="00AC0B3B" w:rsidRPr="003F3472">
        <w:rPr>
          <w:rFonts w:ascii="Times New Roman" w:hAnsi="Times New Roman" w:cs="Times New Roman"/>
          <w:i/>
          <w:sz w:val="28"/>
          <w:szCs w:val="28"/>
        </w:rPr>
        <w:t>.</w:t>
      </w:r>
      <w:r w:rsidRPr="003F3472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5058F9" w:rsidRPr="003F3472">
        <w:rPr>
          <w:rFonts w:ascii="Times New Roman" w:hAnsi="Times New Roman" w:cs="Times New Roman"/>
          <w:i/>
          <w:sz w:val="28"/>
          <w:szCs w:val="28"/>
        </w:rPr>
        <w:t xml:space="preserve"> «Как забираешь?»</w:t>
      </w:r>
      <w:r w:rsidRPr="003F3472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5058F9" w:rsidRPr="003F3472">
        <w:rPr>
          <w:rFonts w:ascii="Times New Roman" w:hAnsi="Times New Roman" w:cs="Times New Roman"/>
          <w:i/>
          <w:sz w:val="28"/>
          <w:szCs w:val="28"/>
        </w:rPr>
        <w:t>«Ничего-ничего, пусть будет у меня»</w:t>
      </w:r>
      <w:r w:rsidRPr="003F3472">
        <w:rPr>
          <w:rFonts w:ascii="Times New Roman" w:hAnsi="Times New Roman" w:cs="Times New Roman"/>
          <w:i/>
          <w:sz w:val="28"/>
          <w:szCs w:val="28"/>
        </w:rPr>
        <w:t>.</w:t>
      </w:r>
    </w:p>
    <w:p w:rsidR="00C73506" w:rsidRDefault="00C7350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06">
        <w:rPr>
          <w:rFonts w:ascii="Times New Roman" w:hAnsi="Times New Roman" w:cs="Times New Roman"/>
          <w:b/>
          <w:sz w:val="28"/>
          <w:szCs w:val="28"/>
        </w:rPr>
        <w:t>И.С.</w:t>
      </w:r>
      <w:r w:rsidR="004E4D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3506">
        <w:rPr>
          <w:rFonts w:ascii="Times New Roman" w:hAnsi="Times New Roman" w:cs="Times New Roman"/>
          <w:sz w:val="28"/>
          <w:szCs w:val="28"/>
        </w:rPr>
        <w:t>Педагог?</w:t>
      </w:r>
    </w:p>
    <w:p w:rsidR="00C73506" w:rsidRDefault="00C7350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06">
        <w:rPr>
          <w:rFonts w:ascii="Times New Roman" w:hAnsi="Times New Roman" w:cs="Times New Roman"/>
          <w:b/>
          <w:sz w:val="28"/>
          <w:szCs w:val="28"/>
        </w:rPr>
        <w:t>Ф.В.</w:t>
      </w:r>
      <w:r w:rsidR="004E4D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="004E4DD2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4DD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туденты! Педагоги – нет</w:t>
      </w:r>
      <w:r w:rsidR="006222FE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едагоги, в общем, </w:t>
      </w:r>
      <w:r w:rsidR="006222FE">
        <w:rPr>
          <w:rFonts w:ascii="Times New Roman" w:hAnsi="Times New Roman" w:cs="Times New Roman"/>
          <w:sz w:val="28"/>
          <w:szCs w:val="28"/>
        </w:rPr>
        <w:t xml:space="preserve">достаточно равнодушно </w:t>
      </w:r>
      <w:r>
        <w:rPr>
          <w:rFonts w:ascii="Times New Roman" w:hAnsi="Times New Roman" w:cs="Times New Roman"/>
          <w:sz w:val="28"/>
          <w:szCs w:val="28"/>
        </w:rPr>
        <w:t>относились. Это именно студенты, только студенты</w:t>
      </w:r>
      <w:r w:rsidR="00ED1699">
        <w:rPr>
          <w:rFonts w:ascii="Times New Roman" w:hAnsi="Times New Roman" w:cs="Times New Roman"/>
          <w:sz w:val="28"/>
          <w:szCs w:val="28"/>
        </w:rPr>
        <w:t>.</w:t>
      </w:r>
      <w:r w:rsidR="00021152">
        <w:rPr>
          <w:rFonts w:ascii="Times New Roman" w:hAnsi="Times New Roman" w:cs="Times New Roman"/>
          <w:sz w:val="28"/>
          <w:szCs w:val="28"/>
        </w:rPr>
        <w:t xml:space="preserve"> </w:t>
      </w:r>
      <w:r w:rsidR="00ED1699">
        <w:rPr>
          <w:rFonts w:ascii="Times New Roman" w:hAnsi="Times New Roman" w:cs="Times New Roman"/>
          <w:sz w:val="28"/>
          <w:szCs w:val="28"/>
        </w:rPr>
        <w:t>Б</w:t>
      </w:r>
      <w:r w:rsidR="00021152">
        <w:rPr>
          <w:rFonts w:ascii="Times New Roman" w:hAnsi="Times New Roman" w:cs="Times New Roman"/>
          <w:sz w:val="28"/>
          <w:szCs w:val="28"/>
        </w:rPr>
        <w:t>рали</w:t>
      </w:r>
      <w:r w:rsidR="00ED1699">
        <w:rPr>
          <w:rFonts w:ascii="Times New Roman" w:hAnsi="Times New Roman" w:cs="Times New Roman"/>
          <w:sz w:val="28"/>
          <w:szCs w:val="28"/>
        </w:rPr>
        <w:t>.</w:t>
      </w:r>
      <w:r w:rsidR="00021152">
        <w:rPr>
          <w:rFonts w:ascii="Times New Roman" w:hAnsi="Times New Roman" w:cs="Times New Roman"/>
          <w:sz w:val="28"/>
          <w:szCs w:val="28"/>
        </w:rPr>
        <w:t xml:space="preserve"> «</w:t>
      </w:r>
      <w:r w:rsidR="00ED1699">
        <w:rPr>
          <w:rFonts w:ascii="Times New Roman" w:hAnsi="Times New Roman" w:cs="Times New Roman"/>
          <w:sz w:val="28"/>
          <w:szCs w:val="28"/>
        </w:rPr>
        <w:t>Н</w:t>
      </w:r>
      <w:r w:rsidR="00021152">
        <w:rPr>
          <w:rFonts w:ascii="Times New Roman" w:hAnsi="Times New Roman" w:cs="Times New Roman"/>
          <w:sz w:val="28"/>
          <w:szCs w:val="28"/>
        </w:rPr>
        <w:t xml:space="preserve">а </w:t>
      </w:r>
      <w:r w:rsidR="00ED1699">
        <w:rPr>
          <w:rFonts w:ascii="Times New Roman" w:hAnsi="Times New Roman" w:cs="Times New Roman"/>
          <w:sz w:val="28"/>
          <w:szCs w:val="28"/>
        </w:rPr>
        <w:t xml:space="preserve"> </w:t>
      </w:r>
      <w:r w:rsidR="00021152">
        <w:rPr>
          <w:rFonts w:ascii="Times New Roman" w:hAnsi="Times New Roman" w:cs="Times New Roman"/>
          <w:sz w:val="28"/>
          <w:szCs w:val="28"/>
        </w:rPr>
        <w:t>память». А педагоги там брали в так называемый «фонд». Знаешь</w:t>
      </w:r>
      <w:r w:rsidR="00ED1699">
        <w:rPr>
          <w:rFonts w:ascii="Times New Roman" w:hAnsi="Times New Roman" w:cs="Times New Roman"/>
          <w:sz w:val="28"/>
          <w:szCs w:val="28"/>
        </w:rPr>
        <w:t>, ч</w:t>
      </w:r>
      <w:r w:rsidR="00021152">
        <w:rPr>
          <w:rFonts w:ascii="Times New Roman" w:hAnsi="Times New Roman" w:cs="Times New Roman"/>
          <w:sz w:val="28"/>
          <w:szCs w:val="28"/>
        </w:rPr>
        <w:t>то это такое?</w:t>
      </w:r>
    </w:p>
    <w:p w:rsidR="00021152" w:rsidRDefault="0002115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152">
        <w:rPr>
          <w:rFonts w:ascii="Times New Roman" w:hAnsi="Times New Roman" w:cs="Times New Roman"/>
          <w:b/>
          <w:sz w:val="28"/>
          <w:szCs w:val="28"/>
        </w:rPr>
        <w:t>И.С.</w:t>
      </w:r>
      <w:r w:rsidR="004E4DD2">
        <w:rPr>
          <w:rFonts w:ascii="Times New Roman" w:hAnsi="Times New Roman" w:cs="Times New Roman"/>
          <w:sz w:val="28"/>
          <w:szCs w:val="28"/>
        </w:rPr>
        <w:t>:</w:t>
      </w:r>
      <w:r w:rsidR="00A31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Да, конечно. </w:t>
      </w:r>
    </w:p>
    <w:p w:rsidR="00021152" w:rsidRDefault="0002115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152">
        <w:rPr>
          <w:rFonts w:ascii="Times New Roman" w:hAnsi="Times New Roman" w:cs="Times New Roman"/>
          <w:b/>
          <w:sz w:val="28"/>
          <w:szCs w:val="28"/>
        </w:rPr>
        <w:t>Ф.В.</w:t>
      </w:r>
      <w:r w:rsidR="004E4D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699">
        <w:rPr>
          <w:rFonts w:ascii="Times New Roman" w:hAnsi="Times New Roman" w:cs="Times New Roman"/>
          <w:sz w:val="28"/>
          <w:szCs w:val="28"/>
        </w:rPr>
        <w:t xml:space="preserve">Лучшие работы: «Это, это, это» - </w:t>
      </w:r>
      <w:r>
        <w:rPr>
          <w:rFonts w:ascii="Times New Roman" w:hAnsi="Times New Roman" w:cs="Times New Roman"/>
          <w:sz w:val="28"/>
          <w:szCs w:val="28"/>
        </w:rPr>
        <w:t>и там они писали букву «Ф».</w:t>
      </w:r>
    </w:p>
    <w:p w:rsidR="00021152" w:rsidRDefault="00021152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5A">
        <w:rPr>
          <w:rFonts w:ascii="Times New Roman" w:hAnsi="Times New Roman" w:cs="Times New Roman"/>
          <w:b/>
          <w:sz w:val="28"/>
          <w:szCs w:val="28"/>
        </w:rPr>
        <w:t>И.С.</w:t>
      </w:r>
      <w:r w:rsidR="004E4D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Букву «Ф», да.</w:t>
      </w:r>
    </w:p>
    <w:p w:rsidR="00ED1699" w:rsidRDefault="00E8425A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5A">
        <w:rPr>
          <w:rFonts w:ascii="Times New Roman" w:hAnsi="Times New Roman" w:cs="Times New Roman"/>
          <w:b/>
          <w:sz w:val="28"/>
          <w:szCs w:val="28"/>
        </w:rPr>
        <w:t>Ф.В.</w:t>
      </w:r>
      <w:r w:rsidR="004E4DD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это всегда так, обычное дело.</w:t>
      </w:r>
      <w:r w:rsidR="00ED1699">
        <w:rPr>
          <w:rFonts w:ascii="Times New Roman" w:hAnsi="Times New Roman" w:cs="Times New Roman"/>
          <w:sz w:val="28"/>
          <w:szCs w:val="28"/>
        </w:rPr>
        <w:t xml:space="preserve"> Потому что наши педагоги в основном кончали </w:t>
      </w:r>
      <w:r w:rsidR="006222FE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EF0CEB">
        <w:rPr>
          <w:rFonts w:ascii="Times New Roman" w:hAnsi="Times New Roman" w:cs="Times New Roman"/>
          <w:sz w:val="28"/>
          <w:szCs w:val="28"/>
        </w:rPr>
        <w:t xml:space="preserve">или </w:t>
      </w:r>
      <w:r w:rsidR="00ED1699">
        <w:rPr>
          <w:rFonts w:ascii="Times New Roman" w:hAnsi="Times New Roman" w:cs="Times New Roman"/>
          <w:sz w:val="28"/>
          <w:szCs w:val="28"/>
        </w:rPr>
        <w:t>в Москве</w:t>
      </w:r>
      <w:r w:rsidR="00EF0CEB">
        <w:rPr>
          <w:rFonts w:ascii="Times New Roman" w:hAnsi="Times New Roman" w:cs="Times New Roman"/>
          <w:sz w:val="28"/>
          <w:szCs w:val="28"/>
        </w:rPr>
        <w:t>,</w:t>
      </w:r>
      <w:r w:rsidR="00ED1699">
        <w:rPr>
          <w:rFonts w:ascii="Times New Roman" w:hAnsi="Times New Roman" w:cs="Times New Roman"/>
          <w:sz w:val="28"/>
          <w:szCs w:val="28"/>
        </w:rPr>
        <w:t xml:space="preserve"> или Ленинграде…</w:t>
      </w:r>
    </w:p>
    <w:p w:rsidR="00ED1699" w:rsidRDefault="00ED1699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699">
        <w:rPr>
          <w:rFonts w:ascii="Times New Roman" w:hAnsi="Times New Roman" w:cs="Times New Roman"/>
          <w:b/>
          <w:sz w:val="28"/>
          <w:szCs w:val="28"/>
        </w:rPr>
        <w:t>И.С.</w:t>
      </w:r>
      <w:r w:rsidR="004E4DD2">
        <w:rPr>
          <w:rFonts w:ascii="Times New Roman" w:hAnsi="Times New Roman" w:cs="Times New Roman"/>
          <w:sz w:val="28"/>
          <w:szCs w:val="28"/>
        </w:rPr>
        <w:t>:</w:t>
      </w:r>
      <w:r w:rsidR="00A31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СХШ? </w:t>
      </w:r>
    </w:p>
    <w:p w:rsidR="00E8425A" w:rsidRDefault="00ED1699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699">
        <w:rPr>
          <w:rFonts w:ascii="Times New Roman" w:hAnsi="Times New Roman" w:cs="Times New Roman"/>
          <w:b/>
          <w:sz w:val="28"/>
          <w:szCs w:val="28"/>
        </w:rPr>
        <w:t>Ф.В.</w:t>
      </w:r>
      <w:r w:rsidR="004E4DD2">
        <w:rPr>
          <w:rFonts w:ascii="Times New Roman" w:hAnsi="Times New Roman" w:cs="Times New Roman"/>
          <w:b/>
          <w:sz w:val="28"/>
          <w:szCs w:val="28"/>
        </w:rPr>
        <w:t>:</w:t>
      </w:r>
      <w:r w:rsidRPr="00ED16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1699">
        <w:rPr>
          <w:rFonts w:ascii="Times New Roman" w:hAnsi="Times New Roman" w:cs="Times New Roman"/>
          <w:sz w:val="28"/>
          <w:szCs w:val="28"/>
        </w:rPr>
        <w:t>Да нет!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355F">
        <w:rPr>
          <w:rFonts w:ascii="Times New Roman" w:hAnsi="Times New Roman" w:cs="Times New Roman"/>
          <w:sz w:val="28"/>
          <w:szCs w:val="28"/>
        </w:rPr>
        <w:t>Институты.</w:t>
      </w:r>
    </w:p>
    <w:p w:rsidR="0037355F" w:rsidRDefault="0037355F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55F">
        <w:rPr>
          <w:rFonts w:ascii="Times New Roman" w:hAnsi="Times New Roman" w:cs="Times New Roman"/>
          <w:b/>
          <w:sz w:val="28"/>
          <w:szCs w:val="28"/>
        </w:rPr>
        <w:t>И.С.</w:t>
      </w:r>
      <w:r w:rsidR="00A31C47">
        <w:rPr>
          <w:rFonts w:ascii="Times New Roman" w:hAnsi="Times New Roman" w:cs="Times New Roman"/>
          <w:b/>
          <w:sz w:val="28"/>
          <w:szCs w:val="28"/>
        </w:rPr>
        <w:t>:</w:t>
      </w:r>
      <w:r w:rsidRPr="003735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355F">
        <w:rPr>
          <w:rFonts w:ascii="Times New Roman" w:hAnsi="Times New Roman" w:cs="Times New Roman"/>
          <w:sz w:val="28"/>
          <w:szCs w:val="28"/>
        </w:rPr>
        <w:t>Там то же самое?</w:t>
      </w:r>
    </w:p>
    <w:p w:rsidR="0037355F" w:rsidRDefault="0037355F" w:rsidP="0002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55F">
        <w:rPr>
          <w:rFonts w:ascii="Times New Roman" w:hAnsi="Times New Roman" w:cs="Times New Roman"/>
          <w:b/>
          <w:sz w:val="28"/>
          <w:szCs w:val="28"/>
        </w:rPr>
        <w:t>Ф.В.</w:t>
      </w:r>
      <w:r w:rsidR="00A31C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Конечно. Они кончали институт и поэтому они знали там –Иогансона, </w:t>
      </w:r>
      <w:r w:rsidR="00EF0CEB">
        <w:rPr>
          <w:rFonts w:ascii="Times New Roman" w:hAnsi="Times New Roman" w:cs="Times New Roman"/>
          <w:sz w:val="28"/>
          <w:szCs w:val="28"/>
        </w:rPr>
        <w:t>Грабаря, вообще всех, которые были тогда начальниками – они у них учились. Какой-то наш педагог –</w:t>
      </w:r>
      <w:r w:rsidR="00927C07">
        <w:rPr>
          <w:rFonts w:ascii="Times New Roman" w:hAnsi="Times New Roman" w:cs="Times New Roman"/>
          <w:sz w:val="28"/>
          <w:szCs w:val="28"/>
        </w:rPr>
        <w:t xml:space="preserve">  </w:t>
      </w:r>
      <w:r w:rsidR="00CF52F1">
        <w:rPr>
          <w:rFonts w:ascii="Times New Roman" w:hAnsi="Times New Roman" w:cs="Times New Roman"/>
          <w:sz w:val="28"/>
          <w:szCs w:val="28"/>
        </w:rPr>
        <w:t>Илиф</w:t>
      </w:r>
      <w:r w:rsidR="00927C07" w:rsidRPr="00927C07">
        <w:rPr>
          <w:rFonts w:ascii="Times New Roman" w:hAnsi="Times New Roman" w:cs="Times New Roman"/>
          <w:sz w:val="28"/>
          <w:szCs w:val="28"/>
        </w:rPr>
        <w:t xml:space="preserve"> </w:t>
      </w:r>
      <w:r w:rsidR="00EF0CEB">
        <w:rPr>
          <w:rFonts w:ascii="Times New Roman" w:hAnsi="Times New Roman" w:cs="Times New Roman"/>
          <w:sz w:val="28"/>
          <w:szCs w:val="28"/>
        </w:rPr>
        <w:t>Мамедов</w:t>
      </w:r>
      <w:r w:rsidR="00927C07">
        <w:rPr>
          <w:rFonts w:ascii="Times New Roman" w:hAnsi="Times New Roman" w:cs="Times New Roman"/>
          <w:sz w:val="28"/>
          <w:szCs w:val="28"/>
        </w:rPr>
        <w:t xml:space="preserve">, </w:t>
      </w:r>
      <w:r w:rsidR="00650554">
        <w:rPr>
          <w:rFonts w:ascii="Times New Roman" w:hAnsi="Times New Roman" w:cs="Times New Roman"/>
          <w:sz w:val="28"/>
          <w:szCs w:val="28"/>
        </w:rPr>
        <w:t xml:space="preserve">он был в армии – </w:t>
      </w:r>
      <w:r w:rsidR="00650554">
        <w:rPr>
          <w:rFonts w:ascii="Times New Roman" w:hAnsi="Times New Roman" w:cs="Times New Roman"/>
          <w:sz w:val="28"/>
          <w:szCs w:val="28"/>
        </w:rPr>
        <w:lastRenderedPageBreak/>
        <w:t xml:space="preserve">видимо, он раньше учился в училище – в общем, </w:t>
      </w:r>
      <w:r w:rsidR="00927C07">
        <w:rPr>
          <w:rFonts w:ascii="Times New Roman" w:hAnsi="Times New Roman" w:cs="Times New Roman"/>
          <w:sz w:val="28"/>
          <w:szCs w:val="28"/>
        </w:rPr>
        <w:t>он поступил в Москву и там закончил</w:t>
      </w:r>
      <w:r w:rsidR="00284D7F">
        <w:rPr>
          <w:rFonts w:ascii="Times New Roman" w:hAnsi="Times New Roman" w:cs="Times New Roman"/>
          <w:sz w:val="28"/>
          <w:szCs w:val="28"/>
        </w:rPr>
        <w:t>. И</w:t>
      </w:r>
      <w:r w:rsidR="00927C07">
        <w:rPr>
          <w:rFonts w:ascii="Times New Roman" w:hAnsi="Times New Roman" w:cs="Times New Roman"/>
          <w:sz w:val="28"/>
          <w:szCs w:val="28"/>
        </w:rPr>
        <w:t xml:space="preserve"> вот он нам рассказывал, как он с ними общался, как он был в гостях у Кончаловского,</w:t>
      </w:r>
      <w:r w:rsidR="00284D7F">
        <w:rPr>
          <w:rFonts w:ascii="Times New Roman" w:hAnsi="Times New Roman" w:cs="Times New Roman"/>
          <w:sz w:val="28"/>
          <w:szCs w:val="28"/>
        </w:rPr>
        <w:t xml:space="preserve"> на даче. Кончаловский</w:t>
      </w:r>
      <w:r w:rsidR="00154F07">
        <w:rPr>
          <w:rFonts w:ascii="Times New Roman" w:hAnsi="Times New Roman" w:cs="Times New Roman"/>
          <w:sz w:val="28"/>
          <w:szCs w:val="28"/>
        </w:rPr>
        <w:t xml:space="preserve"> </w:t>
      </w:r>
      <w:r w:rsidR="00CF52F1">
        <w:rPr>
          <w:rFonts w:ascii="Times New Roman" w:hAnsi="Times New Roman" w:cs="Times New Roman"/>
          <w:sz w:val="28"/>
          <w:szCs w:val="28"/>
        </w:rPr>
        <w:t xml:space="preserve">не преподавал, но он был тогда </w:t>
      </w:r>
      <w:r w:rsidR="00284D7F">
        <w:rPr>
          <w:rFonts w:ascii="Times New Roman" w:hAnsi="Times New Roman" w:cs="Times New Roman"/>
          <w:sz w:val="28"/>
          <w:szCs w:val="28"/>
        </w:rPr>
        <w:t>– кстати, вот к вопросу о левых художниках! – он был главный левый художник Советского Союза.</w:t>
      </w:r>
      <w:r w:rsidR="00154F07">
        <w:rPr>
          <w:rFonts w:ascii="Times New Roman" w:hAnsi="Times New Roman" w:cs="Times New Roman"/>
          <w:sz w:val="28"/>
          <w:szCs w:val="28"/>
        </w:rPr>
        <w:t xml:space="preserve"> Ну, вот смешно вроде бы, что Кончаловский советского периода – он был совсем советский художни</w:t>
      </w:r>
      <w:r w:rsidR="00CF29C1">
        <w:rPr>
          <w:rFonts w:ascii="Times New Roman" w:hAnsi="Times New Roman" w:cs="Times New Roman"/>
          <w:sz w:val="28"/>
          <w:szCs w:val="28"/>
        </w:rPr>
        <w:t xml:space="preserve">к – кажется так. Но его прошлое </w:t>
      </w:r>
      <w:r w:rsidR="00154F07">
        <w:rPr>
          <w:rFonts w:ascii="Times New Roman" w:hAnsi="Times New Roman" w:cs="Times New Roman"/>
          <w:sz w:val="28"/>
          <w:szCs w:val="28"/>
        </w:rPr>
        <w:t>создавало ему ауру</w:t>
      </w:r>
      <w:r w:rsidR="00B076D3">
        <w:rPr>
          <w:rFonts w:ascii="Times New Roman" w:hAnsi="Times New Roman" w:cs="Times New Roman"/>
          <w:sz w:val="28"/>
          <w:szCs w:val="28"/>
        </w:rPr>
        <w:t xml:space="preserve"> художника «другого». </w:t>
      </w:r>
      <w:r w:rsidR="00DC6B47">
        <w:rPr>
          <w:rFonts w:ascii="Times New Roman" w:hAnsi="Times New Roman" w:cs="Times New Roman"/>
          <w:sz w:val="28"/>
          <w:szCs w:val="28"/>
        </w:rPr>
        <w:t>К</w:t>
      </w:r>
      <w:r w:rsidR="00B076D3">
        <w:rPr>
          <w:rFonts w:ascii="Times New Roman" w:hAnsi="Times New Roman" w:cs="Times New Roman"/>
          <w:sz w:val="28"/>
          <w:szCs w:val="28"/>
        </w:rPr>
        <w:t xml:space="preserve"> нему приходили </w:t>
      </w:r>
      <w:r w:rsidR="008976EB" w:rsidRPr="008976EB">
        <w:rPr>
          <w:rFonts w:ascii="Times New Roman" w:hAnsi="Times New Roman" w:cs="Times New Roman"/>
          <w:sz w:val="28"/>
          <w:szCs w:val="28"/>
        </w:rPr>
        <w:t xml:space="preserve">– </w:t>
      </w:r>
      <w:r w:rsidR="008976E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B076D3">
        <w:rPr>
          <w:rFonts w:ascii="Times New Roman" w:hAnsi="Times New Roman" w:cs="Times New Roman"/>
          <w:sz w:val="28"/>
          <w:szCs w:val="28"/>
        </w:rPr>
        <w:t>наш</w:t>
      </w:r>
      <w:r w:rsidR="008976EB">
        <w:rPr>
          <w:rFonts w:ascii="Times New Roman" w:hAnsi="Times New Roman" w:cs="Times New Roman"/>
          <w:sz w:val="28"/>
          <w:szCs w:val="28"/>
        </w:rPr>
        <w:t>его</w:t>
      </w:r>
      <w:r w:rsidR="00B076D3">
        <w:rPr>
          <w:rFonts w:ascii="Times New Roman" w:hAnsi="Times New Roman" w:cs="Times New Roman"/>
          <w:sz w:val="28"/>
          <w:szCs w:val="28"/>
        </w:rPr>
        <w:t xml:space="preserve"> педагог</w:t>
      </w:r>
      <w:r w:rsidR="008976EB">
        <w:rPr>
          <w:rFonts w:ascii="Times New Roman" w:hAnsi="Times New Roman" w:cs="Times New Roman"/>
          <w:sz w:val="28"/>
          <w:szCs w:val="28"/>
        </w:rPr>
        <w:t>а привели</w:t>
      </w:r>
      <w:r w:rsidR="00DC6B47">
        <w:rPr>
          <w:rFonts w:ascii="Times New Roman" w:hAnsi="Times New Roman" w:cs="Times New Roman"/>
          <w:sz w:val="28"/>
          <w:szCs w:val="28"/>
        </w:rPr>
        <w:t>:</w:t>
      </w:r>
      <w:r w:rsidR="00B076D3">
        <w:rPr>
          <w:rFonts w:ascii="Times New Roman" w:hAnsi="Times New Roman" w:cs="Times New Roman"/>
          <w:sz w:val="28"/>
          <w:szCs w:val="28"/>
        </w:rPr>
        <w:t xml:space="preserve"> </w:t>
      </w:r>
      <w:r w:rsidR="00DC6B47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B076D3">
        <w:rPr>
          <w:rFonts w:ascii="Times New Roman" w:hAnsi="Times New Roman" w:cs="Times New Roman"/>
          <w:sz w:val="28"/>
          <w:szCs w:val="28"/>
        </w:rPr>
        <w:t>студенты поехали в гости</w:t>
      </w:r>
      <w:r w:rsidR="00BA1565">
        <w:rPr>
          <w:rFonts w:ascii="Times New Roman" w:hAnsi="Times New Roman" w:cs="Times New Roman"/>
          <w:sz w:val="28"/>
          <w:szCs w:val="28"/>
        </w:rPr>
        <w:t xml:space="preserve"> и</w:t>
      </w:r>
      <w:r w:rsidR="00B076D3">
        <w:rPr>
          <w:rFonts w:ascii="Times New Roman" w:hAnsi="Times New Roman" w:cs="Times New Roman"/>
          <w:sz w:val="28"/>
          <w:szCs w:val="28"/>
        </w:rPr>
        <w:t xml:space="preserve"> привезли. Ну, он </w:t>
      </w:r>
      <w:r w:rsidR="008976EB">
        <w:rPr>
          <w:rFonts w:ascii="Times New Roman" w:hAnsi="Times New Roman" w:cs="Times New Roman"/>
          <w:sz w:val="28"/>
          <w:szCs w:val="28"/>
        </w:rPr>
        <w:t xml:space="preserve">– </w:t>
      </w:r>
      <w:r w:rsidR="00B076D3">
        <w:rPr>
          <w:rFonts w:ascii="Times New Roman" w:hAnsi="Times New Roman" w:cs="Times New Roman"/>
          <w:sz w:val="28"/>
          <w:szCs w:val="28"/>
        </w:rPr>
        <w:t xml:space="preserve">взрослый, </w:t>
      </w:r>
      <w:r w:rsidR="000A7D23">
        <w:rPr>
          <w:rFonts w:ascii="Times New Roman" w:hAnsi="Times New Roman" w:cs="Times New Roman"/>
          <w:sz w:val="28"/>
          <w:szCs w:val="28"/>
        </w:rPr>
        <w:t xml:space="preserve">Петр Петрович Кончаловский, - и студенты. </w:t>
      </w:r>
      <w:r w:rsidR="000A7D23" w:rsidRPr="003F3472">
        <w:rPr>
          <w:rFonts w:ascii="Times New Roman" w:hAnsi="Times New Roman" w:cs="Times New Roman"/>
          <w:i/>
          <w:sz w:val="28"/>
          <w:szCs w:val="28"/>
        </w:rPr>
        <w:t>«</w:t>
      </w:r>
      <w:r w:rsidR="008976EB" w:rsidRPr="003F3472">
        <w:rPr>
          <w:rFonts w:ascii="Times New Roman" w:hAnsi="Times New Roman" w:cs="Times New Roman"/>
          <w:i/>
          <w:sz w:val="28"/>
          <w:szCs w:val="28"/>
        </w:rPr>
        <w:t>И</w:t>
      </w:r>
      <w:r w:rsidR="000A7D23" w:rsidRPr="003F3472">
        <w:rPr>
          <w:rFonts w:ascii="Times New Roman" w:hAnsi="Times New Roman" w:cs="Times New Roman"/>
          <w:i/>
          <w:sz w:val="28"/>
          <w:szCs w:val="28"/>
        </w:rPr>
        <w:t xml:space="preserve"> что – что вы?» «Ну, что я – я пришел. Сказал</w:t>
      </w:r>
      <w:r w:rsidR="00310DFF" w:rsidRPr="003F3472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0A7D23" w:rsidRPr="003F34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976EB" w:rsidRPr="003F3472">
        <w:rPr>
          <w:rFonts w:ascii="Times New Roman" w:hAnsi="Times New Roman" w:cs="Times New Roman"/>
          <w:i/>
          <w:sz w:val="28"/>
          <w:szCs w:val="28"/>
        </w:rPr>
        <w:t>“</w:t>
      </w:r>
      <w:r w:rsidR="000A7D23" w:rsidRPr="003F3472">
        <w:rPr>
          <w:rFonts w:ascii="Times New Roman" w:hAnsi="Times New Roman" w:cs="Times New Roman"/>
          <w:i/>
          <w:sz w:val="28"/>
          <w:szCs w:val="28"/>
        </w:rPr>
        <w:t xml:space="preserve">Здрасте. Я </w:t>
      </w:r>
      <w:r w:rsidR="00DC6B47" w:rsidRPr="003F3472">
        <w:rPr>
          <w:rFonts w:ascii="Times New Roman" w:hAnsi="Times New Roman" w:cs="Times New Roman"/>
          <w:i/>
          <w:sz w:val="28"/>
          <w:szCs w:val="28"/>
        </w:rPr>
        <w:t>Или</w:t>
      </w:r>
      <w:r w:rsidR="00BA1565" w:rsidRPr="003F3472">
        <w:rPr>
          <w:rFonts w:ascii="Times New Roman" w:hAnsi="Times New Roman" w:cs="Times New Roman"/>
          <w:i/>
          <w:sz w:val="28"/>
          <w:szCs w:val="28"/>
        </w:rPr>
        <w:t>ф</w:t>
      </w:r>
      <w:r w:rsidR="00650554" w:rsidRPr="003F3472">
        <w:rPr>
          <w:rFonts w:ascii="Times New Roman" w:hAnsi="Times New Roman" w:cs="Times New Roman"/>
          <w:i/>
          <w:sz w:val="28"/>
          <w:szCs w:val="28"/>
        </w:rPr>
        <w:t xml:space="preserve"> Мамедов из Азербайджана</w:t>
      </w:r>
      <w:r w:rsidR="008976EB" w:rsidRPr="003F3472">
        <w:rPr>
          <w:rFonts w:ascii="Times New Roman" w:hAnsi="Times New Roman" w:cs="Times New Roman"/>
          <w:i/>
          <w:sz w:val="28"/>
          <w:szCs w:val="28"/>
        </w:rPr>
        <w:t>”</w:t>
      </w:r>
      <w:r w:rsidR="00152F95" w:rsidRPr="003F34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>–</w:t>
      </w:r>
      <w:r w:rsidR="00152F95" w:rsidRPr="003F34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>“</w:t>
      </w:r>
      <w:r w:rsidR="00152F95" w:rsidRPr="003F3472">
        <w:rPr>
          <w:rFonts w:ascii="Times New Roman" w:hAnsi="Times New Roman" w:cs="Times New Roman"/>
          <w:i/>
          <w:sz w:val="28"/>
          <w:szCs w:val="28"/>
        </w:rPr>
        <w:t xml:space="preserve">Ну ладно, мне некогда с тобой разговаривать, </w:t>
      </w:r>
      <w:r w:rsidR="00152F95" w:rsidRPr="00DC6B47">
        <w:rPr>
          <w:rFonts w:ascii="Times New Roman" w:hAnsi="Times New Roman" w:cs="Times New Roman"/>
          <w:sz w:val="28"/>
          <w:szCs w:val="28"/>
        </w:rPr>
        <w:t xml:space="preserve">- сказал Кончаловский, - </w:t>
      </w:r>
      <w:r w:rsidR="00152F95" w:rsidRPr="003F3472">
        <w:rPr>
          <w:rFonts w:ascii="Times New Roman" w:hAnsi="Times New Roman" w:cs="Times New Roman"/>
          <w:i/>
          <w:sz w:val="28"/>
          <w:szCs w:val="28"/>
        </w:rPr>
        <w:t>вот тебе холст, вот тебе краски, иди там, пиши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>”</w:t>
      </w:r>
      <w:r w:rsidR="00152F95" w:rsidRPr="003F3472">
        <w:rPr>
          <w:rFonts w:ascii="Times New Roman" w:hAnsi="Times New Roman" w:cs="Times New Roman"/>
          <w:i/>
          <w:sz w:val="28"/>
          <w:szCs w:val="28"/>
        </w:rPr>
        <w:t>.</w:t>
      </w:r>
      <w:r w:rsidR="00152F95">
        <w:rPr>
          <w:rFonts w:ascii="Times New Roman" w:hAnsi="Times New Roman" w:cs="Times New Roman"/>
          <w:sz w:val="28"/>
          <w:szCs w:val="28"/>
        </w:rPr>
        <w:t xml:space="preserve"> На даче.</w:t>
      </w:r>
      <w:r w:rsidR="004E6E5A" w:rsidRPr="004E6E5A">
        <w:rPr>
          <w:rFonts w:ascii="Times New Roman" w:hAnsi="Times New Roman" w:cs="Times New Roman"/>
          <w:sz w:val="28"/>
          <w:szCs w:val="28"/>
        </w:rPr>
        <w:t xml:space="preserve"> 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 xml:space="preserve">Ну, я и пошел </w:t>
      </w:r>
      <w:r w:rsidR="00066E43" w:rsidRPr="003F3472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>писа</w:t>
      </w:r>
      <w:r w:rsidR="00066E43" w:rsidRPr="003F3472">
        <w:rPr>
          <w:rFonts w:ascii="Times New Roman" w:hAnsi="Times New Roman" w:cs="Times New Roman"/>
          <w:i/>
          <w:sz w:val="28"/>
          <w:szCs w:val="28"/>
        </w:rPr>
        <w:t>л</w:t>
      </w:r>
      <w:r w:rsidR="004679E5" w:rsidRPr="003F3472">
        <w:rPr>
          <w:rFonts w:ascii="Times New Roman" w:hAnsi="Times New Roman" w:cs="Times New Roman"/>
          <w:i/>
          <w:sz w:val="28"/>
          <w:szCs w:val="28"/>
        </w:rPr>
        <w:t>,</w:t>
      </w:r>
      <w:r w:rsidR="00BA1565">
        <w:rPr>
          <w:rFonts w:ascii="Times New Roman" w:hAnsi="Times New Roman" w:cs="Times New Roman"/>
          <w:sz w:val="28"/>
          <w:szCs w:val="28"/>
        </w:rPr>
        <w:t xml:space="preserve"> </w:t>
      </w:r>
      <w:r w:rsidR="004E6E5A">
        <w:rPr>
          <w:rFonts w:ascii="Times New Roman" w:hAnsi="Times New Roman" w:cs="Times New Roman"/>
          <w:sz w:val="28"/>
          <w:szCs w:val="28"/>
        </w:rPr>
        <w:t xml:space="preserve">- </w:t>
      </w:r>
      <w:r w:rsidR="00CD3AD3">
        <w:rPr>
          <w:rFonts w:ascii="Times New Roman" w:hAnsi="Times New Roman" w:cs="Times New Roman"/>
          <w:sz w:val="28"/>
          <w:szCs w:val="28"/>
        </w:rPr>
        <w:t xml:space="preserve">это </w:t>
      </w:r>
      <w:r w:rsidR="00DC6B47">
        <w:rPr>
          <w:rFonts w:ascii="Times New Roman" w:hAnsi="Times New Roman" w:cs="Times New Roman"/>
          <w:sz w:val="28"/>
          <w:szCs w:val="28"/>
        </w:rPr>
        <w:t>Илиф</w:t>
      </w:r>
      <w:r w:rsidR="004E6E5A">
        <w:rPr>
          <w:rFonts w:ascii="Times New Roman" w:hAnsi="Times New Roman" w:cs="Times New Roman"/>
          <w:sz w:val="28"/>
          <w:szCs w:val="28"/>
        </w:rPr>
        <w:t xml:space="preserve"> Мамедов рассказывал</w:t>
      </w:r>
      <w:r w:rsidR="004679E5">
        <w:rPr>
          <w:rFonts w:ascii="Times New Roman" w:hAnsi="Times New Roman" w:cs="Times New Roman"/>
          <w:sz w:val="28"/>
          <w:szCs w:val="28"/>
        </w:rPr>
        <w:t>,</w:t>
      </w:r>
      <w:r w:rsidR="00BA1565">
        <w:rPr>
          <w:rFonts w:ascii="Times New Roman" w:hAnsi="Times New Roman" w:cs="Times New Roman"/>
          <w:sz w:val="28"/>
          <w:szCs w:val="28"/>
        </w:rPr>
        <w:t xml:space="preserve"> -</w:t>
      </w:r>
      <w:r w:rsidR="004E6E5A">
        <w:rPr>
          <w:rFonts w:ascii="Times New Roman" w:hAnsi="Times New Roman" w:cs="Times New Roman"/>
          <w:sz w:val="28"/>
          <w:szCs w:val="28"/>
        </w:rPr>
        <w:t xml:space="preserve"> 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 xml:space="preserve">Кончаловский у </w:t>
      </w:r>
      <w:r w:rsidR="00066E43" w:rsidRPr="003F3472">
        <w:rPr>
          <w:rFonts w:ascii="Times New Roman" w:hAnsi="Times New Roman" w:cs="Times New Roman"/>
          <w:i/>
          <w:sz w:val="28"/>
          <w:szCs w:val="28"/>
        </w:rPr>
        <w:t>меня</w:t>
      </w:r>
      <w:r w:rsidR="004E6E5A" w:rsidRPr="003F3472">
        <w:rPr>
          <w:rFonts w:ascii="Times New Roman" w:hAnsi="Times New Roman" w:cs="Times New Roman"/>
          <w:i/>
          <w:sz w:val="28"/>
          <w:szCs w:val="28"/>
        </w:rPr>
        <w:t xml:space="preserve"> потом купил</w:t>
      </w:r>
      <w:r w:rsidR="00066E43" w:rsidRPr="003F3472">
        <w:rPr>
          <w:rFonts w:ascii="Times New Roman" w:hAnsi="Times New Roman" w:cs="Times New Roman"/>
          <w:i/>
          <w:sz w:val="28"/>
          <w:szCs w:val="28"/>
        </w:rPr>
        <w:t xml:space="preserve"> этот этюд»</w:t>
      </w:r>
      <w:r w:rsidR="00066E43">
        <w:rPr>
          <w:rFonts w:ascii="Times New Roman" w:hAnsi="Times New Roman" w:cs="Times New Roman"/>
          <w:sz w:val="28"/>
          <w:szCs w:val="28"/>
        </w:rPr>
        <w:t xml:space="preserve">. </w:t>
      </w:r>
      <w:r w:rsidR="00A10FD9">
        <w:rPr>
          <w:rFonts w:ascii="Times New Roman" w:hAnsi="Times New Roman" w:cs="Times New Roman"/>
          <w:sz w:val="28"/>
          <w:szCs w:val="28"/>
        </w:rPr>
        <w:t xml:space="preserve">А </w:t>
      </w:r>
      <w:r w:rsidR="00066E43">
        <w:rPr>
          <w:rFonts w:ascii="Times New Roman" w:hAnsi="Times New Roman" w:cs="Times New Roman"/>
          <w:sz w:val="28"/>
          <w:szCs w:val="28"/>
        </w:rPr>
        <w:t>Кончаловский вел себя как западный человек. Поэтому тогда это было принято – как поощрение</w:t>
      </w:r>
      <w:r w:rsidR="00A10FD9">
        <w:rPr>
          <w:rFonts w:ascii="Times New Roman" w:hAnsi="Times New Roman" w:cs="Times New Roman"/>
          <w:sz w:val="28"/>
          <w:szCs w:val="28"/>
        </w:rPr>
        <w:t>: купить</w:t>
      </w:r>
      <w:r w:rsidR="00D75A47">
        <w:rPr>
          <w:rFonts w:ascii="Times New Roman" w:hAnsi="Times New Roman" w:cs="Times New Roman"/>
          <w:sz w:val="28"/>
          <w:szCs w:val="28"/>
        </w:rPr>
        <w:t>. Он</w:t>
      </w:r>
      <w:r w:rsidR="00A10FD9">
        <w:rPr>
          <w:rFonts w:ascii="Times New Roman" w:hAnsi="Times New Roman" w:cs="Times New Roman"/>
          <w:sz w:val="28"/>
          <w:szCs w:val="28"/>
        </w:rPr>
        <w:t xml:space="preserve"> сам же ему подарил</w:t>
      </w:r>
      <w:r w:rsidR="00D75A47">
        <w:rPr>
          <w:rFonts w:ascii="Times New Roman" w:hAnsi="Times New Roman" w:cs="Times New Roman"/>
          <w:sz w:val="28"/>
          <w:szCs w:val="28"/>
        </w:rPr>
        <w:t xml:space="preserve"> этот холст</w:t>
      </w:r>
      <w:r w:rsidR="00A10FD9">
        <w:rPr>
          <w:rFonts w:ascii="Times New Roman" w:hAnsi="Times New Roman" w:cs="Times New Roman"/>
          <w:sz w:val="28"/>
          <w:szCs w:val="28"/>
        </w:rPr>
        <w:t xml:space="preserve">, сам </w:t>
      </w:r>
      <w:r w:rsidR="00D75A47">
        <w:rPr>
          <w:rFonts w:ascii="Times New Roman" w:hAnsi="Times New Roman" w:cs="Times New Roman"/>
          <w:sz w:val="28"/>
          <w:szCs w:val="28"/>
        </w:rPr>
        <w:t xml:space="preserve">же у него и купил. Там количество денег не имеет значения – сколько. Но сам факт! </w:t>
      </w:r>
    </w:p>
    <w:p w:rsidR="001320CE" w:rsidRDefault="0019164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вопросу об этих всяких историях – я </w:t>
      </w:r>
      <w:r w:rsidR="00D75A47">
        <w:rPr>
          <w:rFonts w:ascii="Times New Roman" w:hAnsi="Times New Roman" w:cs="Times New Roman"/>
          <w:sz w:val="28"/>
          <w:szCs w:val="28"/>
        </w:rPr>
        <w:t xml:space="preserve">быстро расскажу такую историю: рассказывал </w:t>
      </w:r>
      <w:r>
        <w:rPr>
          <w:rFonts w:ascii="Times New Roman" w:hAnsi="Times New Roman" w:cs="Times New Roman"/>
          <w:sz w:val="28"/>
          <w:szCs w:val="28"/>
        </w:rPr>
        <w:t>Григорий Михайлович Левитин, как он общался с Тышлером. Тышлер, конечно, великий художник,</w:t>
      </w:r>
      <w:r w:rsidR="003E3B9C">
        <w:rPr>
          <w:rFonts w:ascii="Times New Roman" w:hAnsi="Times New Roman" w:cs="Times New Roman"/>
          <w:sz w:val="28"/>
          <w:szCs w:val="28"/>
        </w:rPr>
        <w:t xml:space="preserve"> приехал сюда, делал спектакль – и заболел, попал в больницу. </w:t>
      </w:r>
      <w:r w:rsidR="00351B9B">
        <w:rPr>
          <w:rFonts w:ascii="Times New Roman" w:hAnsi="Times New Roman" w:cs="Times New Roman"/>
          <w:sz w:val="28"/>
          <w:szCs w:val="28"/>
        </w:rPr>
        <w:t>Спектакль н</w:t>
      </w:r>
      <w:r w:rsidR="003E3B9C">
        <w:rPr>
          <w:rFonts w:ascii="Times New Roman" w:hAnsi="Times New Roman" w:cs="Times New Roman"/>
          <w:sz w:val="28"/>
          <w:szCs w:val="28"/>
        </w:rPr>
        <w:t>азывался «</w:t>
      </w:r>
      <w:r w:rsidR="00351B9B">
        <w:rPr>
          <w:rFonts w:ascii="Times New Roman" w:hAnsi="Times New Roman" w:cs="Times New Roman"/>
          <w:sz w:val="28"/>
          <w:szCs w:val="28"/>
        </w:rPr>
        <w:t>Смерть комивояжера</w:t>
      </w:r>
      <w:r w:rsidR="003E3B9C">
        <w:rPr>
          <w:rFonts w:ascii="Times New Roman" w:hAnsi="Times New Roman" w:cs="Times New Roman"/>
          <w:sz w:val="28"/>
          <w:szCs w:val="28"/>
        </w:rPr>
        <w:t>»</w:t>
      </w:r>
      <w:r w:rsidR="00351B9B">
        <w:rPr>
          <w:rFonts w:ascii="Times New Roman" w:hAnsi="Times New Roman" w:cs="Times New Roman"/>
          <w:sz w:val="28"/>
          <w:szCs w:val="28"/>
        </w:rPr>
        <w:t xml:space="preserve"> - ну. Знаменитый спектакль в пушкинском театре. И вот он заболел, попал в больницу.</w:t>
      </w:r>
      <w:r w:rsidR="00200FFD">
        <w:rPr>
          <w:rFonts w:ascii="Times New Roman" w:hAnsi="Times New Roman" w:cs="Times New Roman"/>
          <w:sz w:val="28"/>
          <w:szCs w:val="28"/>
        </w:rPr>
        <w:t xml:space="preserve"> И Григорий Михайлович, идя его навещать, купил один или два детских альбома – ну, такие, альбомы для рисования</w:t>
      </w:r>
      <w:r w:rsidR="004679E5">
        <w:rPr>
          <w:rFonts w:ascii="Times New Roman" w:hAnsi="Times New Roman" w:cs="Times New Roman"/>
          <w:sz w:val="28"/>
          <w:szCs w:val="28"/>
        </w:rPr>
        <w:t xml:space="preserve">, </w:t>
      </w:r>
      <w:r w:rsidR="00200FFD">
        <w:rPr>
          <w:rFonts w:ascii="Times New Roman" w:hAnsi="Times New Roman" w:cs="Times New Roman"/>
          <w:sz w:val="28"/>
          <w:szCs w:val="28"/>
        </w:rPr>
        <w:t>школьные. Стоили они очень дешево. И, наверное, цветные карандаши он купил</w:t>
      </w:r>
      <w:r w:rsidR="004679E5">
        <w:rPr>
          <w:rFonts w:ascii="Times New Roman" w:hAnsi="Times New Roman" w:cs="Times New Roman"/>
          <w:sz w:val="28"/>
          <w:szCs w:val="28"/>
        </w:rPr>
        <w:t>, я думаю</w:t>
      </w:r>
      <w:r w:rsidR="00200FFD">
        <w:rPr>
          <w:rFonts w:ascii="Times New Roman" w:hAnsi="Times New Roman" w:cs="Times New Roman"/>
          <w:sz w:val="28"/>
          <w:szCs w:val="28"/>
        </w:rPr>
        <w:t xml:space="preserve"> – я забыл</w:t>
      </w:r>
      <w:r w:rsidR="0064262C">
        <w:rPr>
          <w:rFonts w:ascii="Times New Roman" w:hAnsi="Times New Roman" w:cs="Times New Roman"/>
          <w:sz w:val="28"/>
          <w:szCs w:val="28"/>
        </w:rPr>
        <w:t>, как именно он рассказывал</w:t>
      </w:r>
      <w:r w:rsidR="00200FFD">
        <w:rPr>
          <w:rFonts w:ascii="Times New Roman" w:hAnsi="Times New Roman" w:cs="Times New Roman"/>
          <w:sz w:val="28"/>
          <w:szCs w:val="28"/>
        </w:rPr>
        <w:t>.</w:t>
      </w:r>
      <w:r w:rsidR="0064262C">
        <w:rPr>
          <w:rFonts w:ascii="Times New Roman" w:hAnsi="Times New Roman" w:cs="Times New Roman"/>
          <w:sz w:val="28"/>
          <w:szCs w:val="28"/>
        </w:rPr>
        <w:t xml:space="preserve"> Приходит к Тышлеру, говорит: </w:t>
      </w:r>
      <w:r w:rsidR="0064262C" w:rsidRPr="003F3472">
        <w:rPr>
          <w:rFonts w:ascii="Times New Roman" w:hAnsi="Times New Roman" w:cs="Times New Roman"/>
          <w:i/>
          <w:sz w:val="28"/>
          <w:szCs w:val="28"/>
        </w:rPr>
        <w:t>«Вот – это вам, вам же скучно лежать здесь, ничего не делая».</w:t>
      </w:r>
      <w:r w:rsidR="0064262C">
        <w:rPr>
          <w:rFonts w:ascii="Times New Roman" w:hAnsi="Times New Roman" w:cs="Times New Roman"/>
          <w:sz w:val="28"/>
          <w:szCs w:val="28"/>
        </w:rPr>
        <w:t xml:space="preserve"> Это помимо </w:t>
      </w:r>
      <w:r w:rsidR="004679E5">
        <w:rPr>
          <w:rFonts w:ascii="Times New Roman" w:hAnsi="Times New Roman" w:cs="Times New Roman"/>
          <w:sz w:val="28"/>
          <w:szCs w:val="28"/>
        </w:rPr>
        <w:t xml:space="preserve">этих </w:t>
      </w:r>
      <w:r w:rsidR="0064262C">
        <w:rPr>
          <w:rFonts w:ascii="Times New Roman" w:hAnsi="Times New Roman" w:cs="Times New Roman"/>
          <w:sz w:val="28"/>
          <w:szCs w:val="28"/>
        </w:rPr>
        <w:t>вс</w:t>
      </w:r>
      <w:r w:rsidR="004679E5">
        <w:rPr>
          <w:rFonts w:ascii="Times New Roman" w:hAnsi="Times New Roman" w:cs="Times New Roman"/>
          <w:sz w:val="28"/>
          <w:szCs w:val="28"/>
        </w:rPr>
        <w:t>яки</w:t>
      </w:r>
      <w:r w:rsidR="0064262C">
        <w:rPr>
          <w:rFonts w:ascii="Times New Roman" w:hAnsi="Times New Roman" w:cs="Times New Roman"/>
          <w:sz w:val="28"/>
          <w:szCs w:val="28"/>
        </w:rPr>
        <w:t>х апельсинов.</w:t>
      </w:r>
      <w:r w:rsidR="00E07EF1">
        <w:rPr>
          <w:rFonts w:ascii="Times New Roman" w:hAnsi="Times New Roman" w:cs="Times New Roman"/>
          <w:sz w:val="28"/>
          <w:szCs w:val="28"/>
        </w:rPr>
        <w:t xml:space="preserve"> Тышлеру это все понравилось. Он сказал «спасибо», а когда </w:t>
      </w:r>
      <w:r w:rsidR="00E07EF1" w:rsidRPr="00E07EF1">
        <w:rPr>
          <w:rFonts w:ascii="Times New Roman" w:hAnsi="Times New Roman" w:cs="Times New Roman"/>
          <w:sz w:val="28"/>
          <w:szCs w:val="28"/>
        </w:rPr>
        <w:t>[</w:t>
      </w:r>
      <w:r w:rsidR="00E07EF1">
        <w:rPr>
          <w:rFonts w:ascii="Times New Roman" w:hAnsi="Times New Roman" w:cs="Times New Roman"/>
          <w:sz w:val="28"/>
          <w:szCs w:val="28"/>
        </w:rPr>
        <w:t>Левитин</w:t>
      </w:r>
      <w:r w:rsidR="00E07EF1" w:rsidRPr="00E07EF1">
        <w:rPr>
          <w:rFonts w:ascii="Times New Roman" w:hAnsi="Times New Roman" w:cs="Times New Roman"/>
          <w:sz w:val="28"/>
          <w:szCs w:val="28"/>
        </w:rPr>
        <w:t>]</w:t>
      </w:r>
      <w:r w:rsidR="00E07EF1">
        <w:rPr>
          <w:rFonts w:ascii="Times New Roman" w:hAnsi="Times New Roman" w:cs="Times New Roman"/>
          <w:sz w:val="28"/>
          <w:szCs w:val="28"/>
        </w:rPr>
        <w:t xml:space="preserve"> узнал, что </w:t>
      </w:r>
      <w:r w:rsidR="003E1BA8">
        <w:rPr>
          <w:rFonts w:ascii="Times New Roman" w:hAnsi="Times New Roman" w:cs="Times New Roman"/>
          <w:sz w:val="28"/>
          <w:szCs w:val="28"/>
        </w:rPr>
        <w:t>Тышлер</w:t>
      </w:r>
      <w:r w:rsidR="00E07EF1">
        <w:rPr>
          <w:rFonts w:ascii="Times New Roman" w:hAnsi="Times New Roman" w:cs="Times New Roman"/>
          <w:sz w:val="28"/>
          <w:szCs w:val="28"/>
        </w:rPr>
        <w:t xml:space="preserve"> выписывается уже, он пришел к нему в палату и говорит: </w:t>
      </w:r>
      <w:r w:rsidR="00E07EF1" w:rsidRPr="003F3472">
        <w:rPr>
          <w:rFonts w:ascii="Times New Roman" w:hAnsi="Times New Roman" w:cs="Times New Roman"/>
          <w:i/>
          <w:sz w:val="28"/>
          <w:szCs w:val="28"/>
        </w:rPr>
        <w:t xml:space="preserve">«Поздравляю, вы выписываетесь, а где </w:t>
      </w:r>
      <w:r w:rsidR="00E07EF1" w:rsidRPr="003F3472">
        <w:rPr>
          <w:rFonts w:ascii="Times New Roman" w:hAnsi="Times New Roman" w:cs="Times New Roman"/>
          <w:i/>
          <w:sz w:val="28"/>
          <w:szCs w:val="28"/>
        </w:rPr>
        <w:lastRenderedPageBreak/>
        <w:t>мои альбомы?»</w:t>
      </w:r>
      <w:r w:rsidR="003F2BB3">
        <w:rPr>
          <w:rFonts w:ascii="Times New Roman" w:hAnsi="Times New Roman" w:cs="Times New Roman"/>
          <w:sz w:val="28"/>
          <w:szCs w:val="28"/>
        </w:rPr>
        <w:t xml:space="preserve"> - Тышлер был очень изумлен – он считал, что это его альбомы (</w:t>
      </w:r>
      <w:r w:rsidR="003F2BB3" w:rsidRPr="003F2BB3">
        <w:rPr>
          <w:rFonts w:ascii="Times New Roman" w:hAnsi="Times New Roman" w:cs="Times New Roman"/>
          <w:i/>
          <w:sz w:val="28"/>
          <w:szCs w:val="28"/>
        </w:rPr>
        <w:t>смеется</w:t>
      </w:r>
      <w:r w:rsidR="003F2BB3">
        <w:rPr>
          <w:rFonts w:ascii="Times New Roman" w:hAnsi="Times New Roman" w:cs="Times New Roman"/>
          <w:sz w:val="28"/>
          <w:szCs w:val="28"/>
        </w:rPr>
        <w:t>).</w:t>
      </w:r>
      <w:r w:rsidR="00284D7F">
        <w:rPr>
          <w:rFonts w:ascii="Times New Roman" w:hAnsi="Times New Roman" w:cs="Times New Roman"/>
          <w:sz w:val="28"/>
          <w:szCs w:val="28"/>
        </w:rPr>
        <w:t xml:space="preserve"> </w:t>
      </w:r>
      <w:r w:rsidR="003F2BB3">
        <w:rPr>
          <w:rFonts w:ascii="Times New Roman" w:hAnsi="Times New Roman" w:cs="Times New Roman"/>
          <w:sz w:val="28"/>
          <w:szCs w:val="28"/>
        </w:rPr>
        <w:t>Здесь же не было никакой договоренности, он</w:t>
      </w:r>
      <w:r w:rsidR="00557E8A">
        <w:rPr>
          <w:rFonts w:ascii="Times New Roman" w:hAnsi="Times New Roman" w:cs="Times New Roman"/>
          <w:sz w:val="28"/>
          <w:szCs w:val="28"/>
        </w:rPr>
        <w:t xml:space="preserve"> ему </w:t>
      </w:r>
      <w:r w:rsidR="003F2BB3">
        <w:rPr>
          <w:rFonts w:ascii="Times New Roman" w:hAnsi="Times New Roman" w:cs="Times New Roman"/>
          <w:sz w:val="28"/>
          <w:szCs w:val="28"/>
        </w:rPr>
        <w:t>просто дал и все.</w:t>
      </w:r>
      <w:r w:rsidR="00DC2D61">
        <w:rPr>
          <w:rFonts w:ascii="Times New Roman" w:hAnsi="Times New Roman" w:cs="Times New Roman"/>
          <w:sz w:val="28"/>
          <w:szCs w:val="28"/>
        </w:rPr>
        <w:t xml:space="preserve"> </w:t>
      </w:r>
      <w:r w:rsidR="00557E8A">
        <w:rPr>
          <w:rFonts w:ascii="Times New Roman" w:hAnsi="Times New Roman" w:cs="Times New Roman"/>
          <w:sz w:val="28"/>
          <w:szCs w:val="28"/>
        </w:rPr>
        <w:t>И он у него их забрал, эти альбомы, и это было у него в коллекции. Причем, рисуя на каждой странице – он там рисовал костюмы, еще что-то</w:t>
      </w:r>
      <w:r w:rsidR="00A660F7">
        <w:rPr>
          <w:rFonts w:ascii="Times New Roman" w:hAnsi="Times New Roman" w:cs="Times New Roman"/>
          <w:sz w:val="28"/>
          <w:szCs w:val="28"/>
        </w:rPr>
        <w:t xml:space="preserve">, </w:t>
      </w:r>
      <w:r w:rsidR="00557E8A">
        <w:rPr>
          <w:rFonts w:ascii="Times New Roman" w:hAnsi="Times New Roman" w:cs="Times New Roman"/>
          <w:sz w:val="28"/>
          <w:szCs w:val="28"/>
        </w:rPr>
        <w:t xml:space="preserve"> </w:t>
      </w:r>
      <w:r w:rsidR="00A660F7">
        <w:rPr>
          <w:rFonts w:ascii="Times New Roman" w:hAnsi="Times New Roman" w:cs="Times New Roman"/>
          <w:sz w:val="28"/>
          <w:szCs w:val="28"/>
        </w:rPr>
        <w:t xml:space="preserve">я видел этот альбом, - он их подписывал: то есть, подписной рисунок, </w:t>
      </w:r>
      <w:r w:rsidR="003E1BA8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="00A660F7">
        <w:rPr>
          <w:rFonts w:ascii="Times New Roman" w:hAnsi="Times New Roman" w:cs="Times New Roman"/>
          <w:sz w:val="28"/>
          <w:szCs w:val="28"/>
        </w:rPr>
        <w:t xml:space="preserve">это гораздо дороже стоит, чем просто рисунок. </w:t>
      </w:r>
      <w:r w:rsidR="0060711E">
        <w:rPr>
          <w:rFonts w:ascii="Times New Roman" w:hAnsi="Times New Roman" w:cs="Times New Roman"/>
          <w:sz w:val="28"/>
          <w:szCs w:val="28"/>
        </w:rPr>
        <w:t xml:space="preserve">Тышлеровский! </w:t>
      </w:r>
      <w:r w:rsidR="00122076">
        <w:rPr>
          <w:rFonts w:ascii="Times New Roman" w:hAnsi="Times New Roman" w:cs="Times New Roman"/>
          <w:sz w:val="28"/>
          <w:szCs w:val="28"/>
        </w:rPr>
        <w:t>Э</w:t>
      </w:r>
      <w:r w:rsidR="00A660F7">
        <w:rPr>
          <w:rFonts w:ascii="Times New Roman" w:hAnsi="Times New Roman" w:cs="Times New Roman"/>
          <w:sz w:val="28"/>
          <w:szCs w:val="28"/>
        </w:rPr>
        <w:t xml:space="preserve">то тоже к вопросу </w:t>
      </w:r>
      <w:r w:rsidR="00122076">
        <w:rPr>
          <w:rFonts w:ascii="Times New Roman" w:hAnsi="Times New Roman" w:cs="Times New Roman"/>
          <w:sz w:val="28"/>
          <w:szCs w:val="28"/>
        </w:rPr>
        <w:t>о деньгах и «не-деньгах», стоит это, не стоит… Он был собиратель, Григорий Михайлович, он врач был. И в то же время коллекционировал – театральную живопись. Хотя у него были и другие картины</w:t>
      </w:r>
      <w:r w:rsidR="0060711E">
        <w:rPr>
          <w:rFonts w:ascii="Times New Roman" w:hAnsi="Times New Roman" w:cs="Times New Roman"/>
          <w:sz w:val="28"/>
          <w:szCs w:val="28"/>
        </w:rPr>
        <w:t>:</w:t>
      </w:r>
      <w:r w:rsidR="002279CF">
        <w:rPr>
          <w:rFonts w:ascii="Times New Roman" w:hAnsi="Times New Roman" w:cs="Times New Roman"/>
          <w:sz w:val="28"/>
          <w:szCs w:val="28"/>
        </w:rPr>
        <w:t xml:space="preserve"> Петров-Водкин, Кустодиев там у него был</w:t>
      </w:r>
      <w:r w:rsidR="0060711E">
        <w:rPr>
          <w:rFonts w:ascii="Times New Roman" w:hAnsi="Times New Roman" w:cs="Times New Roman"/>
          <w:sz w:val="28"/>
          <w:szCs w:val="28"/>
        </w:rPr>
        <w:t>и</w:t>
      </w:r>
      <w:r w:rsidR="002279CF">
        <w:rPr>
          <w:rFonts w:ascii="Times New Roman" w:hAnsi="Times New Roman" w:cs="Times New Roman"/>
          <w:sz w:val="28"/>
          <w:szCs w:val="28"/>
        </w:rPr>
        <w:t xml:space="preserve"> хорошие. Картина такая висела на</w:t>
      </w:r>
      <w:r w:rsidR="002B5CCB">
        <w:rPr>
          <w:rFonts w:ascii="Times New Roman" w:hAnsi="Times New Roman" w:cs="Times New Roman"/>
          <w:sz w:val="28"/>
          <w:szCs w:val="28"/>
        </w:rPr>
        <w:t>д</w:t>
      </w:r>
      <w:r w:rsidR="002279CF">
        <w:rPr>
          <w:rFonts w:ascii="Times New Roman" w:hAnsi="Times New Roman" w:cs="Times New Roman"/>
          <w:sz w:val="28"/>
          <w:szCs w:val="28"/>
        </w:rPr>
        <w:t xml:space="preserve"> дверя</w:t>
      </w:r>
      <w:r w:rsidR="002B5CCB">
        <w:rPr>
          <w:rFonts w:ascii="Times New Roman" w:hAnsi="Times New Roman" w:cs="Times New Roman"/>
          <w:sz w:val="28"/>
          <w:szCs w:val="28"/>
        </w:rPr>
        <w:t>ми, и он говорил</w:t>
      </w:r>
      <w:r w:rsidR="002279CF">
        <w:rPr>
          <w:rFonts w:ascii="Times New Roman" w:hAnsi="Times New Roman" w:cs="Times New Roman"/>
          <w:sz w:val="28"/>
          <w:szCs w:val="28"/>
        </w:rPr>
        <w:t xml:space="preserve">: </w:t>
      </w:r>
      <w:r w:rsidR="002279CF" w:rsidRPr="00A4705E">
        <w:rPr>
          <w:rFonts w:ascii="Times New Roman" w:hAnsi="Times New Roman" w:cs="Times New Roman"/>
          <w:i/>
          <w:sz w:val="28"/>
          <w:szCs w:val="28"/>
        </w:rPr>
        <w:t>«Ну</w:t>
      </w:r>
      <w:r w:rsidR="002B5CCB" w:rsidRPr="00A4705E">
        <w:rPr>
          <w:rFonts w:ascii="Times New Roman" w:hAnsi="Times New Roman" w:cs="Times New Roman"/>
          <w:i/>
          <w:sz w:val="28"/>
          <w:szCs w:val="28"/>
        </w:rPr>
        <w:t>, т</w:t>
      </w:r>
      <w:r w:rsidR="002279CF" w:rsidRPr="00A4705E">
        <w:rPr>
          <w:rFonts w:ascii="Times New Roman" w:hAnsi="Times New Roman" w:cs="Times New Roman"/>
          <w:i/>
          <w:sz w:val="28"/>
          <w:szCs w:val="28"/>
        </w:rPr>
        <w:t xml:space="preserve">акой Коровин есть </w:t>
      </w:r>
      <w:r w:rsidR="002B5CCB" w:rsidRPr="00A4705E">
        <w:rPr>
          <w:rFonts w:ascii="Times New Roman" w:hAnsi="Times New Roman" w:cs="Times New Roman"/>
          <w:i/>
          <w:sz w:val="28"/>
          <w:szCs w:val="28"/>
        </w:rPr>
        <w:t>в каждом доме</w:t>
      </w:r>
      <w:r w:rsidR="002279CF" w:rsidRPr="00A4705E">
        <w:rPr>
          <w:rFonts w:ascii="Times New Roman" w:hAnsi="Times New Roman" w:cs="Times New Roman"/>
          <w:i/>
          <w:sz w:val="28"/>
          <w:szCs w:val="28"/>
        </w:rPr>
        <w:t>»</w:t>
      </w:r>
      <w:r w:rsidR="002B5CCB" w:rsidRPr="00A4705E">
        <w:rPr>
          <w:rFonts w:ascii="Times New Roman" w:hAnsi="Times New Roman" w:cs="Times New Roman"/>
          <w:i/>
          <w:sz w:val="28"/>
          <w:szCs w:val="28"/>
        </w:rPr>
        <w:t>.</w:t>
      </w:r>
      <w:r w:rsidR="002B5CCB">
        <w:rPr>
          <w:rFonts w:ascii="Times New Roman" w:hAnsi="Times New Roman" w:cs="Times New Roman"/>
          <w:sz w:val="28"/>
          <w:szCs w:val="28"/>
        </w:rPr>
        <w:t xml:space="preserve"> Вот так разговаривал. Такой смешной. И он </w:t>
      </w:r>
      <w:r w:rsidR="001F4D61">
        <w:rPr>
          <w:rFonts w:ascii="Times New Roman" w:hAnsi="Times New Roman" w:cs="Times New Roman"/>
          <w:sz w:val="28"/>
          <w:szCs w:val="28"/>
        </w:rPr>
        <w:t>такж</w:t>
      </w:r>
      <w:r w:rsidR="002B5CCB">
        <w:rPr>
          <w:rFonts w:ascii="Times New Roman" w:hAnsi="Times New Roman" w:cs="Times New Roman"/>
          <w:sz w:val="28"/>
          <w:szCs w:val="28"/>
        </w:rPr>
        <w:t>е рассказывал про поход</w:t>
      </w:r>
      <w:r w:rsidR="001F4D61">
        <w:rPr>
          <w:rFonts w:ascii="Times New Roman" w:hAnsi="Times New Roman" w:cs="Times New Roman"/>
          <w:sz w:val="28"/>
          <w:szCs w:val="28"/>
        </w:rPr>
        <w:t>ы</w:t>
      </w:r>
      <w:r w:rsidR="002B5CCB">
        <w:rPr>
          <w:rFonts w:ascii="Times New Roman" w:hAnsi="Times New Roman" w:cs="Times New Roman"/>
          <w:sz w:val="28"/>
          <w:szCs w:val="28"/>
        </w:rPr>
        <w:t xml:space="preserve"> сво</w:t>
      </w:r>
      <w:r w:rsidR="001F4D61">
        <w:rPr>
          <w:rFonts w:ascii="Times New Roman" w:hAnsi="Times New Roman" w:cs="Times New Roman"/>
          <w:sz w:val="28"/>
          <w:szCs w:val="28"/>
        </w:rPr>
        <w:t>и</w:t>
      </w:r>
      <w:r w:rsidR="002B5CCB">
        <w:rPr>
          <w:rFonts w:ascii="Times New Roman" w:hAnsi="Times New Roman" w:cs="Times New Roman"/>
          <w:sz w:val="28"/>
          <w:szCs w:val="28"/>
        </w:rPr>
        <w:t xml:space="preserve"> к Мавриной. Знаменитая художница</w:t>
      </w:r>
      <w:r w:rsidR="001F4D61">
        <w:rPr>
          <w:rFonts w:ascii="Times New Roman" w:hAnsi="Times New Roman" w:cs="Times New Roman"/>
          <w:sz w:val="28"/>
          <w:szCs w:val="28"/>
        </w:rPr>
        <w:t>, сейчас ее почему-то задвинули, а была</w:t>
      </w:r>
      <w:r w:rsidR="000539F8">
        <w:rPr>
          <w:rFonts w:ascii="Times New Roman" w:hAnsi="Times New Roman" w:cs="Times New Roman"/>
          <w:sz w:val="28"/>
          <w:szCs w:val="28"/>
        </w:rPr>
        <w:t xml:space="preserve"> знаменитой в свое </w:t>
      </w:r>
      <w:commentRangeStart w:id="2"/>
      <w:r w:rsidR="000539F8">
        <w:rPr>
          <w:rFonts w:ascii="Times New Roman" w:hAnsi="Times New Roman" w:cs="Times New Roman"/>
          <w:sz w:val="28"/>
          <w:szCs w:val="28"/>
        </w:rPr>
        <w:t>время.</w:t>
      </w:r>
      <w:commentRangeEnd w:id="2"/>
      <w:r w:rsidR="0060711E">
        <w:rPr>
          <w:rStyle w:val="a3"/>
        </w:rPr>
        <w:commentReference w:id="2"/>
      </w:r>
    </w:p>
    <w:p w:rsidR="005027C5" w:rsidRDefault="001320CE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0CE">
        <w:rPr>
          <w:rFonts w:ascii="Times New Roman" w:hAnsi="Times New Roman" w:cs="Times New Roman"/>
          <w:sz w:val="28"/>
          <w:szCs w:val="28"/>
          <w:highlight w:val="yellow"/>
        </w:rPr>
        <w:t>Файл 2</w:t>
      </w:r>
    </w:p>
    <w:p w:rsidR="00B86F82" w:rsidRDefault="005027C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C5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Григорий Михайлович Левитин. Это очаровательный </w:t>
      </w:r>
      <w:r w:rsidR="00DD229C">
        <w:rPr>
          <w:rFonts w:ascii="Times New Roman" w:hAnsi="Times New Roman" w:cs="Times New Roman"/>
          <w:sz w:val="28"/>
          <w:szCs w:val="28"/>
        </w:rPr>
        <w:t xml:space="preserve">был </w:t>
      </w:r>
      <w:r w:rsidR="004F30EE" w:rsidRPr="00931250">
        <w:rPr>
          <w:rFonts w:ascii="Times New Roman" w:hAnsi="Times New Roman" w:cs="Times New Roman"/>
          <w:sz w:val="28"/>
          <w:szCs w:val="28"/>
        </w:rPr>
        <w:t>человек, он преподавал у нас в институте историю технологии театральной живописи</w:t>
      </w:r>
      <w:r w:rsidR="003576F1">
        <w:rPr>
          <w:rFonts w:ascii="Times New Roman" w:hAnsi="Times New Roman" w:cs="Times New Roman"/>
          <w:sz w:val="28"/>
          <w:szCs w:val="28"/>
        </w:rPr>
        <w:t xml:space="preserve"> – кажется, так называлось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576F1">
        <w:rPr>
          <w:rFonts w:ascii="Times New Roman" w:hAnsi="Times New Roman" w:cs="Times New Roman"/>
          <w:sz w:val="28"/>
          <w:szCs w:val="28"/>
        </w:rPr>
        <w:t>Хотя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мы его не застали, его уже</w:t>
      </w:r>
      <w:r w:rsidR="003576F1" w:rsidRPr="003576F1">
        <w:rPr>
          <w:rFonts w:ascii="Times New Roman" w:hAnsi="Times New Roman" w:cs="Times New Roman"/>
          <w:sz w:val="28"/>
          <w:szCs w:val="28"/>
        </w:rPr>
        <w:t xml:space="preserve"> </w:t>
      </w:r>
      <w:r w:rsidR="003576F1" w:rsidRPr="00931250">
        <w:rPr>
          <w:rFonts w:ascii="Times New Roman" w:hAnsi="Times New Roman" w:cs="Times New Roman"/>
          <w:sz w:val="28"/>
          <w:szCs w:val="28"/>
        </w:rPr>
        <w:t>уб</w:t>
      </w:r>
      <w:r w:rsidR="003576F1">
        <w:rPr>
          <w:rFonts w:ascii="Times New Roman" w:hAnsi="Times New Roman" w:cs="Times New Roman"/>
          <w:sz w:val="28"/>
          <w:szCs w:val="28"/>
        </w:rPr>
        <w:t>рали</w:t>
      </w:r>
      <w:r w:rsidR="008D5610">
        <w:rPr>
          <w:rFonts w:ascii="Times New Roman" w:hAnsi="Times New Roman" w:cs="Times New Roman"/>
          <w:sz w:val="28"/>
          <w:szCs w:val="28"/>
        </w:rPr>
        <w:t>,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576F1">
        <w:rPr>
          <w:rFonts w:ascii="Times New Roman" w:hAnsi="Times New Roman" w:cs="Times New Roman"/>
          <w:sz w:val="28"/>
          <w:szCs w:val="28"/>
        </w:rPr>
        <w:t>к сожалению</w:t>
      </w:r>
      <w:r w:rsidR="008D5610">
        <w:rPr>
          <w:rFonts w:ascii="Times New Roman" w:hAnsi="Times New Roman" w:cs="Times New Roman"/>
          <w:sz w:val="28"/>
          <w:szCs w:val="28"/>
        </w:rPr>
        <w:t xml:space="preserve">, </w:t>
      </w:r>
      <w:r w:rsidR="00E151D4">
        <w:rPr>
          <w:rFonts w:ascii="Times New Roman" w:hAnsi="Times New Roman" w:cs="Times New Roman"/>
          <w:sz w:val="28"/>
          <w:szCs w:val="28"/>
        </w:rPr>
        <w:t>из института. Он знал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много </w:t>
      </w:r>
      <w:r w:rsidR="00E151D4">
        <w:rPr>
          <w:rFonts w:ascii="Times New Roman" w:hAnsi="Times New Roman" w:cs="Times New Roman"/>
          <w:sz w:val="28"/>
          <w:szCs w:val="28"/>
        </w:rPr>
        <w:t>всяких</w:t>
      </w:r>
      <w:r w:rsidR="004F30EE" w:rsidRPr="00931250">
        <w:rPr>
          <w:rFonts w:ascii="Times New Roman" w:hAnsi="Times New Roman" w:cs="Times New Roman"/>
          <w:sz w:val="28"/>
          <w:szCs w:val="28"/>
        </w:rPr>
        <w:t xml:space="preserve"> историй. </w:t>
      </w:r>
    </w:p>
    <w:p w:rsidR="00B86F82" w:rsidRDefault="004F30EE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Вот, о Мавриной</w:t>
      </w:r>
      <w:r w:rsidR="00004754">
        <w:rPr>
          <w:rFonts w:ascii="Times New Roman" w:hAnsi="Times New Roman" w:cs="Times New Roman"/>
          <w:sz w:val="28"/>
          <w:szCs w:val="28"/>
        </w:rPr>
        <w:t xml:space="preserve"> –</w:t>
      </w:r>
      <w:r w:rsidRPr="00931250">
        <w:rPr>
          <w:rFonts w:ascii="Times New Roman" w:hAnsi="Times New Roman" w:cs="Times New Roman"/>
          <w:sz w:val="28"/>
          <w:szCs w:val="28"/>
        </w:rPr>
        <w:t xml:space="preserve"> тоже его рассказ</w:t>
      </w:r>
      <w:r w:rsidR="0085013E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F82" w:rsidRDefault="003576F1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257F8">
        <w:rPr>
          <w:rFonts w:ascii="Times New Roman" w:hAnsi="Times New Roman" w:cs="Times New Roman"/>
          <w:i/>
          <w:sz w:val="28"/>
          <w:szCs w:val="28"/>
        </w:rPr>
        <w:t>Прихожу</w:t>
      </w:r>
      <w:r w:rsidR="0085013E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E" w:rsidRPr="002257F8">
        <w:rPr>
          <w:rFonts w:ascii="Times New Roman" w:hAnsi="Times New Roman" w:cs="Times New Roman"/>
          <w:i/>
          <w:sz w:val="28"/>
          <w:szCs w:val="28"/>
        </w:rPr>
        <w:t xml:space="preserve">к Мавриной. </w:t>
      </w:r>
      <w:r w:rsidR="0085013E" w:rsidRPr="002257F8">
        <w:rPr>
          <w:rFonts w:ascii="Times New Roman" w:hAnsi="Times New Roman" w:cs="Times New Roman"/>
          <w:i/>
          <w:sz w:val="28"/>
          <w:szCs w:val="28"/>
        </w:rPr>
        <w:t>Она говорит: “Гришенька, здравствуй!</w:t>
      </w:r>
      <w:r w:rsidR="00DE45E7" w:rsidRPr="002257F8">
        <w:rPr>
          <w:rFonts w:ascii="Times New Roman" w:hAnsi="Times New Roman" w:cs="Times New Roman"/>
          <w:i/>
          <w:sz w:val="28"/>
          <w:szCs w:val="28"/>
        </w:rPr>
        <w:t>”</w:t>
      </w:r>
      <w:r w:rsidR="0085013E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E45E7" w:rsidRPr="002257F8">
        <w:rPr>
          <w:rFonts w:ascii="Times New Roman" w:hAnsi="Times New Roman" w:cs="Times New Roman"/>
          <w:i/>
          <w:sz w:val="28"/>
          <w:szCs w:val="28"/>
        </w:rPr>
        <w:t>Ну, ч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ай </w:t>
      </w:r>
      <w:r w:rsidR="0085013E" w:rsidRPr="002257F8">
        <w:rPr>
          <w:rFonts w:ascii="Times New Roman" w:hAnsi="Times New Roman" w:cs="Times New Roman"/>
          <w:i/>
          <w:sz w:val="28"/>
          <w:szCs w:val="28"/>
        </w:rPr>
        <w:t>пить</w:t>
      </w:r>
      <w:r w:rsidR="00DE45E7" w:rsidRPr="002257F8">
        <w:rPr>
          <w:rFonts w:ascii="Times New Roman" w:hAnsi="Times New Roman" w:cs="Times New Roman"/>
          <w:i/>
          <w:sz w:val="28"/>
          <w:szCs w:val="28"/>
        </w:rPr>
        <w:t>… “</w:t>
      </w:r>
      <w:r w:rsidR="00332838" w:rsidRPr="002257F8">
        <w:rPr>
          <w:rFonts w:ascii="Times New Roman" w:hAnsi="Times New Roman" w:cs="Times New Roman"/>
          <w:i/>
          <w:sz w:val="28"/>
          <w:szCs w:val="28"/>
        </w:rPr>
        <w:t>П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оказывай работы!</w:t>
      </w:r>
      <w:r w:rsidR="00DE45E7" w:rsidRPr="002257F8">
        <w:rPr>
          <w:rFonts w:ascii="Times New Roman" w:hAnsi="Times New Roman" w:cs="Times New Roman"/>
          <w:i/>
          <w:sz w:val="28"/>
          <w:szCs w:val="28"/>
        </w:rPr>
        <w:t>”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F0EF8" w:rsidRPr="002257F8">
        <w:rPr>
          <w:rFonts w:ascii="Times New Roman" w:hAnsi="Times New Roman" w:cs="Times New Roman"/>
          <w:i/>
          <w:sz w:val="28"/>
          <w:szCs w:val="28"/>
        </w:rPr>
        <w:t>И о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на</w:t>
      </w:r>
      <w:r w:rsidR="00332838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кладет 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 xml:space="preserve">на стол 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пачку работ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E45E7" w:rsidRPr="002257F8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 xml:space="preserve">ну, бумага. </w:t>
      </w:r>
      <w:r w:rsidR="00EF0EF8" w:rsidRPr="002257F8">
        <w:rPr>
          <w:rFonts w:ascii="Times New Roman" w:hAnsi="Times New Roman" w:cs="Times New Roman"/>
          <w:i/>
          <w:sz w:val="28"/>
          <w:szCs w:val="28"/>
        </w:rPr>
        <w:t>Я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05C6E" w:rsidRPr="002257F8">
        <w:rPr>
          <w:rFonts w:ascii="Times New Roman" w:hAnsi="Times New Roman" w:cs="Times New Roman"/>
          <w:sz w:val="28"/>
          <w:szCs w:val="28"/>
        </w:rPr>
        <w:t>[говорит Левитин]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>,</w:t>
      </w:r>
      <w:r w:rsidR="00EF0EF8" w:rsidRPr="002257F8">
        <w:rPr>
          <w:rFonts w:ascii="Times New Roman" w:hAnsi="Times New Roman" w:cs="Times New Roman"/>
          <w:i/>
          <w:sz w:val="28"/>
          <w:szCs w:val="28"/>
        </w:rPr>
        <w:t xml:space="preserve"> сижу рядом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 xml:space="preserve">и так </w:t>
      </w:r>
      <w:r w:rsidR="00EF0EF8" w:rsidRPr="002257F8">
        <w:rPr>
          <w:rFonts w:ascii="Times New Roman" w:hAnsi="Times New Roman" w:cs="Times New Roman"/>
          <w:i/>
          <w:sz w:val="28"/>
          <w:szCs w:val="28"/>
        </w:rPr>
        <w:t xml:space="preserve">беру со стола, 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>смотр</w:t>
      </w:r>
      <w:r w:rsidR="00EF0EF8" w:rsidRPr="002257F8">
        <w:rPr>
          <w:rFonts w:ascii="Times New Roman" w:hAnsi="Times New Roman" w:cs="Times New Roman"/>
          <w:i/>
          <w:sz w:val="28"/>
          <w:szCs w:val="28"/>
        </w:rPr>
        <w:t>ю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180D" w:rsidRPr="002257F8">
        <w:rPr>
          <w:rFonts w:ascii="Times New Roman" w:hAnsi="Times New Roman" w:cs="Times New Roman"/>
          <w:i/>
          <w:sz w:val="28"/>
          <w:szCs w:val="28"/>
        </w:rPr>
        <w:t>и откладыва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>ю.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>Говорю: «Ну, это я, пожалуй, возьму»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 xml:space="preserve">И кладу рядом с собой на пол. 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>П</w:t>
      </w:r>
      <w:r w:rsidR="00A05C6E" w:rsidRPr="002257F8">
        <w:rPr>
          <w:rFonts w:ascii="Times New Roman" w:hAnsi="Times New Roman" w:cs="Times New Roman"/>
          <w:i/>
          <w:sz w:val="28"/>
          <w:szCs w:val="28"/>
        </w:rPr>
        <w:t>ерекладываю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 xml:space="preserve">так 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>– и опять: “Это я, пожалуй, возьму”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>.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>И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 xml:space="preserve"> на пол кладу. Ну, и всю эту пачку, </w:t>
      </w:r>
      <w:r w:rsidR="001350AC" w:rsidRPr="002257F8">
        <w:rPr>
          <w:rFonts w:ascii="Times New Roman" w:hAnsi="Times New Roman" w:cs="Times New Roman"/>
          <w:sz w:val="28"/>
          <w:szCs w:val="28"/>
        </w:rPr>
        <w:t>[говорит Левитин]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 xml:space="preserve">, я таким образом 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1350AC" w:rsidRPr="002257F8">
        <w:rPr>
          <w:rFonts w:ascii="Times New Roman" w:hAnsi="Times New Roman" w:cs="Times New Roman"/>
          <w:i/>
          <w:sz w:val="28"/>
          <w:szCs w:val="28"/>
        </w:rPr>
        <w:t>рассортировал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>: часть осталась на столе, часть лежит на полу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>Я поднимаю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 xml:space="preserve"> ее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 xml:space="preserve"> с пола, и </w:t>
      </w:r>
      <w:r w:rsidR="00332838" w:rsidRPr="002257F8">
        <w:rPr>
          <w:rFonts w:ascii="Times New Roman" w:hAnsi="Times New Roman" w:cs="Times New Roman"/>
          <w:i/>
          <w:sz w:val="28"/>
          <w:szCs w:val="28"/>
        </w:rPr>
        <w:t xml:space="preserve">снова: 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«</w:t>
      </w:r>
      <w:r w:rsidR="00A4705E">
        <w:rPr>
          <w:rFonts w:ascii="Times New Roman" w:hAnsi="Times New Roman" w:cs="Times New Roman"/>
          <w:i/>
          <w:sz w:val="28"/>
          <w:szCs w:val="28"/>
        </w:rPr>
        <w:t>Ну вот,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я, пожалуй,</w:t>
      </w:r>
      <w:r w:rsidR="00A4705E">
        <w:rPr>
          <w:rFonts w:ascii="Times New Roman" w:hAnsi="Times New Roman" w:cs="Times New Roman"/>
          <w:i/>
          <w:sz w:val="28"/>
          <w:szCs w:val="28"/>
        </w:rPr>
        <w:t xml:space="preserve"> это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возьму»</w:t>
      </w:r>
      <w:r w:rsidR="007D2B95" w:rsidRPr="002257F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4705E">
        <w:rPr>
          <w:rFonts w:ascii="Times New Roman" w:hAnsi="Times New Roman" w:cs="Times New Roman"/>
          <w:i/>
          <w:sz w:val="28"/>
          <w:szCs w:val="28"/>
        </w:rPr>
        <w:t>Пачку!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 xml:space="preserve"> Она 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lastRenderedPageBreak/>
        <w:t>говорит</w:t>
      </w:r>
      <w:r w:rsidR="00FB255E" w:rsidRPr="002257F8">
        <w:rPr>
          <w:rFonts w:ascii="Times New Roman" w:hAnsi="Times New Roman" w:cs="Times New Roman"/>
          <w:i/>
          <w:sz w:val="28"/>
          <w:szCs w:val="28"/>
        </w:rPr>
        <w:t xml:space="preserve"> так удивленно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>“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Гришенька</w:t>
      </w:r>
      <w:r w:rsidR="00EF0236" w:rsidRPr="002257F8">
        <w:rPr>
          <w:rFonts w:ascii="Times New Roman" w:hAnsi="Times New Roman" w:cs="Times New Roman"/>
          <w:i/>
          <w:sz w:val="28"/>
          <w:szCs w:val="28"/>
        </w:rPr>
        <w:t>!</w:t>
      </w:r>
      <w:r w:rsidR="00326CCD" w:rsidRPr="002257F8">
        <w:rPr>
          <w:rFonts w:ascii="Times New Roman" w:hAnsi="Times New Roman" w:cs="Times New Roman"/>
          <w:i/>
          <w:sz w:val="28"/>
          <w:szCs w:val="28"/>
        </w:rPr>
        <w:t xml:space="preserve"> может это-то 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много</w:t>
      </w:r>
      <w:r w:rsidR="00326CCD" w:rsidRPr="002257F8">
        <w:rPr>
          <w:rFonts w:ascii="Times New Roman" w:hAnsi="Times New Roman" w:cs="Times New Roman"/>
          <w:i/>
          <w:sz w:val="28"/>
          <w:szCs w:val="28"/>
        </w:rPr>
        <w:t xml:space="preserve"> очень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>?</w:t>
      </w:r>
      <w:r w:rsidR="00326CCD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6F60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CCD" w:rsidRPr="002257F8">
        <w:rPr>
          <w:rFonts w:ascii="Times New Roman" w:hAnsi="Times New Roman" w:cs="Times New Roman"/>
          <w:i/>
          <w:sz w:val="28"/>
          <w:szCs w:val="28"/>
        </w:rPr>
        <w:t>- “Ах</w:t>
      </w:r>
      <w:r w:rsidR="00115865" w:rsidRPr="002257F8">
        <w:rPr>
          <w:rFonts w:ascii="Times New Roman" w:hAnsi="Times New Roman" w:cs="Times New Roman"/>
          <w:i/>
          <w:sz w:val="28"/>
          <w:szCs w:val="28"/>
        </w:rPr>
        <w:t xml:space="preserve">, раз так, то мне вообще твоего </w:t>
      </w:r>
      <w:r w:rsidR="00115865" w:rsidRPr="001E4646">
        <w:rPr>
          <w:rFonts w:ascii="Times New Roman" w:hAnsi="Times New Roman" w:cs="Times New Roman"/>
          <w:i/>
          <w:sz w:val="28"/>
          <w:szCs w:val="28"/>
          <w:highlight w:val="yellow"/>
        </w:rPr>
        <w:t>г…на</w:t>
      </w:r>
      <w:r w:rsidR="00115865" w:rsidRPr="002257F8">
        <w:rPr>
          <w:rFonts w:ascii="Times New Roman" w:hAnsi="Times New Roman" w:cs="Times New Roman"/>
          <w:i/>
          <w:sz w:val="28"/>
          <w:szCs w:val="28"/>
        </w:rPr>
        <w:t xml:space="preserve"> не надо!”</w:t>
      </w:r>
      <w:r w:rsidR="00B86F82">
        <w:rPr>
          <w:rFonts w:ascii="Times New Roman" w:hAnsi="Times New Roman" w:cs="Times New Roman"/>
          <w:i/>
          <w:sz w:val="28"/>
          <w:szCs w:val="28"/>
        </w:rPr>
        <w:t>.</w:t>
      </w:r>
      <w:r w:rsidR="00115865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6F82">
        <w:rPr>
          <w:rFonts w:ascii="Times New Roman" w:hAnsi="Times New Roman" w:cs="Times New Roman"/>
          <w:i/>
          <w:sz w:val="28"/>
          <w:szCs w:val="28"/>
        </w:rPr>
        <w:t>И</w:t>
      </w:r>
      <w:r w:rsidR="00115865" w:rsidRPr="002257F8">
        <w:rPr>
          <w:rFonts w:ascii="Times New Roman" w:hAnsi="Times New Roman" w:cs="Times New Roman"/>
          <w:i/>
          <w:sz w:val="28"/>
          <w:szCs w:val="28"/>
        </w:rPr>
        <w:t xml:space="preserve"> я бросаю это на стол. </w:t>
      </w:r>
      <w:r w:rsidR="00326CCD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B255E" w:rsidRPr="002257F8">
        <w:rPr>
          <w:rFonts w:ascii="Times New Roman" w:hAnsi="Times New Roman" w:cs="Times New Roman"/>
          <w:i/>
          <w:sz w:val="28"/>
          <w:szCs w:val="28"/>
        </w:rPr>
        <w:t>Она говорит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997980" w:rsidRPr="002257F8">
        <w:rPr>
          <w:rFonts w:ascii="Times New Roman" w:hAnsi="Times New Roman" w:cs="Times New Roman"/>
          <w:i/>
          <w:sz w:val="28"/>
          <w:szCs w:val="28"/>
        </w:rPr>
        <w:t>“</w:t>
      </w:r>
      <w:r w:rsidR="008D5610" w:rsidRPr="002257F8">
        <w:rPr>
          <w:rFonts w:ascii="Times New Roman" w:hAnsi="Times New Roman" w:cs="Times New Roman"/>
          <w:i/>
          <w:sz w:val="28"/>
          <w:szCs w:val="28"/>
        </w:rPr>
        <w:t>Гришенька, н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>у</w:t>
      </w:r>
      <w:r w:rsidR="00060AA3" w:rsidRPr="002257F8">
        <w:rPr>
          <w:rFonts w:ascii="Times New Roman" w:hAnsi="Times New Roman" w:cs="Times New Roman"/>
          <w:i/>
          <w:sz w:val="28"/>
          <w:szCs w:val="28"/>
        </w:rPr>
        <w:t>,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 xml:space="preserve"> ты </w:t>
      </w:r>
      <w:r w:rsidR="008D5610" w:rsidRPr="002257F8">
        <w:rPr>
          <w:rFonts w:ascii="Times New Roman" w:hAnsi="Times New Roman" w:cs="Times New Roman"/>
          <w:i/>
          <w:sz w:val="28"/>
          <w:szCs w:val="28"/>
        </w:rPr>
        <w:t xml:space="preserve">уж 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>сразу и обиделся</w:t>
      </w:r>
      <w:r w:rsidR="00997980" w:rsidRPr="002257F8">
        <w:rPr>
          <w:rFonts w:ascii="Times New Roman" w:hAnsi="Times New Roman" w:cs="Times New Roman"/>
          <w:i/>
          <w:sz w:val="28"/>
          <w:szCs w:val="28"/>
        </w:rPr>
        <w:t>!” – И даже руками всплескивает.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7980" w:rsidRPr="002257F8">
        <w:rPr>
          <w:rFonts w:ascii="Times New Roman" w:hAnsi="Times New Roman" w:cs="Times New Roman"/>
          <w:i/>
          <w:sz w:val="28"/>
          <w:szCs w:val="28"/>
        </w:rPr>
        <w:t>“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="008D5610" w:rsidRPr="002257F8">
        <w:rPr>
          <w:rFonts w:ascii="Times New Roman" w:hAnsi="Times New Roman" w:cs="Times New Roman"/>
          <w:i/>
          <w:sz w:val="28"/>
          <w:szCs w:val="28"/>
        </w:rPr>
        <w:t xml:space="preserve">же 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 xml:space="preserve">не хотела тебя обидеть! Конечно, </w:t>
      </w:r>
      <w:r w:rsidR="008D5610" w:rsidRPr="002257F8">
        <w:rPr>
          <w:rFonts w:ascii="Times New Roman" w:hAnsi="Times New Roman" w:cs="Times New Roman"/>
          <w:i/>
          <w:sz w:val="28"/>
          <w:szCs w:val="28"/>
        </w:rPr>
        <w:t>возьми</w:t>
      </w:r>
      <w:r w:rsidR="006D2A00" w:rsidRPr="002257F8">
        <w:rPr>
          <w:rFonts w:ascii="Times New Roman" w:hAnsi="Times New Roman" w:cs="Times New Roman"/>
          <w:i/>
          <w:sz w:val="28"/>
          <w:szCs w:val="28"/>
        </w:rPr>
        <w:t>! Может тебе мало, так возьми еще</w:t>
      </w:r>
      <w:r w:rsidR="00997980" w:rsidRPr="002257F8">
        <w:rPr>
          <w:rFonts w:ascii="Times New Roman" w:hAnsi="Times New Roman" w:cs="Times New Roman"/>
          <w:i/>
          <w:sz w:val="28"/>
          <w:szCs w:val="28"/>
        </w:rPr>
        <w:t>!”</w:t>
      </w:r>
      <w:r w:rsidR="002257F8">
        <w:rPr>
          <w:rFonts w:ascii="Times New Roman" w:hAnsi="Times New Roman" w:cs="Times New Roman"/>
          <w:sz w:val="28"/>
          <w:szCs w:val="28"/>
        </w:rPr>
        <w:t>»</w:t>
      </w:r>
      <w:r w:rsidR="006D2A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D5610" w:rsidRPr="00CF0A78">
        <w:rPr>
          <w:rFonts w:ascii="Times New Roman" w:hAnsi="Times New Roman" w:cs="Times New Roman"/>
          <w:i/>
          <w:sz w:val="28"/>
          <w:szCs w:val="28"/>
        </w:rPr>
        <w:t>(смеется</w:t>
      </w:r>
      <w:r w:rsidR="00B86F82">
        <w:rPr>
          <w:rFonts w:ascii="Times New Roman" w:hAnsi="Times New Roman" w:cs="Times New Roman"/>
          <w:i/>
          <w:sz w:val="28"/>
          <w:szCs w:val="28"/>
        </w:rPr>
        <w:t>.</w:t>
      </w:r>
      <w:r w:rsidR="008D5610" w:rsidRPr="00CF0A78">
        <w:rPr>
          <w:rFonts w:ascii="Times New Roman" w:hAnsi="Times New Roman" w:cs="Times New Roman"/>
          <w:i/>
          <w:sz w:val="28"/>
          <w:szCs w:val="28"/>
        </w:rPr>
        <w:t>)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0EE" w:rsidRPr="00931250" w:rsidRDefault="006D2A0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Вот такой милый рассказ к вопросу о деньгах, показывает </w:t>
      </w:r>
      <w:r w:rsidR="001E4646">
        <w:rPr>
          <w:rFonts w:ascii="Times New Roman" w:hAnsi="Times New Roman" w:cs="Times New Roman"/>
          <w:sz w:val="28"/>
          <w:szCs w:val="28"/>
        </w:rPr>
        <w:t xml:space="preserve">эту </w:t>
      </w:r>
      <w:r w:rsidRPr="00931250">
        <w:rPr>
          <w:rFonts w:ascii="Times New Roman" w:hAnsi="Times New Roman" w:cs="Times New Roman"/>
          <w:sz w:val="28"/>
          <w:szCs w:val="28"/>
        </w:rPr>
        <w:t>о</w:t>
      </w:r>
      <w:r w:rsidR="008D5610">
        <w:rPr>
          <w:rFonts w:ascii="Times New Roman" w:hAnsi="Times New Roman" w:cs="Times New Roman"/>
          <w:sz w:val="28"/>
          <w:szCs w:val="28"/>
        </w:rPr>
        <w:t>чаровательную Маврину и жесткого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D5610">
        <w:rPr>
          <w:rFonts w:ascii="Times New Roman" w:hAnsi="Times New Roman" w:cs="Times New Roman"/>
          <w:sz w:val="28"/>
          <w:szCs w:val="28"/>
        </w:rPr>
        <w:t xml:space="preserve">Григория Михайловича </w:t>
      </w:r>
      <w:r w:rsidRPr="00931250">
        <w:rPr>
          <w:rFonts w:ascii="Times New Roman" w:hAnsi="Times New Roman" w:cs="Times New Roman"/>
          <w:sz w:val="28"/>
          <w:szCs w:val="28"/>
        </w:rPr>
        <w:t>Левитина.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1E4646">
        <w:rPr>
          <w:rFonts w:ascii="Times New Roman" w:hAnsi="Times New Roman" w:cs="Times New Roman"/>
          <w:sz w:val="28"/>
          <w:szCs w:val="28"/>
        </w:rPr>
        <w:t>С</w:t>
      </w:r>
      <w:r w:rsidR="008D5610">
        <w:rPr>
          <w:rFonts w:ascii="Times New Roman" w:hAnsi="Times New Roman" w:cs="Times New Roman"/>
          <w:sz w:val="28"/>
          <w:szCs w:val="28"/>
        </w:rPr>
        <w:t>импатичный был человек</w:t>
      </w:r>
      <w:r w:rsidR="00B126A0">
        <w:rPr>
          <w:rFonts w:ascii="Times New Roman" w:hAnsi="Times New Roman" w:cs="Times New Roman"/>
          <w:sz w:val="28"/>
          <w:szCs w:val="28"/>
        </w:rPr>
        <w:t>, конечно</w:t>
      </w:r>
      <w:r w:rsidR="00071F36">
        <w:rPr>
          <w:rFonts w:ascii="Times New Roman" w:hAnsi="Times New Roman" w:cs="Times New Roman"/>
          <w:sz w:val="28"/>
          <w:szCs w:val="28"/>
        </w:rPr>
        <w:t xml:space="preserve"> </w:t>
      </w:r>
      <w:r w:rsidR="008D5610">
        <w:rPr>
          <w:rFonts w:ascii="Times New Roman" w:hAnsi="Times New Roman" w:cs="Times New Roman"/>
          <w:sz w:val="28"/>
          <w:szCs w:val="28"/>
        </w:rPr>
        <w:t>!</w:t>
      </w:r>
      <w:r w:rsidR="00071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AA3" w:rsidRDefault="00DD2E3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D5610">
        <w:rPr>
          <w:rFonts w:ascii="Times New Roman" w:hAnsi="Times New Roman" w:cs="Times New Roman"/>
          <w:sz w:val="28"/>
          <w:szCs w:val="28"/>
        </w:rPr>
        <w:t>огда первый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раз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071F36">
        <w:rPr>
          <w:rFonts w:ascii="Times New Roman" w:hAnsi="Times New Roman" w:cs="Times New Roman"/>
          <w:sz w:val="28"/>
          <w:szCs w:val="28"/>
        </w:rPr>
        <w:t xml:space="preserve"> зашел ко мне в мастерскую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144C0E">
        <w:rPr>
          <w:rFonts w:ascii="Times New Roman" w:hAnsi="Times New Roman" w:cs="Times New Roman"/>
          <w:sz w:val="28"/>
          <w:szCs w:val="28"/>
        </w:rPr>
        <w:t>–</w:t>
      </w:r>
      <w:r w:rsidR="00071F36">
        <w:rPr>
          <w:rFonts w:ascii="Times New Roman" w:hAnsi="Times New Roman" w:cs="Times New Roman"/>
          <w:sz w:val="28"/>
          <w:szCs w:val="28"/>
        </w:rPr>
        <w:t xml:space="preserve"> </w:t>
      </w:r>
      <w:r w:rsidR="008D5610">
        <w:rPr>
          <w:rFonts w:ascii="Times New Roman" w:hAnsi="Times New Roman" w:cs="Times New Roman"/>
          <w:sz w:val="28"/>
          <w:szCs w:val="28"/>
        </w:rPr>
        <w:t>она</w:t>
      </w:r>
      <w:r w:rsidR="00144C0E">
        <w:rPr>
          <w:rFonts w:ascii="Times New Roman" w:hAnsi="Times New Roman" w:cs="Times New Roman"/>
          <w:sz w:val="28"/>
          <w:szCs w:val="28"/>
        </w:rPr>
        <w:t xml:space="preserve"> </w:t>
      </w:r>
      <w:r w:rsidR="006D2A00" w:rsidRPr="00931250">
        <w:rPr>
          <w:rFonts w:ascii="Times New Roman" w:hAnsi="Times New Roman" w:cs="Times New Roman"/>
          <w:sz w:val="28"/>
          <w:szCs w:val="28"/>
        </w:rPr>
        <w:t xml:space="preserve"> была в подвале</w:t>
      </w:r>
      <w:r w:rsidR="00071F36">
        <w:rPr>
          <w:rFonts w:ascii="Times New Roman" w:hAnsi="Times New Roman" w:cs="Times New Roman"/>
          <w:sz w:val="28"/>
          <w:szCs w:val="28"/>
        </w:rPr>
        <w:t>, – я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071F36">
        <w:rPr>
          <w:rFonts w:ascii="Times New Roman" w:hAnsi="Times New Roman" w:cs="Times New Roman"/>
          <w:sz w:val="28"/>
          <w:szCs w:val="28"/>
        </w:rPr>
        <w:t>тогда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330F3E">
        <w:rPr>
          <w:rFonts w:ascii="Times New Roman" w:hAnsi="Times New Roman" w:cs="Times New Roman"/>
          <w:sz w:val="28"/>
          <w:szCs w:val="28"/>
        </w:rPr>
        <w:t>с</w:t>
      </w:r>
      <w:r w:rsidR="008D5610">
        <w:rPr>
          <w:rFonts w:ascii="Times New Roman" w:hAnsi="Times New Roman" w:cs="Times New Roman"/>
          <w:sz w:val="28"/>
          <w:szCs w:val="28"/>
        </w:rPr>
        <w:t>делал</w:t>
      </w:r>
      <w:r w:rsidR="006D2A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30F3E">
        <w:rPr>
          <w:rFonts w:ascii="Times New Roman" w:hAnsi="Times New Roman" w:cs="Times New Roman"/>
          <w:sz w:val="28"/>
          <w:szCs w:val="28"/>
        </w:rPr>
        <w:t>(</w:t>
      </w:r>
      <w:r w:rsidR="00071F36">
        <w:rPr>
          <w:rFonts w:ascii="Times New Roman" w:hAnsi="Times New Roman" w:cs="Times New Roman"/>
          <w:sz w:val="28"/>
          <w:szCs w:val="28"/>
        </w:rPr>
        <w:t>или делал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330F3E">
        <w:rPr>
          <w:rFonts w:ascii="Times New Roman" w:hAnsi="Times New Roman" w:cs="Times New Roman"/>
          <w:sz w:val="28"/>
          <w:szCs w:val="28"/>
        </w:rPr>
        <w:t>ещ</w:t>
      </w:r>
      <w:r w:rsidR="00071F36">
        <w:rPr>
          <w:rFonts w:ascii="Times New Roman" w:hAnsi="Times New Roman" w:cs="Times New Roman"/>
          <w:sz w:val="28"/>
          <w:szCs w:val="28"/>
        </w:rPr>
        <w:t>е</w:t>
      </w:r>
      <w:r w:rsidR="00330F3E">
        <w:rPr>
          <w:rFonts w:ascii="Times New Roman" w:hAnsi="Times New Roman" w:cs="Times New Roman"/>
          <w:sz w:val="28"/>
          <w:szCs w:val="28"/>
        </w:rPr>
        <w:t>)</w:t>
      </w:r>
      <w:r w:rsidR="00071F36">
        <w:rPr>
          <w:rFonts w:ascii="Times New Roman" w:hAnsi="Times New Roman" w:cs="Times New Roman"/>
          <w:sz w:val="28"/>
          <w:szCs w:val="28"/>
        </w:rPr>
        <w:t xml:space="preserve"> – </w:t>
      </w:r>
      <w:r w:rsidR="006D2A00" w:rsidRPr="00931250">
        <w:rPr>
          <w:rFonts w:ascii="Times New Roman" w:hAnsi="Times New Roman" w:cs="Times New Roman"/>
          <w:sz w:val="28"/>
          <w:szCs w:val="28"/>
        </w:rPr>
        <w:t>балет</w:t>
      </w:r>
      <w:r w:rsidR="00071F36">
        <w:rPr>
          <w:rFonts w:ascii="Times New Roman" w:hAnsi="Times New Roman" w:cs="Times New Roman"/>
          <w:sz w:val="28"/>
          <w:szCs w:val="28"/>
        </w:rPr>
        <w:t xml:space="preserve"> </w:t>
      </w:r>
      <w:r w:rsidR="006D2A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D5610">
        <w:rPr>
          <w:rFonts w:ascii="Times New Roman" w:hAnsi="Times New Roman" w:cs="Times New Roman"/>
          <w:sz w:val="28"/>
          <w:szCs w:val="28"/>
        </w:rPr>
        <w:t>«</w:t>
      </w:r>
      <w:r w:rsidR="006D2A00" w:rsidRPr="00931250">
        <w:rPr>
          <w:rFonts w:ascii="Times New Roman" w:hAnsi="Times New Roman" w:cs="Times New Roman"/>
          <w:sz w:val="28"/>
          <w:szCs w:val="28"/>
        </w:rPr>
        <w:t>Икар</w:t>
      </w:r>
      <w:r w:rsidR="008D5610">
        <w:rPr>
          <w:rFonts w:ascii="Times New Roman" w:hAnsi="Times New Roman" w:cs="Times New Roman"/>
          <w:sz w:val="28"/>
          <w:szCs w:val="28"/>
        </w:rPr>
        <w:t>»</w:t>
      </w:r>
      <w:r w:rsidR="00144C0E">
        <w:rPr>
          <w:rFonts w:ascii="Times New Roman" w:hAnsi="Times New Roman" w:cs="Times New Roman"/>
          <w:sz w:val="28"/>
          <w:szCs w:val="28"/>
        </w:rPr>
        <w:t>. Э</w:t>
      </w:r>
      <w:r w:rsidR="006D2A00" w:rsidRPr="00931250">
        <w:rPr>
          <w:rFonts w:ascii="Times New Roman" w:hAnsi="Times New Roman" w:cs="Times New Roman"/>
          <w:sz w:val="28"/>
          <w:szCs w:val="28"/>
        </w:rPr>
        <w:t>то был диплом</w:t>
      </w:r>
      <w:r w:rsidR="008D5610">
        <w:rPr>
          <w:rFonts w:ascii="Times New Roman" w:hAnsi="Times New Roman" w:cs="Times New Roman"/>
          <w:sz w:val="28"/>
          <w:szCs w:val="28"/>
        </w:rPr>
        <w:t xml:space="preserve"> </w:t>
      </w:r>
      <w:r w:rsidR="009A6169" w:rsidRPr="00931250">
        <w:rPr>
          <w:rFonts w:ascii="Times New Roman" w:hAnsi="Times New Roman" w:cs="Times New Roman"/>
          <w:sz w:val="28"/>
          <w:szCs w:val="28"/>
        </w:rPr>
        <w:t>Э</w:t>
      </w:r>
      <w:r w:rsidR="007D0A48">
        <w:rPr>
          <w:rFonts w:ascii="Times New Roman" w:hAnsi="Times New Roman" w:cs="Times New Roman"/>
          <w:sz w:val="28"/>
          <w:szCs w:val="28"/>
        </w:rPr>
        <w:t>й</w:t>
      </w:r>
      <w:r w:rsidR="009A6169" w:rsidRPr="00931250">
        <w:rPr>
          <w:rFonts w:ascii="Times New Roman" w:hAnsi="Times New Roman" w:cs="Times New Roman"/>
          <w:sz w:val="28"/>
          <w:szCs w:val="28"/>
        </w:rPr>
        <w:t>фмана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в </w:t>
      </w:r>
      <w:r w:rsidR="00144C0E">
        <w:rPr>
          <w:rFonts w:ascii="Times New Roman" w:hAnsi="Times New Roman" w:cs="Times New Roman"/>
          <w:sz w:val="28"/>
          <w:szCs w:val="28"/>
        </w:rPr>
        <w:t>С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тудии при </w:t>
      </w:r>
      <w:r w:rsidR="00330F3E">
        <w:rPr>
          <w:rFonts w:ascii="Times New Roman" w:hAnsi="Times New Roman" w:cs="Times New Roman"/>
          <w:sz w:val="28"/>
          <w:szCs w:val="28"/>
        </w:rPr>
        <w:t>К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онсерватории. </w:t>
      </w:r>
      <w:r w:rsidR="00330F3E">
        <w:rPr>
          <w:rFonts w:ascii="Times New Roman" w:hAnsi="Times New Roman" w:cs="Times New Roman"/>
          <w:sz w:val="28"/>
          <w:szCs w:val="28"/>
        </w:rPr>
        <w:t>Ну,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30F3E" w:rsidRPr="00931250">
        <w:rPr>
          <w:rFonts w:ascii="Times New Roman" w:hAnsi="Times New Roman" w:cs="Times New Roman"/>
          <w:sz w:val="28"/>
          <w:szCs w:val="28"/>
        </w:rPr>
        <w:t xml:space="preserve">эскизы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делал. </w:t>
      </w:r>
      <w:r w:rsidR="00C42320">
        <w:rPr>
          <w:rFonts w:ascii="Times New Roman" w:hAnsi="Times New Roman" w:cs="Times New Roman"/>
          <w:sz w:val="28"/>
          <w:szCs w:val="28"/>
        </w:rPr>
        <w:t xml:space="preserve">Он </w:t>
      </w:r>
      <w:r w:rsidR="00891BEE">
        <w:rPr>
          <w:rFonts w:ascii="Times New Roman" w:hAnsi="Times New Roman" w:cs="Times New Roman"/>
          <w:sz w:val="28"/>
          <w:szCs w:val="28"/>
        </w:rPr>
        <w:t xml:space="preserve"> </w:t>
      </w:r>
      <w:r w:rsidR="00891BEE" w:rsidRPr="00EF0EF8">
        <w:rPr>
          <w:rFonts w:ascii="Times New Roman" w:hAnsi="Times New Roman" w:cs="Times New Roman"/>
          <w:sz w:val="28"/>
          <w:szCs w:val="28"/>
        </w:rPr>
        <w:t>[</w:t>
      </w:r>
      <w:r w:rsidR="00891BEE">
        <w:rPr>
          <w:rFonts w:ascii="Times New Roman" w:hAnsi="Times New Roman" w:cs="Times New Roman"/>
          <w:sz w:val="28"/>
          <w:szCs w:val="28"/>
        </w:rPr>
        <w:t>Левитин</w:t>
      </w:r>
      <w:r w:rsidR="00891BEE" w:rsidRPr="00EF0EF8">
        <w:rPr>
          <w:rFonts w:ascii="Times New Roman" w:hAnsi="Times New Roman" w:cs="Times New Roman"/>
          <w:sz w:val="28"/>
          <w:szCs w:val="28"/>
        </w:rPr>
        <w:t>]</w:t>
      </w:r>
      <w:r w:rsidR="00891BEE">
        <w:rPr>
          <w:rFonts w:ascii="Times New Roman" w:hAnsi="Times New Roman" w:cs="Times New Roman"/>
          <w:sz w:val="28"/>
          <w:szCs w:val="28"/>
        </w:rPr>
        <w:t xml:space="preserve"> </w:t>
      </w:r>
      <w:r w:rsidR="008579E3">
        <w:rPr>
          <w:rFonts w:ascii="Times New Roman" w:hAnsi="Times New Roman" w:cs="Times New Roman"/>
          <w:sz w:val="28"/>
          <w:szCs w:val="28"/>
        </w:rPr>
        <w:t>в</w:t>
      </w:r>
      <w:r w:rsidR="00891BEE">
        <w:rPr>
          <w:rFonts w:ascii="Times New Roman" w:hAnsi="Times New Roman" w:cs="Times New Roman"/>
          <w:sz w:val="28"/>
          <w:szCs w:val="28"/>
        </w:rPr>
        <w:t xml:space="preserve"> то</w:t>
      </w:r>
      <w:r w:rsidR="008579E3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C42320">
        <w:rPr>
          <w:rFonts w:ascii="Times New Roman" w:hAnsi="Times New Roman" w:cs="Times New Roman"/>
          <w:sz w:val="28"/>
          <w:szCs w:val="28"/>
        </w:rPr>
        <w:t xml:space="preserve"> делал </w:t>
      </w:r>
      <w:r w:rsidR="00C42320" w:rsidRPr="00C42320">
        <w:rPr>
          <w:rFonts w:ascii="Times New Roman" w:hAnsi="Times New Roman" w:cs="Times New Roman"/>
          <w:sz w:val="28"/>
          <w:szCs w:val="28"/>
        </w:rPr>
        <w:t xml:space="preserve">в </w:t>
      </w:r>
      <w:r w:rsidR="00C42320">
        <w:rPr>
          <w:rFonts w:ascii="Times New Roman" w:hAnsi="Times New Roman" w:cs="Times New Roman"/>
          <w:sz w:val="28"/>
          <w:szCs w:val="28"/>
        </w:rPr>
        <w:t>ВТО [Всесоюзное театральное общество]</w:t>
      </w:r>
      <w:r w:rsidR="00015E39">
        <w:rPr>
          <w:rFonts w:ascii="Times New Roman" w:hAnsi="Times New Roman" w:cs="Times New Roman"/>
          <w:sz w:val="28"/>
          <w:szCs w:val="28"/>
        </w:rPr>
        <w:t xml:space="preserve">, </w:t>
      </w:r>
      <w:r w:rsidR="00060AA3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015E39">
        <w:rPr>
          <w:rFonts w:ascii="Times New Roman" w:hAnsi="Times New Roman" w:cs="Times New Roman"/>
          <w:sz w:val="28"/>
          <w:szCs w:val="28"/>
        </w:rPr>
        <w:t>СТД</w:t>
      </w:r>
      <w:r w:rsidR="00060AA3">
        <w:rPr>
          <w:rFonts w:ascii="Times New Roman" w:hAnsi="Times New Roman" w:cs="Times New Roman"/>
          <w:sz w:val="28"/>
          <w:szCs w:val="28"/>
        </w:rPr>
        <w:t>,</w:t>
      </w:r>
      <w:r w:rsidR="00015E39">
        <w:rPr>
          <w:rFonts w:ascii="Times New Roman" w:hAnsi="Times New Roman" w:cs="Times New Roman"/>
          <w:sz w:val="28"/>
          <w:szCs w:val="28"/>
        </w:rPr>
        <w:t xml:space="preserve"> </w:t>
      </w:r>
      <w:r w:rsidR="00060AA3">
        <w:rPr>
          <w:rFonts w:ascii="Times New Roman" w:hAnsi="Times New Roman" w:cs="Times New Roman"/>
          <w:sz w:val="28"/>
          <w:szCs w:val="28"/>
        </w:rPr>
        <w:t>выставки «Итоги сезона». Он там был кем-то</w:t>
      </w:r>
      <w:r w:rsidR="00004754">
        <w:rPr>
          <w:rFonts w:ascii="Times New Roman" w:hAnsi="Times New Roman" w:cs="Times New Roman"/>
          <w:sz w:val="28"/>
          <w:szCs w:val="28"/>
        </w:rPr>
        <w:t xml:space="preserve"> – </w:t>
      </w:r>
      <w:r w:rsidR="00891BEE">
        <w:rPr>
          <w:rFonts w:ascii="Times New Roman" w:hAnsi="Times New Roman" w:cs="Times New Roman"/>
          <w:sz w:val="28"/>
          <w:szCs w:val="28"/>
        </w:rPr>
        <w:t>забыл</w:t>
      </w:r>
      <w:r w:rsidR="008579E3">
        <w:rPr>
          <w:rFonts w:ascii="Times New Roman" w:hAnsi="Times New Roman" w:cs="Times New Roman"/>
          <w:sz w:val="28"/>
          <w:szCs w:val="28"/>
        </w:rPr>
        <w:t>, как называется должность…</w:t>
      </w:r>
    </w:p>
    <w:p w:rsidR="00060AA3" w:rsidRDefault="00060AA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И.С</w:t>
      </w:r>
      <w:r w:rsidRPr="00984379">
        <w:rPr>
          <w:rFonts w:ascii="Times New Roman" w:hAnsi="Times New Roman" w:cs="Times New Roman"/>
          <w:b/>
          <w:sz w:val="28"/>
          <w:szCs w:val="28"/>
        </w:rPr>
        <w:t>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Референт</w:t>
      </w:r>
      <w:r w:rsidR="0047112D">
        <w:rPr>
          <w:rFonts w:ascii="Times New Roman" w:hAnsi="Times New Roman" w:cs="Times New Roman"/>
          <w:sz w:val="28"/>
          <w:szCs w:val="28"/>
        </w:rPr>
        <w:t>.</w:t>
      </w:r>
    </w:p>
    <w:p w:rsidR="006D2A00" w:rsidRPr="00931250" w:rsidRDefault="00060AA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0AA3">
        <w:rPr>
          <w:rFonts w:ascii="Times New Roman" w:hAnsi="Times New Roman" w:cs="Times New Roman"/>
          <w:sz w:val="28"/>
          <w:szCs w:val="28"/>
        </w:rPr>
        <w:t>Он</w:t>
      </w:r>
      <w:r w:rsidR="004E67EF">
        <w:rPr>
          <w:rFonts w:ascii="Times New Roman" w:hAnsi="Times New Roman" w:cs="Times New Roman"/>
          <w:sz w:val="28"/>
          <w:szCs w:val="28"/>
        </w:rPr>
        <w:t>,</w:t>
      </w:r>
      <w:r w:rsidRPr="00060AA3">
        <w:rPr>
          <w:rFonts w:ascii="Times New Roman" w:hAnsi="Times New Roman" w:cs="Times New Roman"/>
          <w:sz w:val="28"/>
          <w:szCs w:val="28"/>
        </w:rPr>
        <w:t xml:space="preserve"> скорее</w:t>
      </w:r>
      <w:r w:rsidR="004E67EF">
        <w:rPr>
          <w:rFonts w:ascii="Times New Roman" w:hAnsi="Times New Roman" w:cs="Times New Roman"/>
          <w:sz w:val="28"/>
          <w:szCs w:val="28"/>
        </w:rPr>
        <w:t>,</w:t>
      </w:r>
      <w:r w:rsidRPr="00060AA3">
        <w:rPr>
          <w:rFonts w:ascii="Times New Roman" w:hAnsi="Times New Roman" w:cs="Times New Roman"/>
          <w:sz w:val="28"/>
          <w:szCs w:val="28"/>
        </w:rPr>
        <w:t xml:space="preserve"> </w:t>
      </w:r>
      <w:r w:rsidR="008579E3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060AA3">
        <w:rPr>
          <w:rFonts w:ascii="Times New Roman" w:hAnsi="Times New Roman" w:cs="Times New Roman"/>
          <w:sz w:val="28"/>
          <w:szCs w:val="28"/>
        </w:rPr>
        <w:t xml:space="preserve">не </w:t>
      </w:r>
      <w:r w:rsidR="004E67EF" w:rsidRPr="00060AA3">
        <w:rPr>
          <w:rFonts w:ascii="Times New Roman" w:hAnsi="Times New Roman" w:cs="Times New Roman"/>
          <w:sz w:val="28"/>
          <w:szCs w:val="28"/>
        </w:rPr>
        <w:t xml:space="preserve">был </w:t>
      </w:r>
      <w:r w:rsidRPr="00060AA3">
        <w:rPr>
          <w:rFonts w:ascii="Times New Roman" w:hAnsi="Times New Roman" w:cs="Times New Roman"/>
          <w:sz w:val="28"/>
          <w:szCs w:val="28"/>
        </w:rPr>
        <w:t>референтом</w:t>
      </w:r>
      <w:r w:rsidR="008579E3"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4E67EF">
        <w:rPr>
          <w:rFonts w:ascii="Times New Roman" w:hAnsi="Times New Roman" w:cs="Times New Roman"/>
          <w:sz w:val="28"/>
          <w:szCs w:val="28"/>
        </w:rPr>
        <w:t>эт</w:t>
      </w:r>
      <w:r w:rsidR="00DD2E32">
        <w:rPr>
          <w:rFonts w:ascii="Times New Roman" w:hAnsi="Times New Roman" w:cs="Times New Roman"/>
          <w:sz w:val="28"/>
          <w:szCs w:val="28"/>
        </w:rPr>
        <w:t>о</w:t>
      </w:r>
      <w:r w:rsidR="004E67EF">
        <w:rPr>
          <w:rFonts w:ascii="Times New Roman" w:hAnsi="Times New Roman" w:cs="Times New Roman"/>
          <w:sz w:val="28"/>
          <w:szCs w:val="28"/>
        </w:rPr>
        <w:t xml:space="preserve"> </w:t>
      </w:r>
      <w:r w:rsidR="008579E3">
        <w:rPr>
          <w:rFonts w:ascii="Times New Roman" w:hAnsi="Times New Roman" w:cs="Times New Roman"/>
          <w:sz w:val="28"/>
          <w:szCs w:val="28"/>
        </w:rPr>
        <w:t>общественная</w:t>
      </w:r>
      <w:r w:rsidR="00DD2E32" w:rsidRPr="00DD2E32">
        <w:rPr>
          <w:rFonts w:ascii="Times New Roman" w:hAnsi="Times New Roman" w:cs="Times New Roman"/>
          <w:sz w:val="28"/>
          <w:szCs w:val="28"/>
        </w:rPr>
        <w:t xml:space="preserve"> </w:t>
      </w:r>
      <w:r w:rsidR="00DD2E32">
        <w:rPr>
          <w:rFonts w:ascii="Times New Roman" w:hAnsi="Times New Roman" w:cs="Times New Roman"/>
          <w:sz w:val="28"/>
          <w:szCs w:val="28"/>
        </w:rPr>
        <w:t>у него была должность</w:t>
      </w:r>
      <w:r w:rsidR="008579E3">
        <w:rPr>
          <w:rFonts w:ascii="Times New Roman" w:hAnsi="Times New Roman" w:cs="Times New Roman"/>
          <w:sz w:val="28"/>
          <w:szCs w:val="28"/>
        </w:rPr>
        <w:t xml:space="preserve">, </w:t>
      </w:r>
      <w:r w:rsidR="004E67EF">
        <w:rPr>
          <w:rFonts w:ascii="Times New Roman" w:hAnsi="Times New Roman" w:cs="Times New Roman"/>
          <w:sz w:val="28"/>
          <w:szCs w:val="28"/>
        </w:rPr>
        <w:t>без зарплаты. Т</w:t>
      </w:r>
      <w:r w:rsidR="008579E3">
        <w:rPr>
          <w:rFonts w:ascii="Times New Roman" w:hAnsi="Times New Roman" w:cs="Times New Roman"/>
          <w:sz w:val="28"/>
          <w:szCs w:val="28"/>
        </w:rPr>
        <w:t xml:space="preserve">ам </w:t>
      </w:r>
      <w:r w:rsidR="00AA792A">
        <w:rPr>
          <w:rFonts w:ascii="Times New Roman" w:hAnsi="Times New Roman" w:cs="Times New Roman"/>
          <w:sz w:val="28"/>
          <w:szCs w:val="28"/>
        </w:rPr>
        <w:t>был официальн</w:t>
      </w:r>
      <w:r w:rsidR="00AA792A" w:rsidRPr="00AA792A">
        <w:rPr>
          <w:rFonts w:ascii="Times New Roman" w:hAnsi="Times New Roman" w:cs="Times New Roman"/>
          <w:sz w:val="28"/>
          <w:szCs w:val="28"/>
        </w:rPr>
        <w:t>ый</w:t>
      </w:r>
      <w:r w:rsidR="008579E3">
        <w:rPr>
          <w:rFonts w:ascii="Times New Roman" w:hAnsi="Times New Roman" w:cs="Times New Roman"/>
          <w:sz w:val="28"/>
          <w:szCs w:val="28"/>
        </w:rPr>
        <w:t xml:space="preserve"> референт</w:t>
      </w:r>
      <w:r w:rsidR="004E67EF">
        <w:rPr>
          <w:rFonts w:ascii="Times New Roman" w:hAnsi="Times New Roman" w:cs="Times New Roman"/>
          <w:sz w:val="28"/>
          <w:szCs w:val="28"/>
        </w:rPr>
        <w:t>,</w:t>
      </w:r>
      <w:r w:rsidR="008579E3">
        <w:rPr>
          <w:rFonts w:ascii="Times New Roman" w:hAnsi="Times New Roman" w:cs="Times New Roman"/>
          <w:sz w:val="28"/>
          <w:szCs w:val="28"/>
        </w:rPr>
        <w:t xml:space="preserve"> </w:t>
      </w:r>
      <w:r w:rsidR="0088375D">
        <w:rPr>
          <w:rFonts w:ascii="Times New Roman" w:hAnsi="Times New Roman" w:cs="Times New Roman"/>
          <w:sz w:val="28"/>
          <w:szCs w:val="28"/>
        </w:rPr>
        <w:t xml:space="preserve">а он при нем был, </w:t>
      </w:r>
      <w:r w:rsidR="0047112D">
        <w:rPr>
          <w:rFonts w:ascii="Times New Roman" w:hAnsi="Times New Roman" w:cs="Times New Roman"/>
          <w:sz w:val="28"/>
          <w:szCs w:val="28"/>
        </w:rPr>
        <w:t>н</w:t>
      </w:r>
      <w:r w:rsidR="00EF28A5">
        <w:rPr>
          <w:rFonts w:ascii="Times New Roman" w:hAnsi="Times New Roman" w:cs="Times New Roman"/>
          <w:sz w:val="28"/>
          <w:szCs w:val="28"/>
        </w:rPr>
        <w:t xml:space="preserve">о </w:t>
      </w:r>
      <w:r w:rsidR="0088375D">
        <w:rPr>
          <w:rFonts w:ascii="Times New Roman" w:hAnsi="Times New Roman" w:cs="Times New Roman"/>
          <w:sz w:val="28"/>
          <w:szCs w:val="28"/>
        </w:rPr>
        <w:t>он</w:t>
      </w:r>
      <w:r w:rsidR="00EF28A5">
        <w:rPr>
          <w:rFonts w:ascii="Times New Roman" w:hAnsi="Times New Roman" w:cs="Times New Roman"/>
          <w:sz w:val="28"/>
          <w:szCs w:val="28"/>
        </w:rPr>
        <w:t xml:space="preserve"> был взрослее всех, был очень</w:t>
      </w:r>
      <w:r w:rsidR="008579E3">
        <w:rPr>
          <w:rFonts w:ascii="Times New Roman" w:hAnsi="Times New Roman" w:cs="Times New Roman"/>
          <w:sz w:val="28"/>
          <w:szCs w:val="28"/>
        </w:rPr>
        <w:t xml:space="preserve"> уважаемым, </w:t>
      </w:r>
      <w:r w:rsidR="0088375D">
        <w:rPr>
          <w:rFonts w:ascii="Times New Roman" w:hAnsi="Times New Roman" w:cs="Times New Roman"/>
          <w:sz w:val="28"/>
          <w:szCs w:val="28"/>
        </w:rPr>
        <w:t>так что</w:t>
      </w:r>
      <w:r w:rsidR="008579E3">
        <w:rPr>
          <w:rFonts w:ascii="Times New Roman" w:hAnsi="Times New Roman" w:cs="Times New Roman"/>
          <w:sz w:val="28"/>
          <w:szCs w:val="28"/>
        </w:rPr>
        <w:t xml:space="preserve"> </w:t>
      </w:r>
      <w:r w:rsidR="0047112D" w:rsidRPr="0047112D">
        <w:rPr>
          <w:rFonts w:ascii="Times New Roman" w:hAnsi="Times New Roman" w:cs="Times New Roman"/>
          <w:sz w:val="28"/>
          <w:szCs w:val="28"/>
        </w:rPr>
        <w:t>[</w:t>
      </w:r>
      <w:r w:rsidR="0047112D">
        <w:rPr>
          <w:rFonts w:ascii="Times New Roman" w:hAnsi="Times New Roman" w:cs="Times New Roman"/>
          <w:sz w:val="28"/>
          <w:szCs w:val="28"/>
        </w:rPr>
        <w:t>на самом деле</w:t>
      </w:r>
      <w:r w:rsidR="0047112D" w:rsidRPr="0047112D">
        <w:rPr>
          <w:rFonts w:ascii="Times New Roman" w:hAnsi="Times New Roman" w:cs="Times New Roman"/>
          <w:sz w:val="28"/>
          <w:szCs w:val="28"/>
        </w:rPr>
        <w:t xml:space="preserve">] </w:t>
      </w:r>
      <w:r w:rsidR="008579E3">
        <w:rPr>
          <w:rFonts w:ascii="Times New Roman" w:hAnsi="Times New Roman" w:cs="Times New Roman"/>
          <w:sz w:val="28"/>
          <w:szCs w:val="28"/>
        </w:rPr>
        <w:t>это он был начальником, а референт был при нем</w:t>
      </w:r>
      <w:r w:rsidR="008579E3" w:rsidRPr="008579E3">
        <w:rPr>
          <w:rFonts w:ascii="Times New Roman" w:hAnsi="Times New Roman" w:cs="Times New Roman"/>
          <w:sz w:val="28"/>
          <w:szCs w:val="28"/>
        </w:rPr>
        <w:t>.</w:t>
      </w:r>
      <w:r w:rsidR="008579E3">
        <w:rPr>
          <w:rFonts w:ascii="Times New Roman" w:hAnsi="Times New Roman" w:cs="Times New Roman"/>
          <w:sz w:val="28"/>
          <w:szCs w:val="28"/>
        </w:rPr>
        <w:t xml:space="preserve"> </w:t>
      </w:r>
      <w:r w:rsidR="00144D1F">
        <w:rPr>
          <w:rFonts w:ascii="Times New Roman" w:hAnsi="Times New Roman" w:cs="Times New Roman"/>
          <w:sz w:val="28"/>
          <w:szCs w:val="28"/>
        </w:rPr>
        <w:t xml:space="preserve">Вот так. </w:t>
      </w:r>
      <w:r w:rsidR="008579E3">
        <w:rPr>
          <w:rFonts w:ascii="Times New Roman" w:hAnsi="Times New Roman" w:cs="Times New Roman"/>
          <w:sz w:val="28"/>
          <w:szCs w:val="28"/>
        </w:rPr>
        <w:t xml:space="preserve">А деньги получал референт, </w:t>
      </w:r>
      <w:r w:rsidR="000828A9">
        <w:rPr>
          <w:rFonts w:ascii="Times New Roman" w:hAnsi="Times New Roman" w:cs="Times New Roman"/>
          <w:sz w:val="28"/>
          <w:szCs w:val="28"/>
        </w:rPr>
        <w:t>все-таки Левитин</w:t>
      </w:r>
      <w:r w:rsidR="008579E3">
        <w:rPr>
          <w:rFonts w:ascii="Times New Roman" w:hAnsi="Times New Roman" w:cs="Times New Roman"/>
          <w:sz w:val="28"/>
          <w:szCs w:val="28"/>
        </w:rPr>
        <w:t xml:space="preserve"> не был на зарплате, потому что </w:t>
      </w:r>
      <w:r w:rsidR="0088375D">
        <w:rPr>
          <w:rFonts w:ascii="Times New Roman" w:hAnsi="Times New Roman" w:cs="Times New Roman"/>
          <w:sz w:val="28"/>
          <w:szCs w:val="28"/>
        </w:rPr>
        <w:t xml:space="preserve">он </w:t>
      </w:r>
      <w:r w:rsidR="008579E3">
        <w:rPr>
          <w:rFonts w:ascii="Times New Roman" w:hAnsi="Times New Roman" w:cs="Times New Roman"/>
          <w:sz w:val="28"/>
          <w:szCs w:val="28"/>
        </w:rPr>
        <w:t xml:space="preserve">был </w:t>
      </w:r>
      <w:r w:rsidR="00AA792A">
        <w:rPr>
          <w:rFonts w:ascii="Times New Roman" w:hAnsi="Times New Roman" w:cs="Times New Roman"/>
          <w:sz w:val="28"/>
          <w:szCs w:val="28"/>
        </w:rPr>
        <w:t>врач</w:t>
      </w:r>
      <w:r w:rsidR="000828A9">
        <w:rPr>
          <w:rFonts w:ascii="Times New Roman" w:hAnsi="Times New Roman" w:cs="Times New Roman"/>
          <w:sz w:val="28"/>
          <w:szCs w:val="28"/>
        </w:rPr>
        <w:t xml:space="preserve"> то ли в Пушкине, то </w:t>
      </w:r>
      <w:r w:rsidR="00144D1F">
        <w:rPr>
          <w:rFonts w:ascii="Times New Roman" w:hAnsi="Times New Roman" w:cs="Times New Roman"/>
          <w:sz w:val="28"/>
          <w:szCs w:val="28"/>
        </w:rPr>
        <w:t xml:space="preserve">еще </w:t>
      </w:r>
      <w:r w:rsidR="000828A9">
        <w:rPr>
          <w:rFonts w:ascii="Times New Roman" w:hAnsi="Times New Roman" w:cs="Times New Roman"/>
          <w:sz w:val="28"/>
          <w:szCs w:val="28"/>
        </w:rPr>
        <w:t>где-то –</w:t>
      </w:r>
      <w:r w:rsidR="008579E3">
        <w:rPr>
          <w:rFonts w:ascii="Times New Roman" w:hAnsi="Times New Roman" w:cs="Times New Roman"/>
          <w:sz w:val="28"/>
          <w:szCs w:val="28"/>
        </w:rPr>
        <w:t xml:space="preserve"> в какой-то больнице</w:t>
      </w:r>
      <w:r w:rsidR="00D91695">
        <w:rPr>
          <w:rFonts w:ascii="Times New Roman" w:hAnsi="Times New Roman" w:cs="Times New Roman"/>
          <w:sz w:val="28"/>
          <w:szCs w:val="28"/>
        </w:rPr>
        <w:t>. О</w:t>
      </w:r>
      <w:r w:rsidR="008579E3">
        <w:rPr>
          <w:rFonts w:ascii="Times New Roman" w:hAnsi="Times New Roman" w:cs="Times New Roman"/>
          <w:sz w:val="28"/>
          <w:szCs w:val="28"/>
        </w:rPr>
        <w:t xml:space="preserve">н был достаточно </w:t>
      </w:r>
      <w:r w:rsidR="0047112D">
        <w:rPr>
          <w:rFonts w:ascii="Times New Roman" w:hAnsi="Times New Roman" w:cs="Times New Roman"/>
          <w:sz w:val="28"/>
          <w:szCs w:val="28"/>
        </w:rPr>
        <w:t xml:space="preserve"> </w:t>
      </w:r>
      <w:r w:rsidR="008579E3">
        <w:rPr>
          <w:rFonts w:ascii="Times New Roman" w:hAnsi="Times New Roman" w:cs="Times New Roman"/>
          <w:sz w:val="28"/>
          <w:szCs w:val="28"/>
        </w:rPr>
        <w:t>известный врач и достаточно</w:t>
      </w:r>
      <w:r w:rsidR="00D91695">
        <w:rPr>
          <w:rFonts w:ascii="Times New Roman" w:hAnsi="Times New Roman" w:cs="Times New Roman"/>
          <w:sz w:val="28"/>
          <w:szCs w:val="28"/>
        </w:rPr>
        <w:t xml:space="preserve"> дорогой</w:t>
      </w:r>
      <w:r w:rsidR="00144D1F">
        <w:rPr>
          <w:rFonts w:ascii="Times New Roman" w:hAnsi="Times New Roman" w:cs="Times New Roman"/>
          <w:sz w:val="28"/>
          <w:szCs w:val="28"/>
        </w:rPr>
        <w:t xml:space="preserve"> врач. П</w:t>
      </w:r>
      <w:r w:rsidR="00D91695">
        <w:rPr>
          <w:rFonts w:ascii="Times New Roman" w:hAnsi="Times New Roman" w:cs="Times New Roman"/>
          <w:sz w:val="28"/>
          <w:szCs w:val="28"/>
        </w:rPr>
        <w:t>оэтому у него были деньги, так сказать</w:t>
      </w:r>
      <w:r w:rsidR="00AA792A">
        <w:rPr>
          <w:rFonts w:ascii="Times New Roman" w:hAnsi="Times New Roman" w:cs="Times New Roman"/>
          <w:sz w:val="28"/>
          <w:szCs w:val="28"/>
        </w:rPr>
        <w:t>,</w:t>
      </w:r>
      <w:r w:rsidR="00D91695">
        <w:rPr>
          <w:rFonts w:ascii="Times New Roman" w:hAnsi="Times New Roman" w:cs="Times New Roman"/>
          <w:sz w:val="28"/>
          <w:szCs w:val="28"/>
        </w:rPr>
        <w:t xml:space="preserve"> «живые»</w:t>
      </w:r>
      <w:r w:rsidR="00004754">
        <w:rPr>
          <w:rFonts w:ascii="Times New Roman" w:hAnsi="Times New Roman" w:cs="Times New Roman"/>
          <w:sz w:val="28"/>
          <w:szCs w:val="28"/>
        </w:rPr>
        <w:t xml:space="preserve"> – </w:t>
      </w:r>
      <w:r w:rsidR="00D91695">
        <w:rPr>
          <w:rFonts w:ascii="Times New Roman" w:hAnsi="Times New Roman" w:cs="Times New Roman"/>
          <w:sz w:val="28"/>
          <w:szCs w:val="28"/>
        </w:rPr>
        <w:t>в смысле</w:t>
      </w:r>
      <w:r w:rsidR="00AA792A">
        <w:rPr>
          <w:rFonts w:ascii="Times New Roman" w:hAnsi="Times New Roman" w:cs="Times New Roman"/>
          <w:sz w:val="28"/>
          <w:szCs w:val="28"/>
        </w:rPr>
        <w:t>,</w:t>
      </w:r>
      <w:r w:rsidR="00D91695">
        <w:rPr>
          <w:rFonts w:ascii="Times New Roman" w:hAnsi="Times New Roman" w:cs="Times New Roman"/>
          <w:sz w:val="28"/>
          <w:szCs w:val="28"/>
        </w:rPr>
        <w:t xml:space="preserve"> свои.</w:t>
      </w:r>
      <w:r w:rsidR="00AA792A">
        <w:rPr>
          <w:rFonts w:ascii="Times New Roman" w:hAnsi="Times New Roman" w:cs="Times New Roman"/>
          <w:sz w:val="28"/>
          <w:szCs w:val="28"/>
        </w:rPr>
        <w:t xml:space="preserve"> Ну, короче, он сказал, что уже все «забито» </w:t>
      </w:r>
      <w:r w:rsidR="00AA792A" w:rsidRPr="00DF37F9">
        <w:rPr>
          <w:rFonts w:ascii="Times New Roman" w:hAnsi="Times New Roman" w:cs="Times New Roman"/>
          <w:sz w:val="28"/>
          <w:szCs w:val="28"/>
        </w:rPr>
        <w:t>[</w:t>
      </w:r>
      <w:r w:rsidR="009027BB" w:rsidRPr="00DF37F9">
        <w:rPr>
          <w:rFonts w:ascii="Times New Roman" w:hAnsi="Times New Roman" w:cs="Times New Roman"/>
          <w:sz w:val="28"/>
          <w:szCs w:val="28"/>
        </w:rPr>
        <w:t>в экспозиции нет места</w:t>
      </w:r>
      <w:r w:rsidR="00AA792A" w:rsidRPr="00DF37F9">
        <w:rPr>
          <w:rFonts w:ascii="Times New Roman" w:hAnsi="Times New Roman" w:cs="Times New Roman"/>
          <w:sz w:val="28"/>
          <w:szCs w:val="28"/>
        </w:rPr>
        <w:t>]</w:t>
      </w:r>
      <w:r w:rsidR="00AA792A">
        <w:rPr>
          <w:rFonts w:ascii="Times New Roman" w:hAnsi="Times New Roman" w:cs="Times New Roman"/>
          <w:sz w:val="28"/>
          <w:szCs w:val="28"/>
        </w:rPr>
        <w:t xml:space="preserve">. </w:t>
      </w:r>
      <w:r w:rsidR="00E8565B">
        <w:rPr>
          <w:rFonts w:ascii="Times New Roman" w:hAnsi="Times New Roman" w:cs="Times New Roman"/>
          <w:sz w:val="28"/>
          <w:szCs w:val="28"/>
        </w:rPr>
        <w:t xml:space="preserve">Но </w:t>
      </w:r>
      <w:r w:rsidR="009027BB">
        <w:rPr>
          <w:rFonts w:ascii="Times New Roman" w:hAnsi="Times New Roman" w:cs="Times New Roman"/>
          <w:sz w:val="28"/>
          <w:szCs w:val="28"/>
        </w:rPr>
        <w:t xml:space="preserve">– </w:t>
      </w:r>
      <w:r w:rsidR="00E8565B">
        <w:rPr>
          <w:rFonts w:ascii="Times New Roman" w:hAnsi="Times New Roman" w:cs="Times New Roman"/>
          <w:sz w:val="28"/>
          <w:szCs w:val="28"/>
        </w:rPr>
        <w:t>п</w:t>
      </w:r>
      <w:r w:rsidR="00AA792A">
        <w:rPr>
          <w:rFonts w:ascii="Times New Roman" w:hAnsi="Times New Roman" w:cs="Times New Roman"/>
          <w:sz w:val="28"/>
          <w:szCs w:val="28"/>
        </w:rPr>
        <w:t xml:space="preserve">осмотрел </w:t>
      </w:r>
      <w:r w:rsidR="00E8565B">
        <w:rPr>
          <w:rFonts w:ascii="Times New Roman" w:hAnsi="Times New Roman" w:cs="Times New Roman"/>
          <w:sz w:val="28"/>
          <w:szCs w:val="28"/>
        </w:rPr>
        <w:t xml:space="preserve">в мастерской </w:t>
      </w:r>
      <w:r w:rsidR="00AA792A">
        <w:rPr>
          <w:rFonts w:ascii="Times New Roman" w:hAnsi="Times New Roman" w:cs="Times New Roman"/>
          <w:sz w:val="28"/>
          <w:szCs w:val="28"/>
        </w:rPr>
        <w:t>и г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оворит: </w:t>
      </w:r>
      <w:r w:rsidRPr="0088375D">
        <w:rPr>
          <w:rFonts w:ascii="Times New Roman" w:hAnsi="Times New Roman" w:cs="Times New Roman"/>
          <w:i/>
          <w:sz w:val="28"/>
          <w:szCs w:val="28"/>
        </w:rPr>
        <w:t xml:space="preserve">«Ну что ж, </w:t>
      </w:r>
      <w:r w:rsidR="00AA792A" w:rsidRPr="0088375D">
        <w:rPr>
          <w:rFonts w:ascii="Times New Roman" w:hAnsi="Times New Roman" w:cs="Times New Roman"/>
          <w:i/>
          <w:sz w:val="28"/>
          <w:szCs w:val="28"/>
        </w:rPr>
        <w:t xml:space="preserve">пожалуй, </w:t>
      </w:r>
      <w:r w:rsidR="00531C9D" w:rsidRPr="0088375D">
        <w:rPr>
          <w:rFonts w:ascii="Times New Roman" w:hAnsi="Times New Roman" w:cs="Times New Roman"/>
          <w:i/>
          <w:sz w:val="28"/>
          <w:szCs w:val="28"/>
        </w:rPr>
        <w:t xml:space="preserve">ты </w:t>
      </w:r>
      <w:r w:rsidRPr="0088375D">
        <w:rPr>
          <w:rFonts w:ascii="Times New Roman" w:hAnsi="Times New Roman" w:cs="Times New Roman"/>
          <w:i/>
          <w:sz w:val="28"/>
          <w:szCs w:val="28"/>
        </w:rPr>
        <w:t>приноси</w:t>
      </w:r>
      <w:r w:rsidR="00531C9D" w:rsidRPr="0088375D">
        <w:rPr>
          <w:rFonts w:ascii="Times New Roman" w:hAnsi="Times New Roman" w:cs="Times New Roman"/>
          <w:i/>
          <w:sz w:val="28"/>
          <w:szCs w:val="28"/>
        </w:rPr>
        <w:t>, приноси</w:t>
      </w:r>
      <w:r w:rsidRPr="0088375D">
        <w:rPr>
          <w:rFonts w:ascii="Times New Roman" w:hAnsi="Times New Roman" w:cs="Times New Roman"/>
          <w:i/>
          <w:sz w:val="28"/>
          <w:szCs w:val="28"/>
        </w:rPr>
        <w:t xml:space="preserve"> завтра</w:t>
      </w:r>
      <w:r w:rsidR="00531C9D" w:rsidRPr="0088375D">
        <w:rPr>
          <w:rFonts w:ascii="Times New Roman" w:hAnsi="Times New Roman" w:cs="Times New Roman"/>
          <w:i/>
          <w:sz w:val="28"/>
          <w:szCs w:val="28"/>
        </w:rPr>
        <w:t xml:space="preserve"> эти эскизы</w:t>
      </w:r>
      <w:r w:rsidRPr="0088375D">
        <w:rPr>
          <w:rFonts w:ascii="Times New Roman" w:hAnsi="Times New Roman" w:cs="Times New Roman"/>
          <w:i/>
          <w:sz w:val="28"/>
          <w:szCs w:val="28"/>
        </w:rPr>
        <w:t>». «Но В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>ы же сказали</w:t>
      </w:r>
      <w:r w:rsidR="00AA792A" w:rsidRPr="0088375D">
        <w:rPr>
          <w:rFonts w:ascii="Times New Roman" w:hAnsi="Times New Roman" w:cs="Times New Roman"/>
          <w:i/>
          <w:sz w:val="28"/>
          <w:szCs w:val="28"/>
        </w:rPr>
        <w:t>,</w:t>
      </w:r>
      <w:r w:rsidR="009027BB" w:rsidRPr="0088375D">
        <w:rPr>
          <w:rFonts w:ascii="Times New Roman" w:hAnsi="Times New Roman" w:cs="Times New Roman"/>
          <w:i/>
          <w:sz w:val="28"/>
          <w:szCs w:val="28"/>
        </w:rPr>
        <w:t xml:space="preserve"> что места нет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>».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>«А ты что же не знаешь</w:t>
      </w:r>
      <w:r w:rsidR="007D0A48" w:rsidRPr="0088375D">
        <w:rPr>
          <w:rFonts w:ascii="Times New Roman" w:hAnsi="Times New Roman" w:cs="Times New Roman"/>
          <w:i/>
          <w:sz w:val="28"/>
          <w:szCs w:val="28"/>
        </w:rPr>
        <w:t>,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 xml:space="preserve"> как Гоголь сказал</w:t>
      </w:r>
      <w:r w:rsidR="00004754" w:rsidRPr="0088375D">
        <w:rPr>
          <w:rFonts w:ascii="Times New Roman" w:hAnsi="Times New Roman" w:cs="Times New Roman"/>
          <w:i/>
          <w:sz w:val="28"/>
          <w:szCs w:val="28"/>
        </w:rPr>
        <w:t>: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 xml:space="preserve"> яблоку негде упасть, а пришел губернатор</w:t>
      </w:r>
      <w:r w:rsidR="000545AC" w:rsidRPr="0088375D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C35385" w:rsidRPr="0088375D">
        <w:rPr>
          <w:rFonts w:ascii="Times New Roman" w:hAnsi="Times New Roman" w:cs="Times New Roman"/>
          <w:i/>
          <w:sz w:val="28"/>
          <w:szCs w:val="28"/>
        </w:rPr>
        <w:t xml:space="preserve"> и место нашлось».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Я</w:t>
      </w:r>
      <w:r w:rsidR="000545AC">
        <w:rPr>
          <w:rFonts w:ascii="Times New Roman" w:hAnsi="Times New Roman" w:cs="Times New Roman"/>
          <w:sz w:val="28"/>
          <w:szCs w:val="28"/>
        </w:rPr>
        <w:t xml:space="preserve">, </w:t>
      </w:r>
      <w:r w:rsidR="008F0819">
        <w:rPr>
          <w:rFonts w:ascii="Times New Roman" w:hAnsi="Times New Roman" w:cs="Times New Roman"/>
          <w:sz w:val="28"/>
          <w:szCs w:val="28"/>
        </w:rPr>
        <w:t>значит</w:t>
      </w:r>
      <w:r w:rsidR="000545AC">
        <w:rPr>
          <w:rFonts w:ascii="Times New Roman" w:hAnsi="Times New Roman" w:cs="Times New Roman"/>
          <w:sz w:val="28"/>
          <w:szCs w:val="28"/>
        </w:rPr>
        <w:t>,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в восторге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04754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я ещё студент</w:t>
      </w:r>
      <w:r w:rsidR="00AA79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очевидно)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AA792A">
        <w:rPr>
          <w:rFonts w:ascii="Times New Roman" w:hAnsi="Times New Roman" w:cs="Times New Roman"/>
          <w:sz w:val="28"/>
          <w:szCs w:val="28"/>
        </w:rPr>
        <w:t xml:space="preserve">Восторг такой, что я среди настоящих художников. 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Приношу свои </w:t>
      </w:r>
      <w:r w:rsidR="00C35385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эскизы, </w:t>
      </w:r>
      <w:r w:rsidR="008F0819">
        <w:rPr>
          <w:rFonts w:ascii="Times New Roman" w:hAnsi="Times New Roman" w:cs="Times New Roman"/>
          <w:sz w:val="28"/>
          <w:szCs w:val="28"/>
        </w:rPr>
        <w:t>развязываю веревку, которой это все было завязано,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и </w:t>
      </w:r>
      <w:r w:rsidR="00AA792A">
        <w:rPr>
          <w:rFonts w:ascii="Times New Roman" w:hAnsi="Times New Roman" w:cs="Times New Roman"/>
          <w:sz w:val="28"/>
          <w:szCs w:val="28"/>
        </w:rPr>
        <w:t xml:space="preserve">гордо </w:t>
      </w:r>
      <w:r w:rsidR="008F0819">
        <w:rPr>
          <w:rFonts w:ascii="Times New Roman" w:hAnsi="Times New Roman" w:cs="Times New Roman"/>
          <w:sz w:val="28"/>
          <w:szCs w:val="28"/>
        </w:rPr>
        <w:t>так</w:t>
      </w:r>
      <w:r w:rsidR="008F081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F0819">
        <w:rPr>
          <w:rFonts w:ascii="Times New Roman" w:hAnsi="Times New Roman" w:cs="Times New Roman"/>
          <w:sz w:val="28"/>
          <w:szCs w:val="28"/>
        </w:rPr>
        <w:t xml:space="preserve">эту 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веревку бросаю. </w:t>
      </w:r>
      <w:r w:rsidR="00914314">
        <w:rPr>
          <w:rFonts w:ascii="Times New Roman" w:hAnsi="Times New Roman" w:cs="Times New Roman"/>
          <w:sz w:val="28"/>
          <w:szCs w:val="28"/>
        </w:rPr>
        <w:t>На что он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 мне говорит: «</w:t>
      </w:r>
      <w:r w:rsidR="00914314">
        <w:rPr>
          <w:rFonts w:ascii="Times New Roman" w:hAnsi="Times New Roman" w:cs="Times New Roman"/>
          <w:sz w:val="28"/>
          <w:szCs w:val="28"/>
        </w:rPr>
        <w:t>Феликс, в</w:t>
      </w:r>
      <w:r w:rsidR="00C35385" w:rsidRPr="00931250">
        <w:rPr>
          <w:rFonts w:ascii="Times New Roman" w:hAnsi="Times New Roman" w:cs="Times New Roman"/>
          <w:sz w:val="28"/>
          <w:szCs w:val="28"/>
        </w:rPr>
        <w:t xml:space="preserve">еревку-то </w:t>
      </w:r>
      <w:r w:rsidR="00914314">
        <w:rPr>
          <w:rFonts w:ascii="Times New Roman" w:hAnsi="Times New Roman" w:cs="Times New Roman"/>
          <w:sz w:val="28"/>
          <w:szCs w:val="28"/>
        </w:rPr>
        <w:t>забери</w:t>
      </w:r>
      <w:r w:rsidR="00C35385" w:rsidRPr="00931250">
        <w:rPr>
          <w:rFonts w:ascii="Times New Roman" w:hAnsi="Times New Roman" w:cs="Times New Roman"/>
          <w:sz w:val="28"/>
          <w:szCs w:val="28"/>
        </w:rPr>
        <w:t>, пригодиться повеситься!»</w:t>
      </w:r>
      <w:r w:rsidR="00914314">
        <w:rPr>
          <w:rFonts w:ascii="Times New Roman" w:hAnsi="Times New Roman" w:cs="Times New Roman"/>
          <w:sz w:val="28"/>
          <w:szCs w:val="28"/>
        </w:rPr>
        <w:t xml:space="preserve"> </w:t>
      </w:r>
      <w:r w:rsidR="00914314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14314">
        <w:rPr>
          <w:rFonts w:ascii="Times New Roman" w:hAnsi="Times New Roman" w:cs="Times New Roman"/>
          <w:sz w:val="28"/>
          <w:szCs w:val="28"/>
        </w:rPr>
        <w:t xml:space="preserve">Ну, такой вот неназойливый урок, я бы сказал. </w:t>
      </w:r>
      <w:r w:rsidR="00D07120" w:rsidRPr="00931250">
        <w:rPr>
          <w:rFonts w:ascii="Times New Roman" w:hAnsi="Times New Roman" w:cs="Times New Roman"/>
          <w:sz w:val="28"/>
          <w:szCs w:val="28"/>
        </w:rPr>
        <w:t>С тех пор я</w:t>
      </w:r>
      <w:r w:rsidR="00914314">
        <w:rPr>
          <w:rFonts w:ascii="Times New Roman" w:hAnsi="Times New Roman" w:cs="Times New Roman"/>
          <w:sz w:val="28"/>
          <w:szCs w:val="28"/>
        </w:rPr>
        <w:t xml:space="preserve">, надо сказать,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веревки не выбрасываю.</w:t>
      </w:r>
      <w:r w:rsidR="00914314">
        <w:rPr>
          <w:rFonts w:ascii="Times New Roman" w:hAnsi="Times New Roman" w:cs="Times New Roman"/>
          <w:sz w:val="28"/>
          <w:szCs w:val="28"/>
        </w:rPr>
        <w:t xml:space="preserve"> Вон там у меня всегда лежат веревки.</w:t>
      </w:r>
    </w:p>
    <w:p w:rsidR="00D07120" w:rsidRPr="00931250" w:rsidRDefault="008F0819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Так. Это я рассказал, это рассказал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, как быть художником. </w:t>
      </w:r>
      <w:r w:rsidR="00914314" w:rsidRPr="00931250">
        <w:rPr>
          <w:rFonts w:ascii="Times New Roman" w:hAnsi="Times New Roman" w:cs="Times New Roman"/>
          <w:sz w:val="28"/>
          <w:szCs w:val="28"/>
        </w:rPr>
        <w:t>Тогда было время</w:t>
      </w:r>
      <w:r w:rsidR="006240AD" w:rsidRPr="006240AD">
        <w:rPr>
          <w:rFonts w:ascii="Times New Roman" w:hAnsi="Times New Roman" w:cs="Times New Roman"/>
          <w:sz w:val="28"/>
          <w:szCs w:val="28"/>
        </w:rPr>
        <w:t xml:space="preserve"> </w:t>
      </w:r>
      <w:r w:rsidR="006240AD" w:rsidRPr="00931250">
        <w:rPr>
          <w:rFonts w:ascii="Times New Roman" w:hAnsi="Times New Roman" w:cs="Times New Roman"/>
          <w:sz w:val="28"/>
          <w:szCs w:val="28"/>
        </w:rPr>
        <w:t>такое</w:t>
      </w:r>
      <w:r w:rsidR="006240AD">
        <w:rPr>
          <w:rFonts w:ascii="Times New Roman" w:hAnsi="Times New Roman" w:cs="Times New Roman"/>
          <w:sz w:val="28"/>
          <w:szCs w:val="28"/>
        </w:rPr>
        <w:t>…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240AD">
        <w:rPr>
          <w:rFonts w:ascii="Times New Roman" w:hAnsi="Times New Roman" w:cs="Times New Roman"/>
          <w:sz w:val="28"/>
          <w:szCs w:val="28"/>
        </w:rPr>
        <w:t xml:space="preserve"> Как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быть честным художником, который не продает</w:t>
      </w:r>
      <w:r w:rsidR="006240AD">
        <w:rPr>
          <w:rFonts w:ascii="Times New Roman" w:hAnsi="Times New Roman" w:cs="Times New Roman"/>
          <w:sz w:val="28"/>
          <w:szCs w:val="28"/>
        </w:rPr>
        <w:t>ся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большевика</w:t>
      </w:r>
      <w:r w:rsidR="006240AD">
        <w:rPr>
          <w:rFonts w:ascii="Times New Roman" w:hAnsi="Times New Roman" w:cs="Times New Roman"/>
          <w:sz w:val="28"/>
          <w:szCs w:val="28"/>
        </w:rPr>
        <w:t>м</w:t>
      </w:r>
      <w:r w:rsidR="0098705F">
        <w:rPr>
          <w:rFonts w:ascii="Times New Roman" w:hAnsi="Times New Roman" w:cs="Times New Roman"/>
          <w:sz w:val="28"/>
          <w:szCs w:val="28"/>
        </w:rPr>
        <w:t>?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8705F">
        <w:rPr>
          <w:rFonts w:ascii="Times New Roman" w:hAnsi="Times New Roman" w:cs="Times New Roman"/>
          <w:sz w:val="28"/>
          <w:szCs w:val="28"/>
        </w:rPr>
        <w:t>И тогда очень многие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поступали в Строгановку</w:t>
      </w:r>
      <w:r w:rsidR="00004754"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  <w:r w:rsidR="00004754">
        <w:rPr>
          <w:rFonts w:ascii="Times New Roman" w:hAnsi="Times New Roman" w:cs="Times New Roman"/>
          <w:sz w:val="28"/>
          <w:szCs w:val="28"/>
        </w:rPr>
        <w:t>,</w:t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в Муху</w:t>
      </w:r>
      <w:r w:rsidR="00004754"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 w:rsidR="00914314" w:rsidRPr="00931250">
        <w:rPr>
          <w:rFonts w:ascii="Times New Roman" w:hAnsi="Times New Roman" w:cs="Times New Roman"/>
          <w:sz w:val="28"/>
          <w:szCs w:val="28"/>
        </w:rPr>
        <w:t xml:space="preserve"> на </w:t>
      </w:r>
      <w:r w:rsidR="0098705F">
        <w:rPr>
          <w:rFonts w:ascii="Times New Roman" w:hAnsi="Times New Roman" w:cs="Times New Roman"/>
          <w:sz w:val="28"/>
          <w:szCs w:val="28"/>
        </w:rPr>
        <w:t>всякую «</w:t>
      </w:r>
      <w:r w:rsidR="00914314">
        <w:rPr>
          <w:rFonts w:ascii="Times New Roman" w:hAnsi="Times New Roman" w:cs="Times New Roman"/>
          <w:sz w:val="28"/>
          <w:szCs w:val="28"/>
        </w:rPr>
        <w:t>прикладнуху</w:t>
      </w:r>
      <w:r w:rsidR="0098705F">
        <w:rPr>
          <w:rFonts w:ascii="Times New Roman" w:hAnsi="Times New Roman" w:cs="Times New Roman"/>
          <w:sz w:val="28"/>
          <w:szCs w:val="28"/>
        </w:rPr>
        <w:t xml:space="preserve">»: </w:t>
      </w:r>
      <w:r w:rsidR="00914314">
        <w:rPr>
          <w:rFonts w:ascii="Times New Roman" w:hAnsi="Times New Roman" w:cs="Times New Roman"/>
          <w:sz w:val="28"/>
          <w:szCs w:val="28"/>
        </w:rPr>
        <w:t xml:space="preserve">керамика, стекло, </w:t>
      </w:r>
      <w:r w:rsidR="0098705F">
        <w:rPr>
          <w:rFonts w:ascii="Times New Roman" w:hAnsi="Times New Roman" w:cs="Times New Roman"/>
          <w:sz w:val="28"/>
          <w:szCs w:val="28"/>
        </w:rPr>
        <w:t xml:space="preserve">всякое </w:t>
      </w:r>
      <w:r w:rsidR="00914314">
        <w:rPr>
          <w:rFonts w:ascii="Times New Roman" w:hAnsi="Times New Roman" w:cs="Times New Roman"/>
          <w:sz w:val="28"/>
          <w:szCs w:val="28"/>
        </w:rPr>
        <w:t>железо</w:t>
      </w:r>
      <w:r w:rsidR="0098705F">
        <w:rPr>
          <w:rFonts w:ascii="Times New Roman" w:hAnsi="Times New Roman" w:cs="Times New Roman"/>
          <w:sz w:val="28"/>
          <w:szCs w:val="28"/>
        </w:rPr>
        <w:t>, потому что т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ы зарабатываешь </w:t>
      </w:r>
      <w:r w:rsidR="0098705F">
        <w:rPr>
          <w:rFonts w:ascii="Times New Roman" w:hAnsi="Times New Roman" w:cs="Times New Roman"/>
          <w:sz w:val="28"/>
          <w:szCs w:val="28"/>
        </w:rPr>
        <w:t xml:space="preserve">деньги вот </w:t>
      </w:r>
      <w:r w:rsidR="00914314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98705F">
        <w:rPr>
          <w:rFonts w:ascii="Times New Roman" w:hAnsi="Times New Roman" w:cs="Times New Roman"/>
          <w:sz w:val="28"/>
          <w:szCs w:val="28"/>
        </w:rPr>
        <w:t>способ</w:t>
      </w:r>
      <w:r w:rsidR="00914314">
        <w:rPr>
          <w:rFonts w:ascii="Times New Roman" w:hAnsi="Times New Roman" w:cs="Times New Roman"/>
          <w:sz w:val="28"/>
          <w:szCs w:val="28"/>
        </w:rPr>
        <w:t xml:space="preserve">ом,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а </w:t>
      </w:r>
      <w:r w:rsidR="0098705F">
        <w:rPr>
          <w:rFonts w:ascii="Times New Roman" w:hAnsi="Times New Roman" w:cs="Times New Roman"/>
          <w:sz w:val="28"/>
          <w:szCs w:val="28"/>
        </w:rPr>
        <w:t xml:space="preserve">сам, </w:t>
      </w:r>
      <w:r w:rsidR="00D07120" w:rsidRPr="00931250">
        <w:rPr>
          <w:rFonts w:ascii="Times New Roman" w:hAnsi="Times New Roman" w:cs="Times New Roman"/>
          <w:sz w:val="28"/>
          <w:szCs w:val="28"/>
        </w:rPr>
        <w:t>в свободное время</w:t>
      </w:r>
      <w:r w:rsidR="0098705F">
        <w:rPr>
          <w:rFonts w:ascii="Times New Roman" w:hAnsi="Times New Roman" w:cs="Times New Roman"/>
          <w:sz w:val="28"/>
          <w:szCs w:val="28"/>
        </w:rPr>
        <w:t>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371D">
        <w:rPr>
          <w:rFonts w:ascii="Times New Roman" w:hAnsi="Times New Roman" w:cs="Times New Roman"/>
          <w:sz w:val="28"/>
          <w:szCs w:val="28"/>
        </w:rPr>
        <w:t>честные картины пишешь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914314">
        <w:rPr>
          <w:rFonts w:ascii="Times New Roman" w:hAnsi="Times New Roman" w:cs="Times New Roman"/>
          <w:sz w:val="28"/>
          <w:szCs w:val="28"/>
        </w:rPr>
        <w:t xml:space="preserve">Вот такая была идея. Это было </w:t>
      </w:r>
      <w:r w:rsidR="0076371D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914314">
        <w:rPr>
          <w:rFonts w:ascii="Times New Roman" w:hAnsi="Times New Roman" w:cs="Times New Roman"/>
          <w:sz w:val="28"/>
          <w:szCs w:val="28"/>
        </w:rPr>
        <w:t>о</w:t>
      </w:r>
      <w:r w:rsidR="00015E39">
        <w:rPr>
          <w:rFonts w:ascii="Times New Roman" w:hAnsi="Times New Roman" w:cs="Times New Roman"/>
          <w:sz w:val="28"/>
          <w:szCs w:val="28"/>
        </w:rPr>
        <w:t xml:space="preserve">бщее поветрие. </w:t>
      </w:r>
      <w:r w:rsidR="0076371D">
        <w:rPr>
          <w:rFonts w:ascii="Times New Roman" w:hAnsi="Times New Roman" w:cs="Times New Roman"/>
          <w:sz w:val="28"/>
          <w:szCs w:val="28"/>
        </w:rPr>
        <w:t>И к</w:t>
      </w:r>
      <w:r w:rsidR="00D07120" w:rsidRPr="00931250">
        <w:rPr>
          <w:rFonts w:ascii="Times New Roman" w:hAnsi="Times New Roman" w:cs="Times New Roman"/>
          <w:sz w:val="28"/>
          <w:szCs w:val="28"/>
        </w:rPr>
        <w:t>огда меня не приняли в институты</w:t>
      </w:r>
      <w:r w:rsidR="0076371D">
        <w:rPr>
          <w:rFonts w:ascii="Times New Roman" w:hAnsi="Times New Roman" w:cs="Times New Roman"/>
          <w:sz w:val="28"/>
          <w:szCs w:val="28"/>
        </w:rPr>
        <w:t xml:space="preserve"> в эти всякие</w:t>
      </w:r>
      <w:r w:rsidR="00015E39">
        <w:rPr>
          <w:rFonts w:ascii="Times New Roman" w:hAnsi="Times New Roman" w:cs="Times New Roman"/>
          <w:sz w:val="28"/>
          <w:szCs w:val="28"/>
        </w:rPr>
        <w:t>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371D">
        <w:rPr>
          <w:rFonts w:ascii="Times New Roman" w:hAnsi="Times New Roman" w:cs="Times New Roman"/>
          <w:sz w:val="28"/>
          <w:szCs w:val="28"/>
        </w:rPr>
        <w:t xml:space="preserve">я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решил, что </w:t>
      </w:r>
      <w:r w:rsidR="0076371D">
        <w:rPr>
          <w:rFonts w:ascii="Times New Roman" w:hAnsi="Times New Roman" w:cs="Times New Roman"/>
          <w:sz w:val="28"/>
          <w:szCs w:val="28"/>
        </w:rPr>
        <w:t xml:space="preserve">– зачем,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я и так великий </w:t>
      </w:r>
      <w:r w:rsidR="00D60715">
        <w:rPr>
          <w:rFonts w:ascii="Times New Roman" w:hAnsi="Times New Roman" w:cs="Times New Roman"/>
          <w:sz w:val="28"/>
          <w:szCs w:val="28"/>
        </w:rPr>
        <w:t>«</w:t>
      </w:r>
      <w:r w:rsidR="00D07120" w:rsidRPr="00931250">
        <w:rPr>
          <w:rFonts w:ascii="Times New Roman" w:hAnsi="Times New Roman" w:cs="Times New Roman"/>
          <w:sz w:val="28"/>
          <w:szCs w:val="28"/>
        </w:rPr>
        <w:t>левый</w:t>
      </w:r>
      <w:r w:rsidR="00D60715">
        <w:rPr>
          <w:rFonts w:ascii="Times New Roman" w:hAnsi="Times New Roman" w:cs="Times New Roman"/>
          <w:sz w:val="28"/>
          <w:szCs w:val="28"/>
        </w:rPr>
        <w:t>»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художник, зачем мне учиться</w:t>
      </w:r>
      <w:r w:rsidR="00B60766">
        <w:rPr>
          <w:rFonts w:ascii="Times New Roman" w:hAnsi="Times New Roman" w:cs="Times New Roman"/>
          <w:sz w:val="28"/>
          <w:szCs w:val="28"/>
        </w:rPr>
        <w:t xml:space="preserve"> </w:t>
      </w:r>
      <w:r w:rsidR="00B60766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60715">
        <w:rPr>
          <w:rFonts w:ascii="Times New Roman" w:hAnsi="Times New Roman" w:cs="Times New Roman"/>
          <w:sz w:val="28"/>
          <w:szCs w:val="28"/>
        </w:rPr>
        <w:t>На что мне м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ама </w:t>
      </w:r>
      <w:r w:rsidR="00D60715">
        <w:rPr>
          <w:rFonts w:ascii="Times New Roman" w:hAnsi="Times New Roman" w:cs="Times New Roman"/>
          <w:sz w:val="28"/>
          <w:szCs w:val="28"/>
        </w:rPr>
        <w:t>сказала: «</w:t>
      </w:r>
      <w:r w:rsidR="00B60766">
        <w:rPr>
          <w:rFonts w:ascii="Times New Roman" w:hAnsi="Times New Roman" w:cs="Times New Roman"/>
          <w:sz w:val="28"/>
          <w:szCs w:val="28"/>
        </w:rPr>
        <w:t>Ну что, в</w:t>
      </w:r>
      <w:r w:rsidR="00D60715">
        <w:rPr>
          <w:rFonts w:ascii="Times New Roman" w:hAnsi="Times New Roman" w:cs="Times New Roman"/>
          <w:sz w:val="28"/>
          <w:szCs w:val="28"/>
        </w:rPr>
        <w:t>идно ты не художник, иди в архитекторы».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Я поступил в Свердловске в УПИ</w:t>
      </w:r>
      <w:r w:rsidR="00D60715">
        <w:rPr>
          <w:rFonts w:ascii="Times New Roman" w:hAnsi="Times New Roman" w:cs="Times New Roman"/>
          <w:sz w:val="28"/>
          <w:szCs w:val="28"/>
        </w:rPr>
        <w:t xml:space="preserve"> (Уральский политехнический институт)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60715">
        <w:rPr>
          <w:rFonts w:ascii="Times New Roman" w:hAnsi="Times New Roman" w:cs="Times New Roman"/>
          <w:sz w:val="28"/>
          <w:szCs w:val="28"/>
        </w:rPr>
        <w:t xml:space="preserve">на </w:t>
      </w:r>
      <w:r w:rsidR="00D07120" w:rsidRPr="00931250">
        <w:rPr>
          <w:rFonts w:ascii="Times New Roman" w:hAnsi="Times New Roman" w:cs="Times New Roman"/>
          <w:sz w:val="28"/>
          <w:szCs w:val="28"/>
        </w:rPr>
        <w:t>архитектурное отделение</w:t>
      </w:r>
      <w:r w:rsidR="00CA79BB">
        <w:rPr>
          <w:rFonts w:ascii="Times New Roman" w:hAnsi="Times New Roman" w:cs="Times New Roman"/>
          <w:sz w:val="28"/>
          <w:szCs w:val="28"/>
        </w:rPr>
        <w:t>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вечерне-заочное. А </w:t>
      </w:r>
      <w:r w:rsidR="00D60715">
        <w:rPr>
          <w:rFonts w:ascii="Times New Roman" w:hAnsi="Times New Roman" w:cs="Times New Roman"/>
          <w:sz w:val="28"/>
          <w:szCs w:val="28"/>
        </w:rPr>
        <w:t xml:space="preserve">на </w:t>
      </w:r>
      <w:r w:rsidR="00D07120" w:rsidRPr="00931250">
        <w:rPr>
          <w:rFonts w:ascii="Times New Roman" w:hAnsi="Times New Roman" w:cs="Times New Roman"/>
          <w:sz w:val="28"/>
          <w:szCs w:val="28"/>
        </w:rPr>
        <w:t>работ</w:t>
      </w:r>
      <w:r w:rsidR="00CA79BB">
        <w:rPr>
          <w:rFonts w:ascii="Times New Roman" w:hAnsi="Times New Roman" w:cs="Times New Roman"/>
          <w:sz w:val="28"/>
          <w:szCs w:val="28"/>
        </w:rPr>
        <w:t>у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пошел </w:t>
      </w:r>
      <w:r w:rsidR="00D60715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D07120" w:rsidRPr="00931250">
        <w:rPr>
          <w:rFonts w:ascii="Times New Roman" w:hAnsi="Times New Roman" w:cs="Times New Roman"/>
          <w:sz w:val="28"/>
          <w:szCs w:val="28"/>
        </w:rPr>
        <w:t>в театр</w:t>
      </w:r>
      <w:r w:rsidR="00B60766">
        <w:rPr>
          <w:rFonts w:ascii="Times New Roman" w:hAnsi="Times New Roman" w:cs="Times New Roman"/>
          <w:sz w:val="28"/>
          <w:szCs w:val="28"/>
        </w:rPr>
        <w:t>, в</w:t>
      </w:r>
      <w:r w:rsidR="00B60766" w:rsidRPr="00B60766">
        <w:rPr>
          <w:rFonts w:ascii="Times New Roman" w:hAnsi="Times New Roman" w:cs="Times New Roman"/>
          <w:sz w:val="28"/>
          <w:szCs w:val="28"/>
        </w:rPr>
        <w:t xml:space="preserve"> </w:t>
      </w:r>
      <w:r w:rsidR="00B60766" w:rsidRPr="00931250">
        <w:rPr>
          <w:rFonts w:ascii="Times New Roman" w:hAnsi="Times New Roman" w:cs="Times New Roman"/>
          <w:sz w:val="28"/>
          <w:szCs w:val="28"/>
        </w:rPr>
        <w:t>оперный</w:t>
      </w:r>
      <w:r w:rsidR="00D07120" w:rsidRPr="00931250">
        <w:rPr>
          <w:rFonts w:ascii="Times New Roman" w:hAnsi="Times New Roman" w:cs="Times New Roman"/>
          <w:sz w:val="28"/>
          <w:szCs w:val="28"/>
        </w:rPr>
        <w:t>. И</w:t>
      </w:r>
      <w:r w:rsidR="00881743">
        <w:rPr>
          <w:rFonts w:ascii="Times New Roman" w:hAnsi="Times New Roman" w:cs="Times New Roman"/>
          <w:sz w:val="28"/>
          <w:szCs w:val="28"/>
        </w:rPr>
        <w:t xml:space="preserve"> мне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там расска</w:t>
      </w:r>
      <w:r w:rsidR="00015E39">
        <w:rPr>
          <w:rFonts w:ascii="Times New Roman" w:hAnsi="Times New Roman" w:cs="Times New Roman"/>
          <w:sz w:val="28"/>
          <w:szCs w:val="28"/>
        </w:rPr>
        <w:t>зали</w:t>
      </w:r>
      <w:r w:rsidR="00CA79BB">
        <w:rPr>
          <w:rFonts w:ascii="Times New Roman" w:hAnsi="Times New Roman" w:cs="Times New Roman"/>
          <w:sz w:val="28"/>
          <w:szCs w:val="28"/>
        </w:rPr>
        <w:t xml:space="preserve"> – сначала художник, </w:t>
      </w:r>
      <w:r w:rsidR="00761648">
        <w:rPr>
          <w:rFonts w:ascii="Times New Roman" w:hAnsi="Times New Roman" w:cs="Times New Roman"/>
          <w:sz w:val="28"/>
          <w:szCs w:val="28"/>
        </w:rPr>
        <w:t>работающий там</w:t>
      </w:r>
      <w:r w:rsidR="00615B59">
        <w:rPr>
          <w:rFonts w:ascii="Times New Roman" w:hAnsi="Times New Roman" w:cs="Times New Roman"/>
          <w:sz w:val="28"/>
          <w:szCs w:val="28"/>
        </w:rPr>
        <w:t>,</w:t>
      </w:r>
      <w:r w:rsidR="00761648">
        <w:rPr>
          <w:rFonts w:ascii="Times New Roman" w:hAnsi="Times New Roman" w:cs="Times New Roman"/>
          <w:sz w:val="28"/>
          <w:szCs w:val="28"/>
        </w:rPr>
        <w:t xml:space="preserve"> </w:t>
      </w:r>
      <w:r w:rsidR="00CA79BB">
        <w:rPr>
          <w:rFonts w:ascii="Times New Roman" w:hAnsi="Times New Roman" w:cs="Times New Roman"/>
          <w:sz w:val="28"/>
          <w:szCs w:val="28"/>
        </w:rPr>
        <w:t xml:space="preserve">в театре, который </w:t>
      </w:r>
      <w:r w:rsidR="00761648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CA79BB">
        <w:rPr>
          <w:rFonts w:ascii="Times New Roman" w:hAnsi="Times New Roman" w:cs="Times New Roman"/>
          <w:sz w:val="28"/>
          <w:szCs w:val="28"/>
        </w:rPr>
        <w:t>окончил этот ЛГИТМиК</w:t>
      </w:r>
      <w:r w:rsidR="00015E39">
        <w:rPr>
          <w:rFonts w:ascii="Times New Roman" w:hAnsi="Times New Roman" w:cs="Times New Roman"/>
          <w:sz w:val="28"/>
          <w:szCs w:val="28"/>
        </w:rPr>
        <w:t xml:space="preserve">, </w:t>
      </w:r>
      <w:r w:rsidR="00CA79BB">
        <w:rPr>
          <w:rFonts w:ascii="Times New Roman" w:hAnsi="Times New Roman" w:cs="Times New Roman"/>
          <w:sz w:val="28"/>
          <w:szCs w:val="28"/>
        </w:rPr>
        <w:t>и девочка</w:t>
      </w:r>
      <w:r w:rsidR="00761648">
        <w:rPr>
          <w:rFonts w:ascii="Times New Roman" w:hAnsi="Times New Roman" w:cs="Times New Roman"/>
          <w:sz w:val="28"/>
          <w:szCs w:val="28"/>
        </w:rPr>
        <w:t>, с которой я познакомился,</w:t>
      </w:r>
      <w:r w:rsidR="00CA79BB">
        <w:rPr>
          <w:rFonts w:ascii="Times New Roman" w:hAnsi="Times New Roman" w:cs="Times New Roman"/>
          <w:sz w:val="28"/>
          <w:szCs w:val="28"/>
        </w:rPr>
        <w:t xml:space="preserve"> </w:t>
      </w:r>
      <w:r w:rsidR="00761648">
        <w:rPr>
          <w:rFonts w:ascii="Times New Roman" w:hAnsi="Times New Roman" w:cs="Times New Roman"/>
          <w:sz w:val="28"/>
          <w:szCs w:val="28"/>
        </w:rPr>
        <w:t>сказала</w:t>
      </w:r>
      <w:r w:rsidR="00CA79BB">
        <w:rPr>
          <w:rFonts w:ascii="Times New Roman" w:hAnsi="Times New Roman" w:cs="Times New Roman"/>
          <w:sz w:val="28"/>
          <w:szCs w:val="28"/>
        </w:rPr>
        <w:t xml:space="preserve">, </w:t>
      </w:r>
      <w:r w:rsidR="00015E39">
        <w:rPr>
          <w:rFonts w:ascii="Times New Roman" w:hAnsi="Times New Roman" w:cs="Times New Roman"/>
          <w:sz w:val="28"/>
          <w:szCs w:val="28"/>
        </w:rPr>
        <w:t xml:space="preserve">что есть </w:t>
      </w:r>
      <w:r w:rsidR="00761648">
        <w:rPr>
          <w:rFonts w:ascii="Times New Roman" w:hAnsi="Times New Roman" w:cs="Times New Roman"/>
          <w:sz w:val="28"/>
          <w:szCs w:val="28"/>
        </w:rPr>
        <w:t>в Ленинграде</w:t>
      </w:r>
      <w:r w:rsidR="00761648" w:rsidRPr="00931250">
        <w:rPr>
          <w:rFonts w:ascii="Times New Roman" w:hAnsi="Times New Roman" w:cs="Times New Roman"/>
          <w:sz w:val="28"/>
          <w:szCs w:val="28"/>
        </w:rPr>
        <w:t xml:space="preserve"> специальный инсти</w:t>
      </w:r>
      <w:r w:rsidR="00761648">
        <w:rPr>
          <w:rFonts w:ascii="Times New Roman" w:hAnsi="Times New Roman" w:cs="Times New Roman"/>
          <w:sz w:val="28"/>
          <w:szCs w:val="28"/>
        </w:rPr>
        <w:t>тут</w:t>
      </w:r>
      <w:r w:rsidR="00015E39">
        <w:rPr>
          <w:rFonts w:ascii="Times New Roman" w:hAnsi="Times New Roman" w:cs="Times New Roman"/>
          <w:sz w:val="28"/>
          <w:szCs w:val="28"/>
        </w:rPr>
        <w:t>, где уч</w:t>
      </w:r>
      <w:r w:rsidR="00004754">
        <w:rPr>
          <w:rFonts w:ascii="Times New Roman" w:hAnsi="Times New Roman" w:cs="Times New Roman"/>
          <w:sz w:val="28"/>
          <w:szCs w:val="28"/>
        </w:rPr>
        <w:t>и</w:t>
      </w:r>
      <w:r w:rsidR="00015E39">
        <w:rPr>
          <w:rFonts w:ascii="Times New Roman" w:hAnsi="Times New Roman" w:cs="Times New Roman"/>
          <w:sz w:val="28"/>
          <w:szCs w:val="28"/>
        </w:rPr>
        <w:t xml:space="preserve">т </w:t>
      </w:r>
      <w:r w:rsidR="00881743">
        <w:rPr>
          <w:rFonts w:ascii="Times New Roman" w:hAnsi="Times New Roman" w:cs="Times New Roman"/>
          <w:sz w:val="28"/>
          <w:szCs w:val="28"/>
        </w:rPr>
        <w:t>«</w:t>
      </w:r>
      <w:r w:rsidR="00015E39">
        <w:rPr>
          <w:rFonts w:ascii="Times New Roman" w:hAnsi="Times New Roman" w:cs="Times New Roman"/>
          <w:sz w:val="28"/>
          <w:szCs w:val="28"/>
        </w:rPr>
        <w:t>левых</w:t>
      </w:r>
      <w:r w:rsidR="00881743">
        <w:rPr>
          <w:rFonts w:ascii="Times New Roman" w:hAnsi="Times New Roman" w:cs="Times New Roman"/>
          <w:sz w:val="28"/>
          <w:szCs w:val="28"/>
        </w:rPr>
        <w:t>»</w:t>
      </w:r>
      <w:r w:rsidR="00CA79BB">
        <w:rPr>
          <w:rFonts w:ascii="Times New Roman" w:hAnsi="Times New Roman" w:cs="Times New Roman"/>
          <w:sz w:val="28"/>
          <w:szCs w:val="28"/>
        </w:rPr>
        <w:t xml:space="preserve"> художников</w:t>
      </w:r>
      <w:r w:rsidR="002E1269">
        <w:rPr>
          <w:rFonts w:ascii="Times New Roman" w:hAnsi="Times New Roman" w:cs="Times New Roman"/>
          <w:sz w:val="28"/>
          <w:szCs w:val="28"/>
        </w:rPr>
        <w:t>.</w:t>
      </w:r>
      <w:r w:rsidR="00004754">
        <w:rPr>
          <w:rFonts w:ascii="Times New Roman" w:hAnsi="Times New Roman" w:cs="Times New Roman"/>
          <w:sz w:val="28"/>
          <w:szCs w:val="28"/>
        </w:rPr>
        <w:t xml:space="preserve"> </w:t>
      </w:r>
      <w:r w:rsidR="00D07120" w:rsidRPr="00931250">
        <w:rPr>
          <w:rFonts w:ascii="Times New Roman" w:hAnsi="Times New Roman" w:cs="Times New Roman"/>
          <w:sz w:val="28"/>
          <w:szCs w:val="28"/>
        </w:rPr>
        <w:t>Акимов</w:t>
      </w:r>
      <w:r w:rsidR="002E1269">
        <w:rPr>
          <w:rFonts w:ascii="Times New Roman" w:hAnsi="Times New Roman" w:cs="Times New Roman"/>
          <w:sz w:val="28"/>
          <w:szCs w:val="28"/>
        </w:rPr>
        <w:t xml:space="preserve"> </w:t>
      </w:r>
      <w:r w:rsidR="002E1269" w:rsidRPr="002C68DA">
        <w:rPr>
          <w:rFonts w:ascii="Times New Roman" w:hAnsi="Times New Roman" w:cs="Times New Roman"/>
          <w:sz w:val="28"/>
          <w:szCs w:val="28"/>
        </w:rPr>
        <w:t>[</w:t>
      </w:r>
      <w:r w:rsidR="002E1269">
        <w:rPr>
          <w:rFonts w:ascii="Times New Roman" w:hAnsi="Times New Roman" w:cs="Times New Roman"/>
          <w:sz w:val="28"/>
          <w:szCs w:val="28"/>
        </w:rPr>
        <w:t>учит</w:t>
      </w:r>
      <w:r w:rsidR="002E1269" w:rsidRPr="002C68DA">
        <w:rPr>
          <w:rFonts w:ascii="Times New Roman" w:hAnsi="Times New Roman" w:cs="Times New Roman"/>
          <w:sz w:val="28"/>
          <w:szCs w:val="28"/>
        </w:rPr>
        <w:t>]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881743">
        <w:rPr>
          <w:rFonts w:ascii="Times New Roman" w:hAnsi="Times New Roman" w:cs="Times New Roman"/>
          <w:sz w:val="28"/>
          <w:szCs w:val="28"/>
        </w:rPr>
        <w:t xml:space="preserve">Вот надо туда ехать. </w:t>
      </w:r>
      <w:r w:rsidR="002E1269">
        <w:rPr>
          <w:rFonts w:ascii="Times New Roman" w:hAnsi="Times New Roman" w:cs="Times New Roman"/>
          <w:sz w:val="28"/>
          <w:szCs w:val="28"/>
        </w:rPr>
        <w:t>Ну, я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посмотрел</w:t>
      </w:r>
      <w:r w:rsidR="00881743">
        <w:rPr>
          <w:rFonts w:ascii="Times New Roman" w:hAnsi="Times New Roman" w:cs="Times New Roman"/>
          <w:sz w:val="28"/>
          <w:szCs w:val="28"/>
        </w:rPr>
        <w:t xml:space="preserve">, конечно, </w:t>
      </w:r>
      <w:r w:rsidR="00D07120" w:rsidRPr="00931250">
        <w:rPr>
          <w:rFonts w:ascii="Times New Roman" w:hAnsi="Times New Roman" w:cs="Times New Roman"/>
          <w:sz w:val="28"/>
          <w:szCs w:val="28"/>
        </w:rPr>
        <w:t>в библиотеке книжку Акимова. Удивился</w:t>
      </w:r>
      <w:r w:rsidR="002E1269">
        <w:rPr>
          <w:rFonts w:ascii="Times New Roman" w:hAnsi="Times New Roman" w:cs="Times New Roman"/>
          <w:sz w:val="28"/>
          <w:szCs w:val="28"/>
        </w:rPr>
        <w:t>: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что там </w:t>
      </w:r>
      <w:r w:rsidR="00881743">
        <w:rPr>
          <w:rFonts w:ascii="Times New Roman" w:hAnsi="Times New Roman" w:cs="Times New Roman"/>
          <w:sz w:val="28"/>
          <w:szCs w:val="28"/>
        </w:rPr>
        <w:t>«</w:t>
      </w:r>
      <w:r w:rsidR="00D07120" w:rsidRPr="00931250">
        <w:rPr>
          <w:rFonts w:ascii="Times New Roman" w:hAnsi="Times New Roman" w:cs="Times New Roman"/>
          <w:sz w:val="28"/>
          <w:szCs w:val="28"/>
        </w:rPr>
        <w:t>левого</w:t>
      </w:r>
      <w:r w:rsidR="00881743">
        <w:rPr>
          <w:rFonts w:ascii="Times New Roman" w:hAnsi="Times New Roman" w:cs="Times New Roman"/>
          <w:sz w:val="28"/>
          <w:szCs w:val="28"/>
        </w:rPr>
        <w:t>»</w:t>
      </w:r>
      <w:r w:rsidR="00615B59">
        <w:rPr>
          <w:rFonts w:ascii="Times New Roman" w:hAnsi="Times New Roman" w:cs="Times New Roman"/>
          <w:sz w:val="28"/>
          <w:szCs w:val="28"/>
        </w:rPr>
        <w:t>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D46DB">
        <w:rPr>
          <w:rFonts w:ascii="Times New Roman" w:hAnsi="Times New Roman" w:cs="Times New Roman"/>
          <w:sz w:val="28"/>
          <w:szCs w:val="28"/>
        </w:rPr>
        <w:t xml:space="preserve"> </w:t>
      </w:r>
      <w:r w:rsidR="00211209">
        <w:rPr>
          <w:rFonts w:ascii="Times New Roman" w:hAnsi="Times New Roman" w:cs="Times New Roman"/>
          <w:sz w:val="28"/>
          <w:szCs w:val="28"/>
        </w:rPr>
        <w:t>в</w:t>
      </w:r>
      <w:r w:rsidR="00ED46DB">
        <w:rPr>
          <w:rFonts w:ascii="Times New Roman" w:hAnsi="Times New Roman" w:cs="Times New Roman"/>
          <w:sz w:val="28"/>
          <w:szCs w:val="28"/>
        </w:rPr>
        <w:t xml:space="preserve"> Акимов</w:t>
      </w:r>
      <w:r w:rsidR="00211209">
        <w:rPr>
          <w:rFonts w:ascii="Times New Roman" w:hAnsi="Times New Roman" w:cs="Times New Roman"/>
          <w:sz w:val="28"/>
          <w:szCs w:val="28"/>
        </w:rPr>
        <w:t>е</w:t>
      </w:r>
      <w:r w:rsidR="00ED46DB">
        <w:rPr>
          <w:rFonts w:ascii="Times New Roman" w:hAnsi="Times New Roman" w:cs="Times New Roman"/>
          <w:sz w:val="28"/>
          <w:szCs w:val="28"/>
        </w:rPr>
        <w:t xml:space="preserve"> нет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ничего </w:t>
      </w:r>
      <w:r w:rsidR="00881743">
        <w:rPr>
          <w:rFonts w:ascii="Times New Roman" w:hAnsi="Times New Roman" w:cs="Times New Roman"/>
          <w:sz w:val="28"/>
          <w:szCs w:val="28"/>
        </w:rPr>
        <w:t>«</w:t>
      </w:r>
      <w:r w:rsidR="00D07120" w:rsidRPr="00931250">
        <w:rPr>
          <w:rFonts w:ascii="Times New Roman" w:hAnsi="Times New Roman" w:cs="Times New Roman"/>
          <w:sz w:val="28"/>
          <w:szCs w:val="28"/>
        </w:rPr>
        <w:t>левого</w:t>
      </w:r>
      <w:r w:rsidR="00881743">
        <w:rPr>
          <w:rFonts w:ascii="Times New Roman" w:hAnsi="Times New Roman" w:cs="Times New Roman"/>
          <w:sz w:val="28"/>
          <w:szCs w:val="28"/>
        </w:rPr>
        <w:t>»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. Но </w:t>
      </w:r>
      <w:r w:rsidR="00211209">
        <w:rPr>
          <w:rFonts w:ascii="Times New Roman" w:hAnsi="Times New Roman" w:cs="Times New Roman"/>
          <w:sz w:val="28"/>
          <w:szCs w:val="28"/>
        </w:rPr>
        <w:t>раз они говорят…и таким образом</w:t>
      </w:r>
      <w:r w:rsidR="00615B59">
        <w:rPr>
          <w:rFonts w:ascii="Times New Roman" w:hAnsi="Times New Roman" w:cs="Times New Roman"/>
          <w:sz w:val="28"/>
          <w:szCs w:val="28"/>
        </w:rPr>
        <w:t xml:space="preserve">, </w:t>
      </w:r>
      <w:r w:rsidR="00615B59" w:rsidRPr="00615B59">
        <w:rPr>
          <w:rFonts w:ascii="Times New Roman" w:hAnsi="Times New Roman" w:cs="Times New Roman"/>
          <w:sz w:val="28"/>
          <w:szCs w:val="28"/>
        </w:rPr>
        <w:t xml:space="preserve"> </w:t>
      </w:r>
      <w:r w:rsidR="00615B59" w:rsidRPr="00931250">
        <w:rPr>
          <w:rFonts w:ascii="Times New Roman" w:hAnsi="Times New Roman" w:cs="Times New Roman"/>
          <w:sz w:val="28"/>
          <w:szCs w:val="28"/>
        </w:rPr>
        <w:t>я</w:t>
      </w:r>
      <w:r w:rsidR="00211209">
        <w:rPr>
          <w:rFonts w:ascii="Times New Roman" w:hAnsi="Times New Roman" w:cs="Times New Roman"/>
          <w:sz w:val="28"/>
          <w:szCs w:val="28"/>
        </w:rPr>
        <w:t xml:space="preserve">, сдав сессию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в </w:t>
      </w:r>
      <w:r w:rsidR="00211209">
        <w:rPr>
          <w:rFonts w:ascii="Times New Roman" w:hAnsi="Times New Roman" w:cs="Times New Roman"/>
          <w:sz w:val="28"/>
          <w:szCs w:val="28"/>
        </w:rPr>
        <w:t xml:space="preserve">этом </w:t>
      </w:r>
      <w:r w:rsidR="00D07120" w:rsidRPr="00931250">
        <w:rPr>
          <w:rFonts w:ascii="Times New Roman" w:hAnsi="Times New Roman" w:cs="Times New Roman"/>
          <w:sz w:val="28"/>
          <w:szCs w:val="28"/>
        </w:rPr>
        <w:t>УПИ</w:t>
      </w:r>
      <w:r w:rsidR="006417C7">
        <w:rPr>
          <w:rFonts w:ascii="Times New Roman" w:hAnsi="Times New Roman" w:cs="Times New Roman"/>
          <w:sz w:val="28"/>
          <w:szCs w:val="28"/>
        </w:rPr>
        <w:t xml:space="preserve">,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поехал </w:t>
      </w:r>
      <w:r w:rsidR="00211209">
        <w:rPr>
          <w:rFonts w:ascii="Times New Roman" w:hAnsi="Times New Roman" w:cs="Times New Roman"/>
          <w:sz w:val="28"/>
          <w:szCs w:val="28"/>
        </w:rPr>
        <w:t xml:space="preserve">поступать </w:t>
      </w:r>
      <w:r w:rsidR="00881743">
        <w:rPr>
          <w:rFonts w:ascii="Times New Roman" w:hAnsi="Times New Roman" w:cs="Times New Roman"/>
          <w:sz w:val="28"/>
          <w:szCs w:val="28"/>
        </w:rPr>
        <w:t xml:space="preserve">сюда </w:t>
      </w:r>
      <w:r w:rsidR="00881743" w:rsidRPr="00DF37F9">
        <w:rPr>
          <w:rFonts w:ascii="Times New Roman" w:hAnsi="Times New Roman" w:cs="Times New Roman"/>
          <w:sz w:val="28"/>
          <w:szCs w:val="28"/>
        </w:rPr>
        <w:t>[</w:t>
      </w:r>
      <w:r w:rsidR="00D07120" w:rsidRPr="00DF37F9">
        <w:rPr>
          <w:rFonts w:ascii="Times New Roman" w:hAnsi="Times New Roman" w:cs="Times New Roman"/>
          <w:sz w:val="28"/>
          <w:szCs w:val="28"/>
        </w:rPr>
        <w:t>в Ленинград</w:t>
      </w:r>
      <w:r w:rsidR="00881743" w:rsidRPr="00DF37F9">
        <w:rPr>
          <w:rFonts w:ascii="Times New Roman" w:hAnsi="Times New Roman" w:cs="Times New Roman"/>
          <w:sz w:val="28"/>
          <w:szCs w:val="28"/>
        </w:rPr>
        <w:t>]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881743">
        <w:rPr>
          <w:rFonts w:ascii="Times New Roman" w:hAnsi="Times New Roman" w:cs="Times New Roman"/>
          <w:sz w:val="28"/>
          <w:szCs w:val="28"/>
        </w:rPr>
        <w:t xml:space="preserve">и, в общем, поступил </w:t>
      </w:r>
      <w:r w:rsidR="007E3475">
        <w:rPr>
          <w:rFonts w:ascii="Times New Roman" w:hAnsi="Times New Roman" w:cs="Times New Roman"/>
          <w:sz w:val="28"/>
          <w:szCs w:val="28"/>
        </w:rPr>
        <w:t xml:space="preserve">– несколько </w:t>
      </w:r>
      <w:r w:rsidR="00D07120" w:rsidRPr="00931250">
        <w:rPr>
          <w:rFonts w:ascii="Times New Roman" w:hAnsi="Times New Roman" w:cs="Times New Roman"/>
          <w:sz w:val="28"/>
          <w:szCs w:val="28"/>
        </w:rPr>
        <w:t>неожиданно</w:t>
      </w:r>
      <w:r w:rsidR="007E3475">
        <w:rPr>
          <w:rFonts w:ascii="Times New Roman" w:hAnsi="Times New Roman" w:cs="Times New Roman"/>
          <w:sz w:val="28"/>
          <w:szCs w:val="28"/>
        </w:rPr>
        <w:t>. Они меня приняли.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6417C7">
        <w:rPr>
          <w:rFonts w:ascii="Times New Roman" w:hAnsi="Times New Roman" w:cs="Times New Roman"/>
          <w:sz w:val="28"/>
          <w:szCs w:val="28"/>
        </w:rPr>
        <w:t>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я избавился от </w:t>
      </w:r>
      <w:r w:rsidR="007E3475">
        <w:rPr>
          <w:rFonts w:ascii="Times New Roman" w:hAnsi="Times New Roman" w:cs="Times New Roman"/>
          <w:sz w:val="28"/>
          <w:szCs w:val="28"/>
        </w:rPr>
        <w:t>этого ужасного института</w:t>
      </w:r>
      <w:r w:rsidR="00090C3C">
        <w:rPr>
          <w:rFonts w:ascii="Times New Roman" w:hAnsi="Times New Roman" w:cs="Times New Roman"/>
          <w:sz w:val="28"/>
          <w:szCs w:val="28"/>
        </w:rPr>
        <w:t xml:space="preserve"> </w:t>
      </w:r>
      <w:r w:rsidR="00090C3C" w:rsidRPr="00090C3C">
        <w:rPr>
          <w:rFonts w:ascii="Times New Roman" w:hAnsi="Times New Roman" w:cs="Times New Roman"/>
          <w:sz w:val="28"/>
          <w:szCs w:val="28"/>
        </w:rPr>
        <w:t>[</w:t>
      </w:r>
      <w:r w:rsidR="00090C3C">
        <w:rPr>
          <w:rFonts w:ascii="Times New Roman" w:hAnsi="Times New Roman" w:cs="Times New Roman"/>
          <w:sz w:val="28"/>
          <w:szCs w:val="28"/>
        </w:rPr>
        <w:t>в Свердловске</w:t>
      </w:r>
      <w:r w:rsidR="00090C3C" w:rsidRPr="00090C3C">
        <w:rPr>
          <w:rFonts w:ascii="Times New Roman" w:hAnsi="Times New Roman" w:cs="Times New Roman"/>
          <w:sz w:val="28"/>
          <w:szCs w:val="28"/>
        </w:rPr>
        <w:t>]</w:t>
      </w:r>
      <w:r w:rsidR="007E3475">
        <w:rPr>
          <w:rFonts w:ascii="Times New Roman" w:hAnsi="Times New Roman" w:cs="Times New Roman"/>
          <w:sz w:val="28"/>
          <w:szCs w:val="28"/>
        </w:rPr>
        <w:t xml:space="preserve">. Там была </w:t>
      </w:r>
      <w:r w:rsidR="00D07120" w:rsidRPr="00931250">
        <w:rPr>
          <w:rFonts w:ascii="Times New Roman" w:hAnsi="Times New Roman" w:cs="Times New Roman"/>
          <w:sz w:val="28"/>
          <w:szCs w:val="28"/>
        </w:rPr>
        <w:t>высш</w:t>
      </w:r>
      <w:r w:rsidR="007E3475">
        <w:rPr>
          <w:rFonts w:ascii="Times New Roman" w:hAnsi="Times New Roman" w:cs="Times New Roman"/>
          <w:sz w:val="28"/>
          <w:szCs w:val="28"/>
        </w:rPr>
        <w:t>ая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7E3475">
        <w:rPr>
          <w:rFonts w:ascii="Times New Roman" w:hAnsi="Times New Roman" w:cs="Times New Roman"/>
          <w:sz w:val="28"/>
          <w:szCs w:val="28"/>
        </w:rPr>
        <w:t>а! Это кошмар был.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15E39">
        <w:rPr>
          <w:rFonts w:ascii="Times New Roman" w:hAnsi="Times New Roman" w:cs="Times New Roman"/>
          <w:sz w:val="28"/>
          <w:szCs w:val="28"/>
        </w:rPr>
        <w:t>Хотя</w:t>
      </w:r>
      <w:r w:rsidR="008F5FD3">
        <w:rPr>
          <w:rFonts w:ascii="Times New Roman" w:hAnsi="Times New Roman" w:cs="Times New Roman"/>
          <w:sz w:val="28"/>
          <w:szCs w:val="28"/>
        </w:rPr>
        <w:t xml:space="preserve"> на самом деле, если б мне это грамотно объяснили</w:t>
      </w:r>
      <w:r w:rsidR="00090C3C">
        <w:rPr>
          <w:rFonts w:ascii="Times New Roman" w:hAnsi="Times New Roman" w:cs="Times New Roman"/>
          <w:sz w:val="28"/>
          <w:szCs w:val="28"/>
        </w:rPr>
        <w:t xml:space="preserve"> – это я потом понял! -</w:t>
      </w:r>
      <w:r w:rsidR="00015E39">
        <w:rPr>
          <w:rFonts w:ascii="Times New Roman" w:hAnsi="Times New Roman" w:cs="Times New Roman"/>
          <w:sz w:val="28"/>
          <w:szCs w:val="28"/>
        </w:rPr>
        <w:t xml:space="preserve"> </w:t>
      </w:r>
      <w:r w:rsidR="008F5FD3">
        <w:rPr>
          <w:rFonts w:ascii="Times New Roman" w:hAnsi="Times New Roman" w:cs="Times New Roman"/>
          <w:sz w:val="28"/>
          <w:szCs w:val="28"/>
        </w:rPr>
        <w:t xml:space="preserve">это можно было бы вполне </w:t>
      </w:r>
      <w:r w:rsidR="008F5FD3" w:rsidRPr="008F5FD3">
        <w:rPr>
          <w:rFonts w:ascii="Times New Roman" w:hAnsi="Times New Roman" w:cs="Times New Roman"/>
          <w:sz w:val="28"/>
          <w:szCs w:val="28"/>
        </w:rPr>
        <w:t>[</w:t>
      </w:r>
      <w:r w:rsidR="008F5FD3">
        <w:rPr>
          <w:rFonts w:ascii="Times New Roman" w:hAnsi="Times New Roman" w:cs="Times New Roman"/>
          <w:sz w:val="28"/>
          <w:szCs w:val="28"/>
        </w:rPr>
        <w:t>понять</w:t>
      </w:r>
      <w:r w:rsidR="008F5FD3" w:rsidRPr="008F5FD3">
        <w:rPr>
          <w:rFonts w:ascii="Times New Roman" w:hAnsi="Times New Roman" w:cs="Times New Roman"/>
          <w:sz w:val="28"/>
          <w:szCs w:val="28"/>
        </w:rPr>
        <w:t>]</w:t>
      </w:r>
      <w:r w:rsidR="00015E39">
        <w:rPr>
          <w:rFonts w:ascii="Times New Roman" w:hAnsi="Times New Roman" w:cs="Times New Roman"/>
          <w:sz w:val="28"/>
          <w:szCs w:val="28"/>
        </w:rPr>
        <w:t xml:space="preserve">. </w:t>
      </w:r>
      <w:r w:rsidR="008F5FD3">
        <w:rPr>
          <w:rFonts w:ascii="Times New Roman" w:hAnsi="Times New Roman" w:cs="Times New Roman"/>
          <w:sz w:val="28"/>
          <w:szCs w:val="28"/>
        </w:rPr>
        <w:t xml:space="preserve">Но там </w:t>
      </w:r>
      <w:r w:rsidR="00090C3C">
        <w:rPr>
          <w:rFonts w:ascii="Times New Roman" w:hAnsi="Times New Roman" w:cs="Times New Roman"/>
          <w:sz w:val="28"/>
          <w:szCs w:val="28"/>
        </w:rPr>
        <w:t xml:space="preserve">мне </w:t>
      </w:r>
      <w:r w:rsidR="008F5FD3">
        <w:rPr>
          <w:rFonts w:ascii="Times New Roman" w:hAnsi="Times New Roman" w:cs="Times New Roman"/>
          <w:sz w:val="28"/>
          <w:szCs w:val="28"/>
        </w:rPr>
        <w:t>никто ничего не объяснял, и это было за гранью какой-</w:t>
      </w:r>
      <w:r w:rsidR="008F5FD3">
        <w:rPr>
          <w:rFonts w:ascii="Times New Roman" w:hAnsi="Times New Roman" w:cs="Times New Roman"/>
          <w:sz w:val="28"/>
          <w:szCs w:val="28"/>
        </w:rPr>
        <w:lastRenderedPageBreak/>
        <w:t>то непонятности: х</w:t>
      </w:r>
      <w:r w:rsidR="00ED46DB">
        <w:rPr>
          <w:rFonts w:ascii="Times New Roman" w:hAnsi="Times New Roman" w:cs="Times New Roman"/>
          <w:sz w:val="28"/>
          <w:szCs w:val="28"/>
        </w:rPr>
        <w:t>имия с валентностью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и высшая математика с </w:t>
      </w:r>
      <w:r w:rsidR="008F5FD3">
        <w:rPr>
          <w:rFonts w:ascii="Times New Roman" w:hAnsi="Times New Roman" w:cs="Times New Roman"/>
          <w:sz w:val="28"/>
          <w:szCs w:val="28"/>
        </w:rPr>
        <w:t xml:space="preserve">этими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тангенсами и котангенсами осталась </w:t>
      </w:r>
      <w:r w:rsidR="00A94860" w:rsidRPr="00A94860">
        <w:rPr>
          <w:rFonts w:ascii="Times New Roman" w:hAnsi="Times New Roman" w:cs="Times New Roman"/>
          <w:sz w:val="28"/>
          <w:szCs w:val="28"/>
        </w:rPr>
        <w:t>[</w:t>
      </w:r>
      <w:r w:rsidR="00D07120" w:rsidRPr="00931250">
        <w:rPr>
          <w:rFonts w:ascii="Times New Roman" w:hAnsi="Times New Roman" w:cs="Times New Roman"/>
          <w:sz w:val="28"/>
          <w:szCs w:val="28"/>
        </w:rPr>
        <w:t>для меня</w:t>
      </w:r>
      <w:r w:rsidR="00A94860" w:rsidRPr="00A94860">
        <w:rPr>
          <w:rFonts w:ascii="Times New Roman" w:hAnsi="Times New Roman" w:cs="Times New Roman"/>
          <w:sz w:val="28"/>
          <w:szCs w:val="28"/>
        </w:rPr>
        <w:t>]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за гранью</w:t>
      </w:r>
      <w:r w:rsidR="008F5FD3">
        <w:rPr>
          <w:rFonts w:ascii="Times New Roman" w:hAnsi="Times New Roman" w:cs="Times New Roman"/>
          <w:sz w:val="28"/>
          <w:szCs w:val="28"/>
        </w:rPr>
        <w:t>, к сожалению.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94860">
        <w:rPr>
          <w:rFonts w:ascii="Times New Roman" w:hAnsi="Times New Roman" w:cs="Times New Roman"/>
          <w:sz w:val="28"/>
          <w:szCs w:val="28"/>
        </w:rPr>
        <w:t>Хотя я сдал: ш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есть раз сдавал зачет по </w:t>
      </w:r>
      <w:r w:rsidR="00881743">
        <w:rPr>
          <w:rFonts w:ascii="Times New Roman" w:hAnsi="Times New Roman" w:cs="Times New Roman"/>
          <w:sz w:val="28"/>
          <w:szCs w:val="28"/>
        </w:rPr>
        <w:t>высшей математике,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 потом </w:t>
      </w:r>
      <w:r w:rsidR="00881743">
        <w:rPr>
          <w:rFonts w:ascii="Times New Roman" w:hAnsi="Times New Roman" w:cs="Times New Roman"/>
          <w:sz w:val="28"/>
          <w:szCs w:val="28"/>
        </w:rPr>
        <w:t xml:space="preserve">несколько раз </w:t>
      </w:r>
      <w:r w:rsidR="006479BE">
        <w:rPr>
          <w:rFonts w:ascii="Times New Roman" w:hAnsi="Times New Roman" w:cs="Times New Roman"/>
          <w:sz w:val="28"/>
          <w:szCs w:val="28"/>
        </w:rPr>
        <w:t xml:space="preserve">экзамен </w:t>
      </w:r>
      <w:r w:rsidR="00881743">
        <w:rPr>
          <w:rFonts w:ascii="Times New Roman" w:hAnsi="Times New Roman" w:cs="Times New Roman"/>
          <w:sz w:val="28"/>
          <w:szCs w:val="28"/>
        </w:rPr>
        <w:t xml:space="preserve">сдавал, чтобы мне </w:t>
      </w:r>
      <w:r w:rsidR="006479BE">
        <w:rPr>
          <w:rFonts w:ascii="Times New Roman" w:hAnsi="Times New Roman" w:cs="Times New Roman"/>
          <w:sz w:val="28"/>
          <w:szCs w:val="28"/>
        </w:rPr>
        <w:t>тройку поставили – сначала зачет, потом тройку.</w:t>
      </w:r>
      <w:r w:rsidR="00881743">
        <w:rPr>
          <w:rFonts w:ascii="Times New Roman" w:hAnsi="Times New Roman" w:cs="Times New Roman"/>
          <w:sz w:val="28"/>
          <w:szCs w:val="28"/>
        </w:rPr>
        <w:t xml:space="preserve"> </w:t>
      </w:r>
      <w:r w:rsidR="006479BE">
        <w:rPr>
          <w:rFonts w:ascii="Times New Roman" w:hAnsi="Times New Roman" w:cs="Times New Roman"/>
          <w:sz w:val="28"/>
          <w:szCs w:val="28"/>
        </w:rPr>
        <w:t>Но</w:t>
      </w:r>
      <w:r w:rsidR="00881743">
        <w:rPr>
          <w:rFonts w:ascii="Times New Roman" w:hAnsi="Times New Roman" w:cs="Times New Roman"/>
          <w:sz w:val="28"/>
          <w:szCs w:val="28"/>
        </w:rPr>
        <w:t xml:space="preserve"> </w:t>
      </w:r>
      <w:r w:rsidR="006479BE">
        <w:rPr>
          <w:rFonts w:ascii="Times New Roman" w:hAnsi="Times New Roman" w:cs="Times New Roman"/>
          <w:sz w:val="28"/>
          <w:szCs w:val="28"/>
        </w:rPr>
        <w:t xml:space="preserve">я бы </w:t>
      </w:r>
      <w:r w:rsidR="00881743">
        <w:rPr>
          <w:rFonts w:ascii="Times New Roman" w:hAnsi="Times New Roman" w:cs="Times New Roman"/>
          <w:sz w:val="28"/>
          <w:szCs w:val="28"/>
        </w:rPr>
        <w:t>мог</w:t>
      </w:r>
      <w:r w:rsidR="006479BE">
        <w:rPr>
          <w:rFonts w:ascii="Times New Roman" w:hAnsi="Times New Roman" w:cs="Times New Roman"/>
          <w:sz w:val="28"/>
          <w:szCs w:val="28"/>
        </w:rPr>
        <w:t xml:space="preserve"> там</w:t>
      </w:r>
      <w:r w:rsidR="008A4129">
        <w:rPr>
          <w:rFonts w:ascii="Times New Roman" w:hAnsi="Times New Roman" w:cs="Times New Roman"/>
          <w:sz w:val="28"/>
          <w:szCs w:val="28"/>
        </w:rPr>
        <w:t>,</w:t>
      </w:r>
      <w:r w:rsidR="00881743">
        <w:rPr>
          <w:rFonts w:ascii="Times New Roman" w:hAnsi="Times New Roman" w:cs="Times New Roman"/>
          <w:sz w:val="28"/>
          <w:szCs w:val="28"/>
        </w:rPr>
        <w:t xml:space="preserve"> </w:t>
      </w:r>
      <w:r w:rsidR="008A4129">
        <w:rPr>
          <w:rFonts w:ascii="Times New Roman" w:hAnsi="Times New Roman" w:cs="Times New Roman"/>
          <w:sz w:val="28"/>
          <w:szCs w:val="28"/>
        </w:rPr>
        <w:t>наверное, учится</w:t>
      </w:r>
      <w:r w:rsidR="006479BE" w:rsidRPr="006479BE">
        <w:rPr>
          <w:rFonts w:ascii="Times New Roman" w:hAnsi="Times New Roman" w:cs="Times New Roman"/>
          <w:sz w:val="28"/>
          <w:szCs w:val="28"/>
        </w:rPr>
        <w:t xml:space="preserve"> [</w:t>
      </w:r>
      <w:r w:rsidR="006479BE">
        <w:rPr>
          <w:rFonts w:ascii="Times New Roman" w:hAnsi="Times New Roman" w:cs="Times New Roman"/>
          <w:sz w:val="28"/>
          <w:szCs w:val="28"/>
        </w:rPr>
        <w:t>в УПИ</w:t>
      </w:r>
      <w:r w:rsidR="006479BE" w:rsidRPr="006479BE">
        <w:rPr>
          <w:rFonts w:ascii="Times New Roman" w:hAnsi="Times New Roman" w:cs="Times New Roman"/>
          <w:sz w:val="28"/>
          <w:szCs w:val="28"/>
        </w:rPr>
        <w:t>]</w:t>
      </w:r>
      <w:r w:rsidR="008A4129">
        <w:rPr>
          <w:rFonts w:ascii="Times New Roman" w:hAnsi="Times New Roman" w:cs="Times New Roman"/>
          <w:sz w:val="28"/>
          <w:szCs w:val="28"/>
        </w:rPr>
        <w:t xml:space="preserve">, </w:t>
      </w:r>
      <w:r w:rsidR="00107FD7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6479BE">
        <w:rPr>
          <w:rFonts w:ascii="Times New Roman" w:hAnsi="Times New Roman" w:cs="Times New Roman"/>
          <w:sz w:val="28"/>
          <w:szCs w:val="28"/>
        </w:rPr>
        <w:t xml:space="preserve">надо было только </w:t>
      </w:r>
      <w:r w:rsidR="00107FD7">
        <w:rPr>
          <w:rFonts w:ascii="Times New Roman" w:hAnsi="Times New Roman" w:cs="Times New Roman"/>
          <w:sz w:val="28"/>
          <w:szCs w:val="28"/>
        </w:rPr>
        <w:t xml:space="preserve">вот </w:t>
      </w:r>
      <w:r w:rsidR="006479BE">
        <w:rPr>
          <w:rFonts w:ascii="Times New Roman" w:hAnsi="Times New Roman" w:cs="Times New Roman"/>
          <w:sz w:val="28"/>
          <w:szCs w:val="28"/>
        </w:rPr>
        <w:t xml:space="preserve">это </w:t>
      </w:r>
      <w:r w:rsidR="00881743">
        <w:rPr>
          <w:rFonts w:ascii="Times New Roman" w:hAnsi="Times New Roman" w:cs="Times New Roman"/>
          <w:sz w:val="28"/>
          <w:szCs w:val="28"/>
        </w:rPr>
        <w:t>пройти</w:t>
      </w:r>
      <w:r w:rsidR="006479BE">
        <w:rPr>
          <w:rFonts w:ascii="Times New Roman" w:hAnsi="Times New Roman" w:cs="Times New Roman"/>
          <w:sz w:val="28"/>
          <w:szCs w:val="28"/>
        </w:rPr>
        <w:t>, а основной курс,</w:t>
      </w:r>
      <w:r w:rsidR="00881743">
        <w:rPr>
          <w:rFonts w:ascii="Times New Roman" w:hAnsi="Times New Roman" w:cs="Times New Roman"/>
          <w:sz w:val="28"/>
          <w:szCs w:val="28"/>
        </w:rPr>
        <w:t xml:space="preserve"> </w:t>
      </w:r>
      <w:r w:rsidR="00ED46DB">
        <w:rPr>
          <w:rFonts w:ascii="Times New Roman" w:hAnsi="Times New Roman" w:cs="Times New Roman"/>
          <w:sz w:val="28"/>
          <w:szCs w:val="28"/>
        </w:rPr>
        <w:t>архитектурно-строительный</w:t>
      </w:r>
      <w:r w:rsidR="0034157A">
        <w:rPr>
          <w:rFonts w:ascii="Times New Roman" w:hAnsi="Times New Roman" w:cs="Times New Roman"/>
          <w:sz w:val="28"/>
          <w:szCs w:val="28"/>
        </w:rPr>
        <w:t>,</w:t>
      </w:r>
      <w:r w:rsidR="00881743">
        <w:rPr>
          <w:rFonts w:ascii="Times New Roman" w:hAnsi="Times New Roman" w:cs="Times New Roman"/>
          <w:sz w:val="28"/>
          <w:szCs w:val="28"/>
        </w:rPr>
        <w:t xml:space="preserve"> был позже. Но не судьба!</w:t>
      </w:r>
    </w:p>
    <w:p w:rsidR="00D07120" w:rsidRPr="00931250" w:rsidRDefault="0088174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8A4129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07120" w:rsidRPr="00931250">
        <w:rPr>
          <w:rFonts w:ascii="Times New Roman" w:hAnsi="Times New Roman" w:cs="Times New Roman"/>
          <w:sz w:val="28"/>
          <w:szCs w:val="28"/>
        </w:rPr>
        <w:t xml:space="preserve">совсем </w:t>
      </w:r>
      <w:r w:rsidR="008A4129">
        <w:rPr>
          <w:rFonts w:ascii="Times New Roman" w:hAnsi="Times New Roman" w:cs="Times New Roman"/>
          <w:sz w:val="28"/>
          <w:szCs w:val="28"/>
        </w:rPr>
        <w:t>другая история</w:t>
      </w:r>
      <w:r w:rsidR="00004754">
        <w:rPr>
          <w:rFonts w:ascii="Times New Roman" w:hAnsi="Times New Roman" w:cs="Times New Roman"/>
          <w:sz w:val="28"/>
          <w:szCs w:val="28"/>
        </w:rPr>
        <w:t>,</w:t>
      </w:r>
      <w:r w:rsidR="00D81F27">
        <w:rPr>
          <w:rFonts w:ascii="Times New Roman" w:hAnsi="Times New Roman" w:cs="Times New Roman"/>
          <w:sz w:val="28"/>
          <w:szCs w:val="28"/>
        </w:rPr>
        <w:t xml:space="preserve"> в отличи</w:t>
      </w:r>
      <w:r w:rsidR="00004754">
        <w:rPr>
          <w:rFonts w:ascii="Times New Roman" w:hAnsi="Times New Roman" w:cs="Times New Roman"/>
          <w:sz w:val="28"/>
          <w:szCs w:val="28"/>
        </w:rPr>
        <w:t>е</w:t>
      </w:r>
      <w:r w:rsidR="00D81F27">
        <w:rPr>
          <w:rFonts w:ascii="Times New Roman" w:hAnsi="Times New Roman" w:cs="Times New Roman"/>
          <w:sz w:val="28"/>
          <w:szCs w:val="28"/>
        </w:rPr>
        <w:t xml:space="preserve"> от Баку, </w:t>
      </w:r>
      <w:r w:rsidR="00FD11A5">
        <w:rPr>
          <w:rFonts w:ascii="Times New Roman" w:hAnsi="Times New Roman" w:cs="Times New Roman"/>
          <w:sz w:val="28"/>
          <w:szCs w:val="28"/>
        </w:rPr>
        <w:t xml:space="preserve">в Баку все было так </w:t>
      </w:r>
      <w:r w:rsidR="00F47BAD" w:rsidRPr="00931250">
        <w:rPr>
          <w:rFonts w:ascii="Times New Roman" w:hAnsi="Times New Roman" w:cs="Times New Roman"/>
          <w:sz w:val="28"/>
          <w:szCs w:val="28"/>
        </w:rPr>
        <w:t>по</w:t>
      </w:r>
      <w:r w:rsidR="006417C7">
        <w:rPr>
          <w:rFonts w:ascii="Times New Roman" w:hAnsi="Times New Roman" w:cs="Times New Roman"/>
          <w:sz w:val="28"/>
          <w:szCs w:val="28"/>
        </w:rPr>
        <w:t>-</w:t>
      </w:r>
      <w:r w:rsidR="00F47BAD" w:rsidRPr="00931250">
        <w:rPr>
          <w:rFonts w:ascii="Times New Roman" w:hAnsi="Times New Roman" w:cs="Times New Roman"/>
          <w:sz w:val="28"/>
          <w:szCs w:val="28"/>
        </w:rPr>
        <w:t>семейному</w:t>
      </w:r>
      <w:r w:rsidR="00DF0F76">
        <w:rPr>
          <w:rFonts w:ascii="Times New Roman" w:hAnsi="Times New Roman" w:cs="Times New Roman"/>
          <w:sz w:val="28"/>
          <w:szCs w:val="28"/>
        </w:rPr>
        <w:t xml:space="preserve">, </w:t>
      </w:r>
      <w:r w:rsidR="00D81F27">
        <w:rPr>
          <w:rFonts w:ascii="Times New Roman" w:hAnsi="Times New Roman" w:cs="Times New Roman"/>
          <w:sz w:val="28"/>
          <w:szCs w:val="28"/>
        </w:rPr>
        <w:t>хотя и выгнать хотели</w:t>
      </w:r>
      <w:r w:rsidR="0034157A" w:rsidRPr="0034157A">
        <w:rPr>
          <w:rFonts w:ascii="Times New Roman" w:hAnsi="Times New Roman" w:cs="Times New Roman"/>
          <w:sz w:val="28"/>
          <w:szCs w:val="28"/>
        </w:rPr>
        <w:t xml:space="preserve"> </w:t>
      </w:r>
      <w:r w:rsidR="0034157A">
        <w:rPr>
          <w:rFonts w:ascii="Times New Roman" w:hAnsi="Times New Roman" w:cs="Times New Roman"/>
          <w:sz w:val="28"/>
          <w:szCs w:val="28"/>
        </w:rPr>
        <w:t>вроде бы</w:t>
      </w:r>
      <w:r w:rsidR="00EA40D2">
        <w:rPr>
          <w:rFonts w:ascii="Times New Roman" w:hAnsi="Times New Roman" w:cs="Times New Roman"/>
          <w:sz w:val="28"/>
          <w:szCs w:val="28"/>
        </w:rPr>
        <w:t>.</w:t>
      </w:r>
      <w:r w:rsidR="008A4129">
        <w:rPr>
          <w:rFonts w:ascii="Times New Roman" w:hAnsi="Times New Roman" w:cs="Times New Roman"/>
          <w:sz w:val="28"/>
          <w:szCs w:val="28"/>
        </w:rPr>
        <w:t xml:space="preserve"> </w:t>
      </w:r>
      <w:r w:rsidR="00EA40D2">
        <w:rPr>
          <w:rFonts w:ascii="Times New Roman" w:hAnsi="Times New Roman" w:cs="Times New Roman"/>
          <w:sz w:val="28"/>
          <w:szCs w:val="28"/>
        </w:rPr>
        <w:t>А здесь</w:t>
      </w:r>
      <w:r w:rsidR="006417C7">
        <w:rPr>
          <w:rFonts w:ascii="Times New Roman" w:hAnsi="Times New Roman" w:cs="Times New Roman"/>
          <w:sz w:val="28"/>
          <w:szCs w:val="28"/>
        </w:rPr>
        <w:t xml:space="preserve"> </w:t>
      </w:r>
      <w:r w:rsidR="00DF0F76">
        <w:rPr>
          <w:rFonts w:ascii="Times New Roman" w:hAnsi="Times New Roman" w:cs="Times New Roman"/>
          <w:sz w:val="28"/>
          <w:szCs w:val="28"/>
        </w:rPr>
        <w:t xml:space="preserve">все </w:t>
      </w:r>
      <w:r w:rsidR="006417C7">
        <w:rPr>
          <w:rFonts w:ascii="Times New Roman" w:hAnsi="Times New Roman" w:cs="Times New Roman"/>
          <w:sz w:val="28"/>
          <w:szCs w:val="28"/>
        </w:rPr>
        <w:t>очень жестко.</w:t>
      </w:r>
      <w:r w:rsidR="00D81F27">
        <w:rPr>
          <w:rFonts w:ascii="Times New Roman" w:hAnsi="Times New Roman" w:cs="Times New Roman"/>
          <w:sz w:val="28"/>
          <w:szCs w:val="28"/>
        </w:rPr>
        <w:t xml:space="preserve"> </w:t>
      </w:r>
      <w:r w:rsidR="00EA40D2">
        <w:rPr>
          <w:rFonts w:ascii="Times New Roman" w:hAnsi="Times New Roman" w:cs="Times New Roman"/>
          <w:sz w:val="28"/>
          <w:szCs w:val="28"/>
        </w:rPr>
        <w:t>П</w:t>
      </w:r>
      <w:r w:rsidR="00D81F27">
        <w:rPr>
          <w:rFonts w:ascii="Times New Roman" w:hAnsi="Times New Roman" w:cs="Times New Roman"/>
          <w:sz w:val="28"/>
          <w:szCs w:val="28"/>
        </w:rPr>
        <w:t xml:space="preserve">рофнепригодность </w:t>
      </w:r>
      <w:r w:rsidR="00EA40D2">
        <w:rPr>
          <w:rFonts w:ascii="Times New Roman" w:hAnsi="Times New Roman" w:cs="Times New Roman"/>
          <w:sz w:val="28"/>
          <w:szCs w:val="28"/>
        </w:rPr>
        <w:t xml:space="preserve">это называется </w:t>
      </w:r>
      <w:r w:rsidR="00004754">
        <w:rPr>
          <w:rFonts w:ascii="Times New Roman" w:hAnsi="Times New Roman" w:cs="Times New Roman"/>
          <w:sz w:val="28"/>
          <w:szCs w:val="28"/>
        </w:rPr>
        <w:t xml:space="preserve">– </w:t>
      </w:r>
      <w:r w:rsidR="00D81F27">
        <w:rPr>
          <w:rFonts w:ascii="Times New Roman" w:hAnsi="Times New Roman" w:cs="Times New Roman"/>
          <w:sz w:val="28"/>
          <w:szCs w:val="28"/>
        </w:rPr>
        <w:t>и все.</w:t>
      </w:r>
      <w:r w:rsidR="00F47BA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F0F76">
        <w:rPr>
          <w:rFonts w:ascii="Times New Roman" w:hAnsi="Times New Roman" w:cs="Times New Roman"/>
          <w:sz w:val="28"/>
          <w:szCs w:val="28"/>
        </w:rPr>
        <w:t>И я</w:t>
      </w:r>
      <w:r w:rsidR="00F47BAD" w:rsidRPr="00931250">
        <w:rPr>
          <w:rFonts w:ascii="Times New Roman" w:hAnsi="Times New Roman" w:cs="Times New Roman"/>
          <w:sz w:val="28"/>
          <w:szCs w:val="28"/>
        </w:rPr>
        <w:t xml:space="preserve"> находился под </w:t>
      </w:r>
      <w:r w:rsidR="00DF0F76">
        <w:rPr>
          <w:rFonts w:ascii="Times New Roman" w:hAnsi="Times New Roman" w:cs="Times New Roman"/>
          <w:sz w:val="28"/>
          <w:szCs w:val="28"/>
        </w:rPr>
        <w:t xml:space="preserve">этим </w:t>
      </w:r>
      <w:r w:rsidR="00F47BAD" w:rsidRPr="00931250">
        <w:rPr>
          <w:rFonts w:ascii="Times New Roman" w:hAnsi="Times New Roman" w:cs="Times New Roman"/>
          <w:sz w:val="28"/>
          <w:szCs w:val="28"/>
        </w:rPr>
        <w:t>гн</w:t>
      </w:r>
      <w:r w:rsidR="00ED46DB">
        <w:rPr>
          <w:rFonts w:ascii="Times New Roman" w:hAnsi="Times New Roman" w:cs="Times New Roman"/>
          <w:sz w:val="28"/>
          <w:szCs w:val="28"/>
        </w:rPr>
        <w:t>ето</w:t>
      </w:r>
      <w:r w:rsidR="004668C7">
        <w:rPr>
          <w:rFonts w:ascii="Times New Roman" w:hAnsi="Times New Roman" w:cs="Times New Roman"/>
          <w:sz w:val="28"/>
          <w:szCs w:val="28"/>
        </w:rPr>
        <w:t xml:space="preserve">м: </w:t>
      </w:r>
      <w:r w:rsidR="005B5B1B">
        <w:rPr>
          <w:rFonts w:ascii="Times New Roman" w:hAnsi="Times New Roman" w:cs="Times New Roman"/>
          <w:sz w:val="28"/>
          <w:szCs w:val="28"/>
        </w:rPr>
        <w:t xml:space="preserve"> </w:t>
      </w:r>
      <w:r w:rsidR="004668C7">
        <w:rPr>
          <w:rFonts w:ascii="Times New Roman" w:hAnsi="Times New Roman" w:cs="Times New Roman"/>
          <w:sz w:val="28"/>
          <w:szCs w:val="28"/>
        </w:rPr>
        <w:t>т</w:t>
      </w:r>
      <w:r w:rsidR="00ED46DB">
        <w:rPr>
          <w:rFonts w:ascii="Times New Roman" w:hAnsi="Times New Roman" w:cs="Times New Roman"/>
          <w:sz w:val="28"/>
          <w:szCs w:val="28"/>
        </w:rPr>
        <w:t xml:space="preserve">ебя </w:t>
      </w:r>
      <w:r w:rsidR="00F47BAD" w:rsidRPr="00931250">
        <w:rPr>
          <w:rFonts w:ascii="Times New Roman" w:hAnsi="Times New Roman" w:cs="Times New Roman"/>
          <w:sz w:val="28"/>
          <w:szCs w:val="28"/>
        </w:rPr>
        <w:t>о</w:t>
      </w:r>
      <w:r w:rsidR="006417C7">
        <w:rPr>
          <w:rFonts w:ascii="Times New Roman" w:hAnsi="Times New Roman" w:cs="Times New Roman"/>
          <w:sz w:val="28"/>
          <w:szCs w:val="28"/>
        </w:rPr>
        <w:t>б</w:t>
      </w:r>
      <w:r w:rsidR="005B5B1B">
        <w:rPr>
          <w:rFonts w:ascii="Times New Roman" w:hAnsi="Times New Roman" w:cs="Times New Roman"/>
          <w:sz w:val="28"/>
          <w:szCs w:val="28"/>
        </w:rPr>
        <w:t>вин</w:t>
      </w:r>
      <w:r w:rsidR="006417C7">
        <w:rPr>
          <w:rFonts w:ascii="Times New Roman" w:hAnsi="Times New Roman" w:cs="Times New Roman"/>
          <w:sz w:val="28"/>
          <w:szCs w:val="28"/>
        </w:rPr>
        <w:t xml:space="preserve">яют </w:t>
      </w:r>
      <w:r w:rsidR="005B5B1B">
        <w:rPr>
          <w:rFonts w:ascii="Times New Roman" w:hAnsi="Times New Roman" w:cs="Times New Roman"/>
          <w:sz w:val="28"/>
          <w:szCs w:val="28"/>
        </w:rPr>
        <w:t xml:space="preserve">в этой </w:t>
      </w:r>
      <w:r w:rsidR="006417C7">
        <w:rPr>
          <w:rFonts w:ascii="Times New Roman" w:hAnsi="Times New Roman" w:cs="Times New Roman"/>
          <w:sz w:val="28"/>
          <w:szCs w:val="28"/>
        </w:rPr>
        <w:t>профнепригодн</w:t>
      </w:r>
      <w:r w:rsidR="005B5B1B">
        <w:rPr>
          <w:rFonts w:ascii="Times New Roman" w:hAnsi="Times New Roman" w:cs="Times New Roman"/>
          <w:sz w:val="28"/>
          <w:szCs w:val="28"/>
        </w:rPr>
        <w:t>ости</w:t>
      </w:r>
      <w:r w:rsidR="00ED46DB">
        <w:rPr>
          <w:rFonts w:ascii="Times New Roman" w:hAnsi="Times New Roman" w:cs="Times New Roman"/>
          <w:sz w:val="28"/>
          <w:szCs w:val="28"/>
        </w:rPr>
        <w:t xml:space="preserve"> и</w:t>
      </w:r>
      <w:r w:rsidR="00F47BAD" w:rsidRPr="00931250">
        <w:rPr>
          <w:rFonts w:ascii="Times New Roman" w:hAnsi="Times New Roman" w:cs="Times New Roman"/>
          <w:sz w:val="28"/>
          <w:szCs w:val="28"/>
        </w:rPr>
        <w:t xml:space="preserve"> выгоняют</w:t>
      </w:r>
      <w:r w:rsidR="00ED46DB">
        <w:rPr>
          <w:rFonts w:ascii="Times New Roman" w:hAnsi="Times New Roman" w:cs="Times New Roman"/>
          <w:sz w:val="28"/>
          <w:szCs w:val="28"/>
        </w:rPr>
        <w:t>. Ну, что тут скажешь?</w:t>
      </w:r>
      <w:r w:rsidR="006417C7">
        <w:rPr>
          <w:rFonts w:ascii="Times New Roman" w:hAnsi="Times New Roman" w:cs="Times New Roman"/>
          <w:sz w:val="28"/>
          <w:szCs w:val="28"/>
        </w:rPr>
        <w:t xml:space="preserve"> </w:t>
      </w:r>
      <w:r w:rsidR="00ED46DB">
        <w:rPr>
          <w:rFonts w:ascii="Times New Roman" w:hAnsi="Times New Roman" w:cs="Times New Roman"/>
          <w:sz w:val="28"/>
          <w:szCs w:val="28"/>
        </w:rPr>
        <w:t xml:space="preserve">Профнепригодный. Тебе поставили двойку по композиции </w:t>
      </w:r>
      <w:r w:rsidR="005B5B1B">
        <w:rPr>
          <w:rFonts w:ascii="Times New Roman" w:hAnsi="Times New Roman" w:cs="Times New Roman"/>
          <w:sz w:val="28"/>
          <w:szCs w:val="28"/>
        </w:rPr>
        <w:t xml:space="preserve">– </w:t>
      </w:r>
      <w:r w:rsidR="00ED46DB">
        <w:rPr>
          <w:rFonts w:ascii="Times New Roman" w:hAnsi="Times New Roman" w:cs="Times New Roman"/>
          <w:sz w:val="28"/>
          <w:szCs w:val="28"/>
        </w:rPr>
        <w:t xml:space="preserve">и все. </w:t>
      </w:r>
      <w:r w:rsidR="004668C7">
        <w:rPr>
          <w:rFonts w:ascii="Times New Roman" w:hAnsi="Times New Roman" w:cs="Times New Roman"/>
          <w:sz w:val="28"/>
          <w:szCs w:val="28"/>
        </w:rPr>
        <w:t>При</w:t>
      </w:r>
      <w:r w:rsidR="0072062A">
        <w:rPr>
          <w:rFonts w:ascii="Times New Roman" w:hAnsi="Times New Roman" w:cs="Times New Roman"/>
          <w:sz w:val="28"/>
          <w:szCs w:val="28"/>
        </w:rPr>
        <w:t xml:space="preserve"> этом 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я там был </w:t>
      </w:r>
      <w:r w:rsidR="00DF0F76">
        <w:rPr>
          <w:rFonts w:ascii="Times New Roman" w:hAnsi="Times New Roman" w:cs="Times New Roman"/>
          <w:sz w:val="28"/>
          <w:szCs w:val="28"/>
        </w:rPr>
        <w:t>«</w:t>
      </w:r>
      <w:r w:rsidR="009E47C9" w:rsidRPr="00931250">
        <w:rPr>
          <w:rFonts w:ascii="Times New Roman" w:hAnsi="Times New Roman" w:cs="Times New Roman"/>
          <w:sz w:val="28"/>
          <w:szCs w:val="28"/>
        </w:rPr>
        <w:t>живописец</w:t>
      </w:r>
      <w:r w:rsidR="00DF0F76">
        <w:rPr>
          <w:rFonts w:ascii="Times New Roman" w:hAnsi="Times New Roman" w:cs="Times New Roman"/>
          <w:sz w:val="28"/>
          <w:szCs w:val="28"/>
        </w:rPr>
        <w:t>»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D46DB">
        <w:rPr>
          <w:rFonts w:ascii="Times New Roman" w:hAnsi="Times New Roman" w:cs="Times New Roman"/>
          <w:sz w:val="28"/>
          <w:szCs w:val="28"/>
        </w:rPr>
        <w:t>так называемый</w:t>
      </w:r>
      <w:r w:rsidR="005B5B1B">
        <w:rPr>
          <w:rFonts w:ascii="Times New Roman" w:hAnsi="Times New Roman" w:cs="Times New Roman"/>
          <w:sz w:val="28"/>
          <w:szCs w:val="28"/>
        </w:rPr>
        <w:t>. Живописец…</w:t>
      </w:r>
      <w:r w:rsidR="00151288">
        <w:rPr>
          <w:rFonts w:ascii="Times New Roman" w:hAnsi="Times New Roman" w:cs="Times New Roman"/>
          <w:sz w:val="28"/>
          <w:szCs w:val="28"/>
        </w:rPr>
        <w:t xml:space="preserve"> </w:t>
      </w:r>
      <w:r w:rsidR="00DF0F76">
        <w:rPr>
          <w:rFonts w:ascii="Times New Roman" w:hAnsi="Times New Roman" w:cs="Times New Roman"/>
          <w:sz w:val="28"/>
          <w:szCs w:val="28"/>
        </w:rPr>
        <w:t>э</w:t>
      </w:r>
      <w:r w:rsidR="006417C7">
        <w:rPr>
          <w:rFonts w:ascii="Times New Roman" w:hAnsi="Times New Roman" w:cs="Times New Roman"/>
          <w:sz w:val="28"/>
          <w:szCs w:val="28"/>
        </w:rPr>
        <w:t xml:space="preserve">то который </w:t>
      </w:r>
      <w:r w:rsidR="00ED46DB">
        <w:rPr>
          <w:rFonts w:ascii="Times New Roman" w:hAnsi="Times New Roman" w:cs="Times New Roman"/>
          <w:sz w:val="28"/>
          <w:szCs w:val="28"/>
        </w:rPr>
        <w:t xml:space="preserve">так </w:t>
      </w:r>
      <w:r w:rsidR="006417C7">
        <w:rPr>
          <w:rFonts w:ascii="Times New Roman" w:hAnsi="Times New Roman" w:cs="Times New Roman"/>
          <w:sz w:val="28"/>
          <w:szCs w:val="28"/>
        </w:rPr>
        <w:t xml:space="preserve">мажет.  </w:t>
      </w:r>
      <w:r w:rsidR="005B5B1B">
        <w:rPr>
          <w:rFonts w:ascii="Times New Roman" w:hAnsi="Times New Roman" w:cs="Times New Roman"/>
          <w:sz w:val="28"/>
          <w:szCs w:val="28"/>
        </w:rPr>
        <w:t xml:space="preserve">А </w:t>
      </w:r>
      <w:r w:rsidR="009E47C9" w:rsidRPr="00931250">
        <w:rPr>
          <w:rFonts w:ascii="Times New Roman" w:hAnsi="Times New Roman" w:cs="Times New Roman"/>
          <w:sz w:val="28"/>
          <w:szCs w:val="28"/>
        </w:rPr>
        <w:t>Акимов</w:t>
      </w:r>
      <w:r w:rsidR="005B5B1B">
        <w:rPr>
          <w:rFonts w:ascii="Times New Roman" w:hAnsi="Times New Roman" w:cs="Times New Roman"/>
          <w:sz w:val="28"/>
          <w:szCs w:val="28"/>
        </w:rPr>
        <w:t xml:space="preserve"> 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– график, </w:t>
      </w:r>
      <w:r w:rsidR="005B5B1B">
        <w:rPr>
          <w:rFonts w:ascii="Times New Roman" w:hAnsi="Times New Roman" w:cs="Times New Roman"/>
          <w:sz w:val="28"/>
          <w:szCs w:val="28"/>
        </w:rPr>
        <w:t xml:space="preserve">и все там графики, </w:t>
      </w:r>
      <w:r w:rsidR="00ED46DB">
        <w:rPr>
          <w:rFonts w:ascii="Times New Roman" w:hAnsi="Times New Roman" w:cs="Times New Roman"/>
          <w:sz w:val="28"/>
          <w:szCs w:val="28"/>
        </w:rPr>
        <w:t>поэтому там совершенно другая история</w:t>
      </w:r>
      <w:r w:rsidR="005B5B1B">
        <w:rPr>
          <w:rFonts w:ascii="Times New Roman" w:hAnsi="Times New Roman" w:cs="Times New Roman"/>
          <w:sz w:val="28"/>
          <w:szCs w:val="28"/>
        </w:rPr>
        <w:t>. То есть, вот эта</w:t>
      </w:r>
      <w:r w:rsidR="006417C7">
        <w:rPr>
          <w:rFonts w:ascii="Times New Roman" w:hAnsi="Times New Roman" w:cs="Times New Roman"/>
          <w:sz w:val="28"/>
          <w:szCs w:val="28"/>
        </w:rPr>
        <w:t xml:space="preserve"> и</w:t>
      </w:r>
      <w:r w:rsidR="00ED46DB">
        <w:rPr>
          <w:rFonts w:ascii="Times New Roman" w:hAnsi="Times New Roman" w:cs="Times New Roman"/>
          <w:sz w:val="28"/>
          <w:szCs w:val="28"/>
        </w:rPr>
        <w:t>дея</w:t>
      </w:r>
      <w:r w:rsidR="00151288">
        <w:rPr>
          <w:rFonts w:ascii="Times New Roman" w:hAnsi="Times New Roman" w:cs="Times New Roman"/>
          <w:sz w:val="28"/>
          <w:szCs w:val="28"/>
        </w:rPr>
        <w:t xml:space="preserve"> </w:t>
      </w:r>
      <w:r w:rsidR="004668C7">
        <w:rPr>
          <w:rFonts w:ascii="Times New Roman" w:hAnsi="Times New Roman" w:cs="Times New Roman"/>
          <w:sz w:val="28"/>
          <w:szCs w:val="28"/>
        </w:rPr>
        <w:t>умеренност</w:t>
      </w:r>
      <w:r w:rsidR="005B5B1B">
        <w:rPr>
          <w:rFonts w:ascii="Times New Roman" w:hAnsi="Times New Roman" w:cs="Times New Roman"/>
          <w:sz w:val="28"/>
          <w:szCs w:val="28"/>
        </w:rPr>
        <w:t>и</w:t>
      </w:r>
      <w:r w:rsidR="004668C7">
        <w:rPr>
          <w:rFonts w:ascii="Times New Roman" w:hAnsi="Times New Roman" w:cs="Times New Roman"/>
          <w:sz w:val="28"/>
          <w:szCs w:val="28"/>
        </w:rPr>
        <w:t xml:space="preserve"> и аккуратност</w:t>
      </w:r>
      <w:r w:rsidR="005B5B1B">
        <w:rPr>
          <w:rFonts w:ascii="Times New Roman" w:hAnsi="Times New Roman" w:cs="Times New Roman"/>
          <w:sz w:val="28"/>
          <w:szCs w:val="28"/>
        </w:rPr>
        <w:t>и</w:t>
      </w:r>
      <w:r w:rsidR="00975128">
        <w:rPr>
          <w:rFonts w:ascii="Times New Roman" w:hAnsi="Times New Roman" w:cs="Times New Roman"/>
          <w:sz w:val="28"/>
          <w:szCs w:val="28"/>
        </w:rPr>
        <w:t xml:space="preserve"> –</w:t>
      </w:r>
      <w:r w:rsidR="00ED46DB">
        <w:rPr>
          <w:rFonts w:ascii="Times New Roman" w:hAnsi="Times New Roman" w:cs="Times New Roman"/>
          <w:sz w:val="28"/>
          <w:szCs w:val="28"/>
        </w:rPr>
        <w:t xml:space="preserve"> </w:t>
      </w:r>
      <w:r w:rsidR="00DF0F76">
        <w:rPr>
          <w:rFonts w:ascii="Times New Roman" w:hAnsi="Times New Roman" w:cs="Times New Roman"/>
          <w:sz w:val="28"/>
          <w:szCs w:val="28"/>
        </w:rPr>
        <w:t>помнишь вот этот текст</w:t>
      </w:r>
      <w:r w:rsidR="00975128">
        <w:rPr>
          <w:rFonts w:ascii="Times New Roman" w:hAnsi="Times New Roman" w:cs="Times New Roman"/>
          <w:sz w:val="28"/>
          <w:szCs w:val="28"/>
        </w:rPr>
        <w:t xml:space="preserve"> Грибоедов</w:t>
      </w:r>
      <w:r w:rsidR="00DF0F76">
        <w:rPr>
          <w:rFonts w:ascii="Times New Roman" w:hAnsi="Times New Roman" w:cs="Times New Roman"/>
          <w:sz w:val="28"/>
          <w:szCs w:val="28"/>
        </w:rPr>
        <w:t>а</w:t>
      </w:r>
      <w:r w:rsidR="00ED46DB">
        <w:rPr>
          <w:rFonts w:ascii="Times New Roman" w:hAnsi="Times New Roman" w:cs="Times New Roman"/>
          <w:sz w:val="28"/>
          <w:szCs w:val="28"/>
        </w:rPr>
        <w:t xml:space="preserve"> </w:t>
      </w:r>
      <w:r w:rsidR="00DF0F76">
        <w:rPr>
          <w:rFonts w:ascii="Times New Roman" w:hAnsi="Times New Roman" w:cs="Times New Roman"/>
          <w:sz w:val="28"/>
          <w:szCs w:val="28"/>
        </w:rPr>
        <w:t>– э</w:t>
      </w:r>
      <w:r w:rsidR="00ED46DB">
        <w:rPr>
          <w:rFonts w:ascii="Times New Roman" w:hAnsi="Times New Roman" w:cs="Times New Roman"/>
          <w:sz w:val="28"/>
          <w:szCs w:val="28"/>
        </w:rPr>
        <w:t xml:space="preserve">то </w:t>
      </w:r>
      <w:r w:rsidR="00975128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ED46DB">
        <w:rPr>
          <w:rFonts w:ascii="Times New Roman" w:hAnsi="Times New Roman" w:cs="Times New Roman"/>
          <w:sz w:val="28"/>
          <w:szCs w:val="28"/>
        </w:rPr>
        <w:t>гениальный текст</w:t>
      </w:r>
      <w:r w:rsidR="0058159C">
        <w:rPr>
          <w:rFonts w:ascii="Times New Roman" w:hAnsi="Times New Roman" w:cs="Times New Roman"/>
          <w:sz w:val="28"/>
          <w:szCs w:val="28"/>
        </w:rPr>
        <w:t>.</w:t>
      </w:r>
      <w:r w:rsidR="00006B39">
        <w:rPr>
          <w:rFonts w:ascii="Times New Roman" w:hAnsi="Times New Roman" w:cs="Times New Roman"/>
          <w:sz w:val="28"/>
          <w:szCs w:val="28"/>
        </w:rPr>
        <w:t xml:space="preserve"> «</w:t>
      </w:r>
      <w:r w:rsidR="0058159C">
        <w:rPr>
          <w:rFonts w:ascii="Times New Roman" w:hAnsi="Times New Roman" w:cs="Times New Roman"/>
          <w:sz w:val="28"/>
          <w:szCs w:val="28"/>
        </w:rPr>
        <w:t>У</w:t>
      </w:r>
      <w:r w:rsidR="00006B39">
        <w:rPr>
          <w:rFonts w:ascii="Times New Roman" w:hAnsi="Times New Roman" w:cs="Times New Roman"/>
          <w:sz w:val="28"/>
          <w:szCs w:val="28"/>
        </w:rPr>
        <w:t>меренность и аккуратность» -</w:t>
      </w:r>
      <w:r w:rsidR="00ED46DB">
        <w:rPr>
          <w:rFonts w:ascii="Times New Roman" w:hAnsi="Times New Roman" w:cs="Times New Roman"/>
          <w:sz w:val="28"/>
          <w:szCs w:val="28"/>
        </w:rPr>
        <w:t xml:space="preserve"> </w:t>
      </w:r>
      <w:r w:rsidR="00006B39">
        <w:rPr>
          <w:rFonts w:ascii="Times New Roman" w:hAnsi="Times New Roman" w:cs="Times New Roman"/>
          <w:sz w:val="28"/>
          <w:szCs w:val="28"/>
        </w:rPr>
        <w:t>это просто обо</w:t>
      </w:r>
      <w:r w:rsidR="00ED46DB">
        <w:rPr>
          <w:rFonts w:ascii="Times New Roman" w:hAnsi="Times New Roman" w:cs="Times New Roman"/>
          <w:sz w:val="28"/>
          <w:szCs w:val="28"/>
        </w:rPr>
        <w:t xml:space="preserve"> </w:t>
      </w:r>
      <w:r w:rsidR="004668C7">
        <w:rPr>
          <w:rFonts w:ascii="Times New Roman" w:hAnsi="Times New Roman" w:cs="Times New Roman"/>
          <w:sz w:val="28"/>
          <w:szCs w:val="28"/>
        </w:rPr>
        <w:t>всех художник</w:t>
      </w:r>
      <w:r w:rsidR="00006B39">
        <w:rPr>
          <w:rFonts w:ascii="Times New Roman" w:hAnsi="Times New Roman" w:cs="Times New Roman"/>
          <w:sz w:val="28"/>
          <w:szCs w:val="28"/>
        </w:rPr>
        <w:t>ах</w:t>
      </w:r>
      <w:r w:rsidR="004668C7">
        <w:rPr>
          <w:rFonts w:ascii="Times New Roman" w:hAnsi="Times New Roman" w:cs="Times New Roman"/>
          <w:sz w:val="28"/>
          <w:szCs w:val="28"/>
        </w:rPr>
        <w:t xml:space="preserve">, </w:t>
      </w:r>
      <w:r w:rsidR="0097512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4668C7">
        <w:rPr>
          <w:rFonts w:ascii="Times New Roman" w:hAnsi="Times New Roman" w:cs="Times New Roman"/>
          <w:sz w:val="28"/>
          <w:szCs w:val="28"/>
        </w:rPr>
        <w:t>имею</w:t>
      </w:r>
      <w:r w:rsidR="00975128">
        <w:rPr>
          <w:rFonts w:ascii="Times New Roman" w:hAnsi="Times New Roman" w:cs="Times New Roman"/>
          <w:sz w:val="28"/>
          <w:szCs w:val="28"/>
        </w:rPr>
        <w:t>т</w:t>
      </w:r>
      <w:r w:rsidR="006417C7">
        <w:rPr>
          <w:rFonts w:ascii="Times New Roman" w:hAnsi="Times New Roman" w:cs="Times New Roman"/>
          <w:sz w:val="28"/>
          <w:szCs w:val="28"/>
        </w:rPr>
        <w:t xml:space="preserve"> коммерческий успех. </w:t>
      </w:r>
      <w:r w:rsidR="004668C7">
        <w:rPr>
          <w:rFonts w:ascii="Times New Roman" w:hAnsi="Times New Roman" w:cs="Times New Roman"/>
          <w:sz w:val="28"/>
          <w:szCs w:val="28"/>
        </w:rPr>
        <w:t>Что тебе нужно для того, чтобы заработать деньги</w:t>
      </w:r>
      <w:r w:rsidR="00151288">
        <w:rPr>
          <w:rFonts w:ascii="Times New Roman" w:hAnsi="Times New Roman" w:cs="Times New Roman"/>
          <w:sz w:val="28"/>
          <w:szCs w:val="28"/>
        </w:rPr>
        <w:t>?</w:t>
      </w:r>
      <w:r w:rsidR="004668C7">
        <w:rPr>
          <w:rFonts w:ascii="Times New Roman" w:hAnsi="Times New Roman" w:cs="Times New Roman"/>
          <w:sz w:val="28"/>
          <w:szCs w:val="28"/>
        </w:rPr>
        <w:t xml:space="preserve"> </w:t>
      </w:r>
      <w:r w:rsidR="00151288">
        <w:rPr>
          <w:rFonts w:ascii="Times New Roman" w:hAnsi="Times New Roman" w:cs="Times New Roman"/>
          <w:sz w:val="28"/>
          <w:szCs w:val="28"/>
        </w:rPr>
        <w:t>У</w:t>
      </w:r>
      <w:r w:rsidR="004668C7">
        <w:rPr>
          <w:rFonts w:ascii="Times New Roman" w:hAnsi="Times New Roman" w:cs="Times New Roman"/>
          <w:sz w:val="28"/>
          <w:szCs w:val="28"/>
        </w:rPr>
        <w:t>меренност</w:t>
      </w:r>
      <w:r w:rsidR="00151288">
        <w:rPr>
          <w:rFonts w:ascii="Times New Roman" w:hAnsi="Times New Roman" w:cs="Times New Roman"/>
          <w:sz w:val="28"/>
          <w:szCs w:val="28"/>
        </w:rPr>
        <w:t>ь</w:t>
      </w:r>
      <w:r w:rsidR="004668C7">
        <w:rPr>
          <w:rFonts w:ascii="Times New Roman" w:hAnsi="Times New Roman" w:cs="Times New Roman"/>
          <w:sz w:val="28"/>
          <w:szCs w:val="28"/>
        </w:rPr>
        <w:t xml:space="preserve"> и аккуратность. </w:t>
      </w:r>
      <w:r w:rsidR="0058159C">
        <w:rPr>
          <w:rFonts w:ascii="Times New Roman" w:hAnsi="Times New Roman" w:cs="Times New Roman"/>
          <w:sz w:val="28"/>
          <w:szCs w:val="28"/>
        </w:rPr>
        <w:t xml:space="preserve">Все! </w:t>
      </w:r>
      <w:r w:rsidR="00006B39">
        <w:rPr>
          <w:rFonts w:ascii="Times New Roman" w:hAnsi="Times New Roman" w:cs="Times New Roman"/>
          <w:sz w:val="28"/>
          <w:szCs w:val="28"/>
        </w:rPr>
        <w:t xml:space="preserve">Это обязательно.  </w:t>
      </w:r>
      <w:r w:rsidR="004668C7">
        <w:rPr>
          <w:rFonts w:ascii="Times New Roman" w:hAnsi="Times New Roman" w:cs="Times New Roman"/>
          <w:sz w:val="28"/>
          <w:szCs w:val="28"/>
        </w:rPr>
        <w:t xml:space="preserve">И вот </w:t>
      </w:r>
      <w:r w:rsidR="00006B39">
        <w:rPr>
          <w:rFonts w:ascii="Times New Roman" w:hAnsi="Times New Roman" w:cs="Times New Roman"/>
          <w:sz w:val="28"/>
          <w:szCs w:val="28"/>
        </w:rPr>
        <w:t>с этим меня</w:t>
      </w:r>
      <w:r w:rsidR="004668C7">
        <w:rPr>
          <w:rFonts w:ascii="Times New Roman" w:hAnsi="Times New Roman" w:cs="Times New Roman"/>
          <w:sz w:val="28"/>
          <w:szCs w:val="28"/>
        </w:rPr>
        <w:t xml:space="preserve"> </w:t>
      </w:r>
      <w:r w:rsidR="00006B39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="004668C7">
        <w:rPr>
          <w:rFonts w:ascii="Times New Roman" w:hAnsi="Times New Roman" w:cs="Times New Roman"/>
          <w:sz w:val="28"/>
          <w:szCs w:val="28"/>
        </w:rPr>
        <w:t>держал</w:t>
      </w:r>
      <w:r w:rsidR="00006B39">
        <w:rPr>
          <w:rFonts w:ascii="Times New Roman" w:hAnsi="Times New Roman" w:cs="Times New Roman"/>
          <w:sz w:val="28"/>
          <w:szCs w:val="28"/>
        </w:rPr>
        <w:t>и</w:t>
      </w:r>
      <w:r w:rsidR="004668C7">
        <w:rPr>
          <w:rFonts w:ascii="Times New Roman" w:hAnsi="Times New Roman" w:cs="Times New Roman"/>
          <w:sz w:val="28"/>
          <w:szCs w:val="28"/>
        </w:rPr>
        <w:t xml:space="preserve"> в тисках, </w:t>
      </w:r>
      <w:r w:rsidR="00752FB1">
        <w:rPr>
          <w:rFonts w:ascii="Times New Roman" w:hAnsi="Times New Roman" w:cs="Times New Roman"/>
          <w:sz w:val="28"/>
          <w:szCs w:val="28"/>
        </w:rPr>
        <w:t xml:space="preserve">или под прессом, или дамоклов меч </w:t>
      </w:r>
      <w:r w:rsidR="006F11DE">
        <w:rPr>
          <w:rFonts w:ascii="Times New Roman" w:hAnsi="Times New Roman" w:cs="Times New Roman"/>
          <w:sz w:val="28"/>
          <w:szCs w:val="28"/>
        </w:rPr>
        <w:t xml:space="preserve">этой </w:t>
      </w:r>
      <w:r w:rsidR="0072062A">
        <w:rPr>
          <w:rFonts w:ascii="Times New Roman" w:hAnsi="Times New Roman" w:cs="Times New Roman"/>
          <w:sz w:val="28"/>
          <w:szCs w:val="28"/>
        </w:rPr>
        <w:t>профнепригодност</w:t>
      </w:r>
      <w:r w:rsidR="006F11DE">
        <w:rPr>
          <w:rFonts w:ascii="Times New Roman" w:hAnsi="Times New Roman" w:cs="Times New Roman"/>
          <w:sz w:val="28"/>
          <w:szCs w:val="28"/>
        </w:rPr>
        <w:t>и</w:t>
      </w:r>
      <w:r w:rsidR="00AF6799">
        <w:rPr>
          <w:rFonts w:ascii="Times New Roman" w:hAnsi="Times New Roman" w:cs="Times New Roman"/>
          <w:sz w:val="28"/>
          <w:szCs w:val="28"/>
        </w:rPr>
        <w:t xml:space="preserve"> </w:t>
      </w:r>
      <w:r w:rsidR="00F35369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="006F11DE">
        <w:rPr>
          <w:rFonts w:ascii="Times New Roman" w:hAnsi="Times New Roman" w:cs="Times New Roman"/>
          <w:sz w:val="28"/>
          <w:szCs w:val="28"/>
        </w:rPr>
        <w:t xml:space="preserve">висел </w:t>
      </w:r>
      <w:r w:rsidR="00F35369">
        <w:rPr>
          <w:rFonts w:ascii="Times New Roman" w:hAnsi="Times New Roman" w:cs="Times New Roman"/>
          <w:sz w:val="28"/>
          <w:szCs w:val="28"/>
        </w:rPr>
        <w:t xml:space="preserve">надо мной </w:t>
      </w:r>
      <w:r w:rsidR="00AF6799">
        <w:rPr>
          <w:rFonts w:ascii="Times New Roman" w:hAnsi="Times New Roman" w:cs="Times New Roman"/>
          <w:sz w:val="28"/>
          <w:szCs w:val="28"/>
        </w:rPr>
        <w:t>в этом институте</w:t>
      </w:r>
      <w:r w:rsidR="0072062A">
        <w:rPr>
          <w:rFonts w:ascii="Times New Roman" w:hAnsi="Times New Roman" w:cs="Times New Roman"/>
          <w:sz w:val="28"/>
          <w:szCs w:val="28"/>
        </w:rPr>
        <w:t>.</w:t>
      </w:r>
      <w:r w:rsidR="004668C7">
        <w:rPr>
          <w:rFonts w:ascii="Times New Roman" w:hAnsi="Times New Roman" w:cs="Times New Roman"/>
          <w:sz w:val="28"/>
          <w:szCs w:val="28"/>
        </w:rPr>
        <w:t xml:space="preserve"> </w:t>
      </w:r>
      <w:r w:rsidR="00DE6869">
        <w:rPr>
          <w:rFonts w:ascii="Times New Roman" w:hAnsi="Times New Roman" w:cs="Times New Roman"/>
          <w:sz w:val="28"/>
          <w:szCs w:val="28"/>
        </w:rPr>
        <w:t>Это был какой-то кошмар!</w:t>
      </w:r>
      <w:r w:rsidR="0072062A">
        <w:rPr>
          <w:rFonts w:ascii="Times New Roman" w:hAnsi="Times New Roman" w:cs="Times New Roman"/>
          <w:sz w:val="28"/>
          <w:szCs w:val="28"/>
        </w:rPr>
        <w:t xml:space="preserve"> Ужас!</w:t>
      </w:r>
      <w:r w:rsidR="00DE6869">
        <w:rPr>
          <w:rFonts w:ascii="Times New Roman" w:hAnsi="Times New Roman" w:cs="Times New Roman"/>
          <w:sz w:val="28"/>
          <w:szCs w:val="28"/>
        </w:rPr>
        <w:t xml:space="preserve"> </w:t>
      </w:r>
      <w:r w:rsidR="00AF6799">
        <w:rPr>
          <w:rFonts w:ascii="Times New Roman" w:hAnsi="Times New Roman" w:cs="Times New Roman"/>
          <w:sz w:val="28"/>
          <w:szCs w:val="28"/>
        </w:rPr>
        <w:t xml:space="preserve">Странно, у меня </w:t>
      </w:r>
      <w:r w:rsidR="00F35369">
        <w:rPr>
          <w:rFonts w:ascii="Times New Roman" w:hAnsi="Times New Roman" w:cs="Times New Roman"/>
          <w:sz w:val="28"/>
          <w:szCs w:val="28"/>
        </w:rPr>
        <w:t>такое же ощущение осталось от</w:t>
      </w:r>
      <w:r w:rsidR="00AF6799">
        <w:rPr>
          <w:rFonts w:ascii="Times New Roman" w:hAnsi="Times New Roman" w:cs="Times New Roman"/>
          <w:sz w:val="28"/>
          <w:szCs w:val="28"/>
        </w:rPr>
        <w:t xml:space="preserve"> школ</w:t>
      </w:r>
      <w:r w:rsidR="00F35369">
        <w:rPr>
          <w:rFonts w:ascii="Times New Roman" w:hAnsi="Times New Roman" w:cs="Times New Roman"/>
          <w:sz w:val="28"/>
          <w:szCs w:val="28"/>
        </w:rPr>
        <w:t xml:space="preserve">ы, </w:t>
      </w:r>
      <w:r w:rsidR="00AF6799">
        <w:rPr>
          <w:rFonts w:ascii="Times New Roman" w:hAnsi="Times New Roman" w:cs="Times New Roman"/>
          <w:sz w:val="28"/>
          <w:szCs w:val="28"/>
        </w:rPr>
        <w:t>хотя я там был отличником</w:t>
      </w:r>
      <w:r w:rsidR="00F35369">
        <w:rPr>
          <w:rFonts w:ascii="Times New Roman" w:hAnsi="Times New Roman" w:cs="Times New Roman"/>
          <w:sz w:val="28"/>
          <w:szCs w:val="28"/>
        </w:rPr>
        <w:t>.</w:t>
      </w:r>
      <w:r w:rsidR="00AF6799">
        <w:rPr>
          <w:rFonts w:ascii="Times New Roman" w:hAnsi="Times New Roman" w:cs="Times New Roman"/>
          <w:sz w:val="28"/>
          <w:szCs w:val="28"/>
        </w:rPr>
        <w:t xml:space="preserve"> </w:t>
      </w:r>
      <w:r w:rsidR="00F35369">
        <w:rPr>
          <w:rFonts w:ascii="Times New Roman" w:hAnsi="Times New Roman" w:cs="Times New Roman"/>
          <w:sz w:val="28"/>
          <w:szCs w:val="28"/>
        </w:rPr>
        <w:t>М</w:t>
      </w:r>
      <w:r w:rsidR="0007781B">
        <w:rPr>
          <w:rFonts w:ascii="Times New Roman" w:hAnsi="Times New Roman" w:cs="Times New Roman"/>
          <w:sz w:val="28"/>
          <w:szCs w:val="28"/>
        </w:rPr>
        <w:t>ного лет мне</w:t>
      </w:r>
      <w:r w:rsidR="0072062A">
        <w:rPr>
          <w:rFonts w:ascii="Times New Roman" w:hAnsi="Times New Roman" w:cs="Times New Roman"/>
          <w:sz w:val="28"/>
          <w:szCs w:val="28"/>
        </w:rPr>
        <w:t xml:space="preserve"> 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снилась школа, </w:t>
      </w:r>
      <w:r w:rsidR="0007781B">
        <w:rPr>
          <w:rFonts w:ascii="Times New Roman" w:hAnsi="Times New Roman" w:cs="Times New Roman"/>
          <w:sz w:val="28"/>
          <w:szCs w:val="28"/>
        </w:rPr>
        <w:t>это</w:t>
      </w:r>
      <w:r w:rsidR="0072062A">
        <w:rPr>
          <w:rFonts w:ascii="Times New Roman" w:hAnsi="Times New Roman" w:cs="Times New Roman"/>
          <w:sz w:val="28"/>
          <w:szCs w:val="28"/>
        </w:rPr>
        <w:t xml:space="preserve"> какой-то ужас,</w:t>
      </w:r>
      <w:r w:rsidR="003C7752">
        <w:rPr>
          <w:rFonts w:ascii="Times New Roman" w:hAnsi="Times New Roman" w:cs="Times New Roman"/>
          <w:sz w:val="28"/>
          <w:szCs w:val="28"/>
        </w:rPr>
        <w:t xml:space="preserve"> </w:t>
      </w:r>
      <w:r w:rsidR="00061FDC">
        <w:rPr>
          <w:rFonts w:ascii="Times New Roman" w:hAnsi="Times New Roman" w:cs="Times New Roman"/>
          <w:sz w:val="28"/>
          <w:szCs w:val="28"/>
        </w:rPr>
        <w:t>я все время учился в школе и мне все время</w:t>
      </w:r>
      <w:r w:rsidR="00AF6799">
        <w:rPr>
          <w:rFonts w:ascii="Times New Roman" w:hAnsi="Times New Roman" w:cs="Times New Roman"/>
          <w:sz w:val="28"/>
          <w:szCs w:val="28"/>
        </w:rPr>
        <w:t xml:space="preserve"> </w:t>
      </w:r>
      <w:r w:rsidR="0007781B">
        <w:rPr>
          <w:rFonts w:ascii="Times New Roman" w:hAnsi="Times New Roman" w:cs="Times New Roman"/>
          <w:sz w:val="28"/>
          <w:szCs w:val="28"/>
        </w:rPr>
        <w:t>надо было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 сдавать экзамен</w:t>
      </w:r>
      <w:r w:rsidR="0007781B">
        <w:rPr>
          <w:rFonts w:ascii="Times New Roman" w:hAnsi="Times New Roman" w:cs="Times New Roman"/>
          <w:sz w:val="28"/>
          <w:szCs w:val="28"/>
        </w:rPr>
        <w:t xml:space="preserve"> в школе</w:t>
      </w:r>
      <w:r w:rsidR="009E47C9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2E38C8">
        <w:rPr>
          <w:rFonts w:ascii="Times New Roman" w:hAnsi="Times New Roman" w:cs="Times New Roman"/>
          <w:sz w:val="28"/>
          <w:szCs w:val="28"/>
        </w:rPr>
        <w:t xml:space="preserve">– ну, во сне, – </w:t>
      </w:r>
      <w:r w:rsidR="00B86395" w:rsidRPr="00931250">
        <w:rPr>
          <w:rFonts w:ascii="Times New Roman" w:hAnsi="Times New Roman" w:cs="Times New Roman"/>
          <w:sz w:val="28"/>
          <w:szCs w:val="28"/>
        </w:rPr>
        <w:t xml:space="preserve">немецкий язык или </w:t>
      </w:r>
      <w:r w:rsidR="009E47C9" w:rsidRPr="00931250">
        <w:rPr>
          <w:rFonts w:ascii="Times New Roman" w:hAnsi="Times New Roman" w:cs="Times New Roman"/>
          <w:sz w:val="28"/>
          <w:szCs w:val="28"/>
        </w:rPr>
        <w:t>высшую математику</w:t>
      </w:r>
      <w:r w:rsidR="00B86395">
        <w:rPr>
          <w:rFonts w:ascii="Times New Roman" w:hAnsi="Times New Roman" w:cs="Times New Roman"/>
          <w:sz w:val="28"/>
          <w:szCs w:val="28"/>
        </w:rPr>
        <w:t>, а я не знал</w:t>
      </w:r>
      <w:r w:rsidR="009E47C9" w:rsidRPr="00931250">
        <w:rPr>
          <w:rFonts w:ascii="Times New Roman" w:hAnsi="Times New Roman" w:cs="Times New Roman"/>
          <w:sz w:val="28"/>
          <w:szCs w:val="28"/>
        </w:rPr>
        <w:t>.</w:t>
      </w:r>
      <w:r w:rsidR="00AF6799">
        <w:rPr>
          <w:rFonts w:ascii="Times New Roman" w:hAnsi="Times New Roman" w:cs="Times New Roman"/>
          <w:sz w:val="28"/>
          <w:szCs w:val="28"/>
        </w:rPr>
        <w:t xml:space="preserve"> </w:t>
      </w:r>
      <w:r w:rsidR="00B86395">
        <w:rPr>
          <w:rFonts w:ascii="Times New Roman" w:hAnsi="Times New Roman" w:cs="Times New Roman"/>
          <w:sz w:val="28"/>
          <w:szCs w:val="28"/>
        </w:rPr>
        <w:t>И так же с институтом потом было. Такой же ужас</w:t>
      </w:r>
      <w:r w:rsidR="002E38C8">
        <w:rPr>
          <w:rFonts w:ascii="Times New Roman" w:hAnsi="Times New Roman" w:cs="Times New Roman"/>
          <w:sz w:val="28"/>
          <w:szCs w:val="28"/>
        </w:rPr>
        <w:t>.</w:t>
      </w:r>
      <w:r w:rsidR="00B86395">
        <w:rPr>
          <w:rFonts w:ascii="Times New Roman" w:hAnsi="Times New Roman" w:cs="Times New Roman"/>
          <w:sz w:val="28"/>
          <w:szCs w:val="28"/>
        </w:rPr>
        <w:t xml:space="preserve"> </w:t>
      </w:r>
      <w:r w:rsidR="002E38C8">
        <w:rPr>
          <w:rFonts w:ascii="Times New Roman" w:hAnsi="Times New Roman" w:cs="Times New Roman"/>
          <w:sz w:val="28"/>
          <w:szCs w:val="28"/>
        </w:rPr>
        <w:t>Е</w:t>
      </w:r>
      <w:r w:rsidR="00B86395">
        <w:rPr>
          <w:rFonts w:ascii="Times New Roman" w:hAnsi="Times New Roman" w:cs="Times New Roman"/>
          <w:sz w:val="28"/>
          <w:szCs w:val="28"/>
        </w:rPr>
        <w:t>ще до того, как я кончил.</w:t>
      </w:r>
    </w:p>
    <w:p w:rsidR="003905E5" w:rsidRPr="00931250" w:rsidRDefault="003905E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И вот</w:t>
      </w:r>
      <w:r w:rsidR="00AF6799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я поступал </w:t>
      </w:r>
      <w:r w:rsidR="00B86395">
        <w:rPr>
          <w:rFonts w:ascii="Times New Roman" w:hAnsi="Times New Roman" w:cs="Times New Roman"/>
          <w:sz w:val="28"/>
          <w:szCs w:val="28"/>
        </w:rPr>
        <w:t xml:space="preserve">туда,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 </w:t>
      </w:r>
      <w:r w:rsidR="00B86395">
        <w:rPr>
          <w:rFonts w:ascii="Times New Roman" w:hAnsi="Times New Roman" w:cs="Times New Roman"/>
          <w:sz w:val="28"/>
          <w:szCs w:val="28"/>
        </w:rPr>
        <w:t>Т</w:t>
      </w:r>
      <w:r w:rsidRPr="00931250">
        <w:rPr>
          <w:rFonts w:ascii="Times New Roman" w:hAnsi="Times New Roman" w:cs="Times New Roman"/>
          <w:sz w:val="28"/>
          <w:szCs w:val="28"/>
        </w:rPr>
        <w:t>еатральный</w:t>
      </w:r>
      <w:r w:rsidR="00AD73B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C7752">
        <w:rPr>
          <w:rFonts w:ascii="Times New Roman" w:hAnsi="Times New Roman" w:cs="Times New Roman"/>
          <w:sz w:val="28"/>
          <w:szCs w:val="28"/>
        </w:rPr>
        <w:t>из</w:t>
      </w:r>
      <w:r w:rsidR="00247EE4">
        <w:rPr>
          <w:rFonts w:ascii="Times New Roman" w:hAnsi="Times New Roman" w:cs="Times New Roman"/>
          <w:sz w:val="28"/>
          <w:szCs w:val="28"/>
        </w:rPr>
        <w:t xml:space="preserve"> </w:t>
      </w:r>
      <w:r w:rsidR="00AF6799">
        <w:rPr>
          <w:rFonts w:ascii="Times New Roman" w:hAnsi="Times New Roman" w:cs="Times New Roman"/>
          <w:sz w:val="28"/>
          <w:szCs w:val="28"/>
        </w:rPr>
        <w:t xml:space="preserve">этих же </w:t>
      </w:r>
      <w:r w:rsidR="00247EE4">
        <w:rPr>
          <w:rFonts w:ascii="Times New Roman" w:hAnsi="Times New Roman" w:cs="Times New Roman"/>
          <w:sz w:val="28"/>
          <w:szCs w:val="28"/>
        </w:rPr>
        <w:t>соображений</w:t>
      </w:r>
      <w:r w:rsidR="00AD73B0">
        <w:rPr>
          <w:rFonts w:ascii="Times New Roman" w:hAnsi="Times New Roman" w:cs="Times New Roman"/>
          <w:sz w:val="28"/>
          <w:szCs w:val="28"/>
        </w:rPr>
        <w:t>:</w:t>
      </w:r>
      <w:r w:rsidR="00AF6799">
        <w:rPr>
          <w:rFonts w:ascii="Times New Roman" w:hAnsi="Times New Roman" w:cs="Times New Roman"/>
          <w:sz w:val="28"/>
          <w:szCs w:val="28"/>
        </w:rPr>
        <w:t xml:space="preserve"> чтобы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F6799">
        <w:rPr>
          <w:rFonts w:ascii="Times New Roman" w:hAnsi="Times New Roman" w:cs="Times New Roman"/>
          <w:sz w:val="28"/>
          <w:szCs w:val="28"/>
        </w:rPr>
        <w:t>быть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честным художником </w:t>
      </w:r>
      <w:r w:rsidR="00D504FD">
        <w:rPr>
          <w:rFonts w:ascii="Times New Roman" w:hAnsi="Times New Roman" w:cs="Times New Roman"/>
          <w:sz w:val="28"/>
          <w:szCs w:val="28"/>
        </w:rPr>
        <w:t xml:space="preserve">– </w:t>
      </w:r>
      <w:r w:rsidRPr="00931250">
        <w:rPr>
          <w:rFonts w:ascii="Times New Roman" w:hAnsi="Times New Roman" w:cs="Times New Roman"/>
          <w:sz w:val="28"/>
          <w:szCs w:val="28"/>
        </w:rPr>
        <w:t xml:space="preserve">и зарабатывать деньги в театре. </w:t>
      </w:r>
      <w:r w:rsidR="00156431">
        <w:rPr>
          <w:rFonts w:ascii="Times New Roman" w:hAnsi="Times New Roman" w:cs="Times New Roman"/>
          <w:sz w:val="28"/>
          <w:szCs w:val="28"/>
        </w:rPr>
        <w:t>Ч</w:t>
      </w:r>
      <w:r w:rsidRPr="00931250">
        <w:rPr>
          <w:rFonts w:ascii="Times New Roman" w:hAnsi="Times New Roman" w:cs="Times New Roman"/>
          <w:sz w:val="28"/>
          <w:szCs w:val="28"/>
        </w:rPr>
        <w:t>аще всего</w:t>
      </w:r>
      <w:r w:rsidR="00AF6799">
        <w:rPr>
          <w:rFonts w:ascii="Times New Roman" w:hAnsi="Times New Roman" w:cs="Times New Roman"/>
          <w:sz w:val="28"/>
          <w:szCs w:val="28"/>
        </w:rPr>
        <w:t xml:space="preserve">, </w:t>
      </w:r>
      <w:r w:rsidR="00AF6799">
        <w:rPr>
          <w:rFonts w:ascii="Times New Roman" w:hAnsi="Times New Roman" w:cs="Times New Roman"/>
          <w:sz w:val="28"/>
          <w:szCs w:val="28"/>
        </w:rPr>
        <w:lastRenderedPageBreak/>
        <w:t>вернее</w:t>
      </w:r>
      <w:r w:rsidR="00D504FD">
        <w:rPr>
          <w:rFonts w:ascii="Times New Roman" w:hAnsi="Times New Roman" w:cs="Times New Roman"/>
          <w:sz w:val="28"/>
          <w:szCs w:val="28"/>
        </w:rPr>
        <w:t>,</w:t>
      </w:r>
      <w:r w:rsidR="00AF6799">
        <w:rPr>
          <w:rFonts w:ascii="Times New Roman" w:hAnsi="Times New Roman" w:cs="Times New Roman"/>
          <w:sz w:val="28"/>
          <w:szCs w:val="28"/>
        </w:rPr>
        <w:t xml:space="preserve"> практически всегда</w:t>
      </w:r>
      <w:r w:rsidR="005303C2" w:rsidRPr="005303C2">
        <w:rPr>
          <w:rFonts w:ascii="Times New Roman" w:hAnsi="Times New Roman" w:cs="Times New Roman"/>
          <w:sz w:val="28"/>
          <w:szCs w:val="28"/>
        </w:rPr>
        <w:t xml:space="preserve"> </w:t>
      </w:r>
      <w:r w:rsidR="005303C2">
        <w:rPr>
          <w:rFonts w:ascii="Times New Roman" w:hAnsi="Times New Roman" w:cs="Times New Roman"/>
          <w:sz w:val="28"/>
          <w:szCs w:val="28"/>
        </w:rPr>
        <w:t>бывает, у тех художников, которые поступали в Муху, что</w:t>
      </w:r>
      <w:r w:rsidR="00AF6799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это нова</w:t>
      </w:r>
      <w:r w:rsidR="006417C7">
        <w:rPr>
          <w:rFonts w:ascii="Times New Roman" w:hAnsi="Times New Roman" w:cs="Times New Roman"/>
          <w:sz w:val="28"/>
          <w:szCs w:val="28"/>
        </w:rPr>
        <w:t>я профессия съедает художников:</w:t>
      </w:r>
      <w:r w:rsidR="00E04A77">
        <w:rPr>
          <w:rFonts w:ascii="Times New Roman" w:hAnsi="Times New Roman" w:cs="Times New Roman"/>
          <w:sz w:val="28"/>
          <w:szCs w:val="28"/>
        </w:rPr>
        <w:t xml:space="preserve"> </w:t>
      </w:r>
      <w:r w:rsidR="00AF6799">
        <w:rPr>
          <w:rFonts w:ascii="Times New Roman" w:hAnsi="Times New Roman" w:cs="Times New Roman"/>
          <w:sz w:val="28"/>
          <w:szCs w:val="28"/>
        </w:rPr>
        <w:t xml:space="preserve">керамика, </w:t>
      </w:r>
      <w:r w:rsidR="00E04A77">
        <w:rPr>
          <w:rFonts w:ascii="Times New Roman" w:hAnsi="Times New Roman" w:cs="Times New Roman"/>
          <w:sz w:val="28"/>
          <w:szCs w:val="28"/>
        </w:rPr>
        <w:t>стекло</w:t>
      </w:r>
      <w:r w:rsidR="00233DBD">
        <w:rPr>
          <w:rFonts w:ascii="Times New Roman" w:hAnsi="Times New Roman" w:cs="Times New Roman"/>
          <w:sz w:val="28"/>
          <w:szCs w:val="28"/>
        </w:rPr>
        <w:t xml:space="preserve"> – все, что угодно</w:t>
      </w:r>
      <w:r w:rsidR="00151288">
        <w:rPr>
          <w:rFonts w:ascii="Times New Roman" w:hAnsi="Times New Roman" w:cs="Times New Roman"/>
          <w:sz w:val="28"/>
          <w:szCs w:val="28"/>
        </w:rPr>
        <w:t xml:space="preserve"> –</w:t>
      </w:r>
      <w:r w:rsidR="00E04A77">
        <w:rPr>
          <w:rFonts w:ascii="Times New Roman" w:hAnsi="Times New Roman" w:cs="Times New Roman"/>
          <w:sz w:val="28"/>
          <w:szCs w:val="28"/>
        </w:rPr>
        <w:t xml:space="preserve"> ну, деньги, </w:t>
      </w:r>
      <w:r w:rsidR="00AF6799">
        <w:rPr>
          <w:rFonts w:ascii="Times New Roman" w:hAnsi="Times New Roman" w:cs="Times New Roman"/>
          <w:sz w:val="28"/>
          <w:szCs w:val="28"/>
        </w:rPr>
        <w:t>короче</w:t>
      </w:r>
      <w:r w:rsidR="006417C7">
        <w:rPr>
          <w:rFonts w:ascii="Times New Roman" w:hAnsi="Times New Roman" w:cs="Times New Roman"/>
          <w:sz w:val="28"/>
          <w:szCs w:val="28"/>
        </w:rPr>
        <w:t xml:space="preserve">. </w:t>
      </w:r>
      <w:r w:rsidR="00233DBD">
        <w:rPr>
          <w:rFonts w:ascii="Times New Roman" w:hAnsi="Times New Roman" w:cs="Times New Roman"/>
          <w:sz w:val="28"/>
          <w:szCs w:val="28"/>
        </w:rPr>
        <w:t>Если т</w:t>
      </w:r>
      <w:r w:rsidRPr="00931250">
        <w:rPr>
          <w:rFonts w:ascii="Times New Roman" w:hAnsi="Times New Roman" w:cs="Times New Roman"/>
          <w:sz w:val="28"/>
          <w:szCs w:val="28"/>
        </w:rPr>
        <w:t xml:space="preserve">ы работаешь по 8 часов </w:t>
      </w:r>
      <w:r w:rsidR="00247EE4">
        <w:rPr>
          <w:rFonts w:ascii="Times New Roman" w:hAnsi="Times New Roman" w:cs="Times New Roman"/>
          <w:sz w:val="28"/>
          <w:szCs w:val="28"/>
        </w:rPr>
        <w:t>на производстве</w:t>
      </w:r>
      <w:r w:rsidRPr="00931250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735BFD" w:rsidRPr="00931250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735BFD">
        <w:rPr>
          <w:rFonts w:ascii="Times New Roman" w:hAnsi="Times New Roman" w:cs="Times New Roman"/>
          <w:sz w:val="28"/>
          <w:szCs w:val="28"/>
        </w:rPr>
        <w:t xml:space="preserve">еще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вечером </w:t>
      </w:r>
      <w:r w:rsidR="00735BFD">
        <w:rPr>
          <w:rFonts w:ascii="Times New Roman" w:hAnsi="Times New Roman" w:cs="Times New Roman"/>
          <w:sz w:val="28"/>
          <w:szCs w:val="28"/>
        </w:rPr>
        <w:t xml:space="preserve">идти и творчески </w:t>
      </w:r>
      <w:r w:rsidR="000C184A">
        <w:rPr>
          <w:rFonts w:ascii="Times New Roman" w:hAnsi="Times New Roman" w:cs="Times New Roman"/>
          <w:sz w:val="28"/>
          <w:szCs w:val="28"/>
        </w:rPr>
        <w:t>творить</w:t>
      </w:r>
      <w:r w:rsidRPr="00931250">
        <w:rPr>
          <w:rFonts w:ascii="Times New Roman" w:hAnsi="Times New Roman" w:cs="Times New Roman"/>
          <w:sz w:val="28"/>
          <w:szCs w:val="28"/>
        </w:rPr>
        <w:t>, это очень сложно</w:t>
      </w:r>
      <w:r w:rsidR="00156431">
        <w:rPr>
          <w:rFonts w:ascii="Times New Roman" w:hAnsi="Times New Roman" w:cs="Times New Roman"/>
          <w:sz w:val="28"/>
          <w:szCs w:val="28"/>
        </w:rPr>
        <w:t xml:space="preserve"> на самом деле</w:t>
      </w:r>
      <w:r w:rsidRPr="00931250">
        <w:rPr>
          <w:rFonts w:ascii="Times New Roman" w:hAnsi="Times New Roman" w:cs="Times New Roman"/>
          <w:sz w:val="28"/>
          <w:szCs w:val="28"/>
        </w:rPr>
        <w:t>. Но я</w:t>
      </w:r>
      <w:r w:rsidR="00247EE4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47EE4">
        <w:rPr>
          <w:rFonts w:ascii="Times New Roman" w:hAnsi="Times New Roman" w:cs="Times New Roman"/>
          <w:sz w:val="28"/>
          <w:szCs w:val="28"/>
        </w:rPr>
        <w:t xml:space="preserve">тем не менее,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продолжал </w:t>
      </w:r>
      <w:r w:rsidR="00247EE4">
        <w:rPr>
          <w:rFonts w:ascii="Times New Roman" w:hAnsi="Times New Roman" w:cs="Times New Roman"/>
          <w:sz w:val="28"/>
          <w:szCs w:val="28"/>
        </w:rPr>
        <w:t>это делать</w:t>
      </w:r>
      <w:r w:rsidR="00156431">
        <w:rPr>
          <w:rFonts w:ascii="Times New Roman" w:hAnsi="Times New Roman" w:cs="Times New Roman"/>
          <w:sz w:val="28"/>
          <w:szCs w:val="28"/>
        </w:rPr>
        <w:t xml:space="preserve"> по-всякому</w:t>
      </w:r>
      <w:r w:rsidR="00735BFD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35BFD" w:rsidRPr="00931250">
        <w:rPr>
          <w:rFonts w:ascii="Times New Roman" w:hAnsi="Times New Roman" w:cs="Times New Roman"/>
          <w:sz w:val="28"/>
          <w:szCs w:val="28"/>
        </w:rPr>
        <w:t>И</w:t>
      </w:r>
      <w:r w:rsidR="00735BFD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потом, когда </w:t>
      </w:r>
      <w:r w:rsidR="00156431">
        <w:rPr>
          <w:rFonts w:ascii="Times New Roman" w:hAnsi="Times New Roman" w:cs="Times New Roman"/>
          <w:sz w:val="28"/>
          <w:szCs w:val="28"/>
        </w:rPr>
        <w:t xml:space="preserve">я уже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работал в </w:t>
      </w:r>
      <w:r w:rsidR="003C7752">
        <w:rPr>
          <w:rFonts w:ascii="Times New Roman" w:hAnsi="Times New Roman" w:cs="Times New Roman"/>
          <w:sz w:val="28"/>
          <w:szCs w:val="28"/>
        </w:rPr>
        <w:t>М</w:t>
      </w:r>
      <w:r w:rsidRPr="00931250">
        <w:rPr>
          <w:rFonts w:ascii="Times New Roman" w:hAnsi="Times New Roman" w:cs="Times New Roman"/>
          <w:sz w:val="28"/>
          <w:szCs w:val="28"/>
        </w:rPr>
        <w:t>алом оперном</w:t>
      </w:r>
      <w:r w:rsidR="00156431">
        <w:rPr>
          <w:rFonts w:ascii="Times New Roman" w:hAnsi="Times New Roman" w:cs="Times New Roman"/>
          <w:sz w:val="28"/>
          <w:szCs w:val="28"/>
        </w:rPr>
        <w:t xml:space="preserve"> – к</w:t>
      </w:r>
      <w:r w:rsidR="003C7752">
        <w:rPr>
          <w:rFonts w:ascii="Times New Roman" w:hAnsi="Times New Roman" w:cs="Times New Roman"/>
          <w:sz w:val="28"/>
          <w:szCs w:val="28"/>
        </w:rPr>
        <w:t xml:space="preserve"> вопросу о </w:t>
      </w:r>
      <w:r w:rsidR="00451F33">
        <w:rPr>
          <w:rFonts w:ascii="Times New Roman" w:hAnsi="Times New Roman" w:cs="Times New Roman"/>
          <w:sz w:val="28"/>
          <w:szCs w:val="28"/>
        </w:rPr>
        <w:t>деньгах</w:t>
      </w:r>
      <w:r w:rsidR="000C184A">
        <w:rPr>
          <w:rFonts w:ascii="Times New Roman" w:hAnsi="Times New Roman" w:cs="Times New Roman"/>
          <w:sz w:val="28"/>
          <w:szCs w:val="28"/>
        </w:rPr>
        <w:t>:</w:t>
      </w:r>
      <w:r w:rsidR="00451F33">
        <w:rPr>
          <w:rFonts w:ascii="Times New Roman" w:hAnsi="Times New Roman" w:cs="Times New Roman"/>
          <w:sz w:val="28"/>
          <w:szCs w:val="28"/>
        </w:rPr>
        <w:t xml:space="preserve"> </w:t>
      </w:r>
      <w:r w:rsidR="00C4201F">
        <w:rPr>
          <w:rFonts w:ascii="Times New Roman" w:hAnsi="Times New Roman" w:cs="Times New Roman"/>
          <w:sz w:val="28"/>
          <w:szCs w:val="28"/>
        </w:rPr>
        <w:t xml:space="preserve">представляете себе, </w:t>
      </w:r>
      <w:r w:rsidR="00451F33">
        <w:rPr>
          <w:rFonts w:ascii="Times New Roman" w:hAnsi="Times New Roman" w:cs="Times New Roman"/>
          <w:sz w:val="28"/>
          <w:szCs w:val="28"/>
        </w:rPr>
        <w:t>я там был исполнителем</w:t>
      </w:r>
      <w:r w:rsidR="003C7752">
        <w:rPr>
          <w:rFonts w:ascii="Times New Roman" w:hAnsi="Times New Roman" w:cs="Times New Roman"/>
          <w:sz w:val="28"/>
          <w:szCs w:val="28"/>
        </w:rPr>
        <w:t xml:space="preserve">, </w:t>
      </w:r>
      <w:r w:rsidR="00451F33">
        <w:rPr>
          <w:rFonts w:ascii="Times New Roman" w:hAnsi="Times New Roman" w:cs="Times New Roman"/>
          <w:sz w:val="28"/>
          <w:szCs w:val="28"/>
        </w:rPr>
        <w:t xml:space="preserve">работал </w:t>
      </w:r>
      <w:r w:rsidR="003C7752">
        <w:rPr>
          <w:rFonts w:ascii="Times New Roman" w:hAnsi="Times New Roman" w:cs="Times New Roman"/>
          <w:sz w:val="28"/>
          <w:szCs w:val="28"/>
        </w:rPr>
        <w:t xml:space="preserve">с </w:t>
      </w:r>
      <w:r w:rsidR="003B4D03">
        <w:rPr>
          <w:rFonts w:ascii="Times New Roman" w:hAnsi="Times New Roman" w:cs="Times New Roman"/>
          <w:sz w:val="28"/>
          <w:szCs w:val="28"/>
        </w:rPr>
        <w:t xml:space="preserve">девяти </w:t>
      </w:r>
      <w:r w:rsidR="003C7752">
        <w:rPr>
          <w:rFonts w:ascii="Times New Roman" w:hAnsi="Times New Roman" w:cs="Times New Roman"/>
          <w:sz w:val="28"/>
          <w:szCs w:val="28"/>
        </w:rPr>
        <w:t xml:space="preserve">до </w:t>
      </w:r>
      <w:r w:rsidR="003B4D03">
        <w:rPr>
          <w:rFonts w:ascii="Times New Roman" w:hAnsi="Times New Roman" w:cs="Times New Roman"/>
          <w:sz w:val="28"/>
          <w:szCs w:val="28"/>
        </w:rPr>
        <w:t>пяти</w:t>
      </w:r>
      <w:r w:rsidR="003E36F5">
        <w:rPr>
          <w:rFonts w:ascii="Times New Roman" w:hAnsi="Times New Roman" w:cs="Times New Roman"/>
          <w:sz w:val="28"/>
          <w:szCs w:val="28"/>
        </w:rPr>
        <w:t xml:space="preserve"> или с восьми до пяти</w:t>
      </w:r>
      <w:r w:rsidR="003B4D03">
        <w:rPr>
          <w:rFonts w:ascii="Times New Roman" w:hAnsi="Times New Roman" w:cs="Times New Roman"/>
          <w:sz w:val="28"/>
          <w:szCs w:val="28"/>
        </w:rPr>
        <w:t>, а</w:t>
      </w:r>
      <w:r w:rsidR="000C184A">
        <w:rPr>
          <w:rFonts w:ascii="Times New Roman" w:hAnsi="Times New Roman" w:cs="Times New Roman"/>
          <w:sz w:val="28"/>
          <w:szCs w:val="28"/>
        </w:rPr>
        <w:t xml:space="preserve"> в</w:t>
      </w:r>
      <w:r w:rsidR="00247EE4">
        <w:rPr>
          <w:rFonts w:ascii="Times New Roman" w:hAnsi="Times New Roman" w:cs="Times New Roman"/>
          <w:sz w:val="28"/>
          <w:szCs w:val="28"/>
        </w:rPr>
        <w:t xml:space="preserve">ечером я шел в мастерскую и </w:t>
      </w:r>
      <w:r w:rsidR="000C184A">
        <w:rPr>
          <w:rFonts w:ascii="Times New Roman" w:hAnsi="Times New Roman" w:cs="Times New Roman"/>
          <w:sz w:val="28"/>
          <w:szCs w:val="28"/>
        </w:rPr>
        <w:t xml:space="preserve">творчески </w:t>
      </w:r>
      <w:r w:rsidR="00247EE4">
        <w:rPr>
          <w:rFonts w:ascii="Times New Roman" w:hAnsi="Times New Roman" w:cs="Times New Roman"/>
          <w:sz w:val="28"/>
          <w:szCs w:val="28"/>
        </w:rPr>
        <w:t xml:space="preserve">творил. Сейчас об этом подумать даже как-то странно. </w:t>
      </w:r>
      <w:r w:rsidR="00AF6799">
        <w:rPr>
          <w:rFonts w:ascii="Times New Roman" w:hAnsi="Times New Roman" w:cs="Times New Roman"/>
          <w:sz w:val="28"/>
          <w:szCs w:val="28"/>
        </w:rPr>
        <w:t xml:space="preserve">А тогда это было естественно. </w:t>
      </w:r>
      <w:r w:rsidR="004E6474">
        <w:rPr>
          <w:rFonts w:ascii="Times New Roman" w:hAnsi="Times New Roman" w:cs="Times New Roman"/>
          <w:sz w:val="28"/>
          <w:szCs w:val="28"/>
        </w:rPr>
        <w:t>С</w:t>
      </w:r>
      <w:r w:rsidR="003B4D03">
        <w:rPr>
          <w:rFonts w:ascii="Times New Roman" w:hAnsi="Times New Roman" w:cs="Times New Roman"/>
          <w:sz w:val="28"/>
          <w:szCs w:val="28"/>
        </w:rPr>
        <w:t xml:space="preserve"> девяти до двенадцати </w:t>
      </w:r>
      <w:r w:rsidR="004E6474" w:rsidRPr="004E6474">
        <w:rPr>
          <w:rFonts w:ascii="Times New Roman" w:hAnsi="Times New Roman" w:cs="Times New Roman"/>
          <w:sz w:val="28"/>
          <w:szCs w:val="28"/>
        </w:rPr>
        <w:t>[</w:t>
      </w:r>
      <w:r w:rsidR="004E6474">
        <w:rPr>
          <w:rFonts w:ascii="Times New Roman" w:hAnsi="Times New Roman" w:cs="Times New Roman"/>
          <w:sz w:val="28"/>
          <w:szCs w:val="28"/>
        </w:rPr>
        <w:t>ночи</w:t>
      </w:r>
      <w:r w:rsidR="004E6474" w:rsidRPr="004E6474">
        <w:rPr>
          <w:rFonts w:ascii="Times New Roman" w:hAnsi="Times New Roman" w:cs="Times New Roman"/>
          <w:sz w:val="28"/>
          <w:szCs w:val="28"/>
        </w:rPr>
        <w:t>]</w:t>
      </w:r>
      <w:r w:rsidR="003B4D03">
        <w:rPr>
          <w:rFonts w:ascii="Times New Roman" w:hAnsi="Times New Roman" w:cs="Times New Roman"/>
          <w:sz w:val="28"/>
          <w:szCs w:val="28"/>
        </w:rPr>
        <w:t xml:space="preserve"> </w:t>
      </w:r>
      <w:r w:rsidR="003E36F5">
        <w:rPr>
          <w:rFonts w:ascii="Times New Roman" w:hAnsi="Times New Roman" w:cs="Times New Roman"/>
          <w:sz w:val="28"/>
          <w:szCs w:val="28"/>
        </w:rPr>
        <w:t xml:space="preserve">я </w:t>
      </w:r>
      <w:r w:rsidR="000C184A">
        <w:rPr>
          <w:rFonts w:ascii="Times New Roman" w:hAnsi="Times New Roman" w:cs="Times New Roman"/>
          <w:sz w:val="28"/>
          <w:szCs w:val="28"/>
        </w:rPr>
        <w:t>ходил</w:t>
      </w:r>
      <w:r w:rsidR="00247EE4">
        <w:rPr>
          <w:rFonts w:ascii="Times New Roman" w:hAnsi="Times New Roman" w:cs="Times New Roman"/>
          <w:sz w:val="28"/>
          <w:szCs w:val="28"/>
        </w:rPr>
        <w:t xml:space="preserve"> в мастерскую</w:t>
      </w:r>
      <w:r w:rsidR="004E6474">
        <w:rPr>
          <w:rFonts w:ascii="Times New Roman" w:hAnsi="Times New Roman" w:cs="Times New Roman"/>
          <w:sz w:val="28"/>
          <w:szCs w:val="28"/>
        </w:rPr>
        <w:t>, з</w:t>
      </w:r>
      <w:r w:rsidR="00247EE4">
        <w:rPr>
          <w:rFonts w:ascii="Times New Roman" w:hAnsi="Times New Roman" w:cs="Times New Roman"/>
          <w:sz w:val="28"/>
          <w:szCs w:val="28"/>
        </w:rPr>
        <w:t xml:space="preserve">анимался </w:t>
      </w:r>
      <w:r w:rsidR="00AF6799">
        <w:rPr>
          <w:rFonts w:ascii="Times New Roman" w:hAnsi="Times New Roman" w:cs="Times New Roman"/>
          <w:sz w:val="28"/>
          <w:szCs w:val="28"/>
        </w:rPr>
        <w:t xml:space="preserve">там </w:t>
      </w:r>
      <w:r w:rsidR="00247EE4">
        <w:rPr>
          <w:rFonts w:ascii="Times New Roman" w:hAnsi="Times New Roman" w:cs="Times New Roman"/>
          <w:sz w:val="28"/>
          <w:szCs w:val="28"/>
        </w:rPr>
        <w:t xml:space="preserve">живописью. </w:t>
      </w:r>
      <w:r w:rsidR="00BE0FDB">
        <w:rPr>
          <w:rFonts w:ascii="Times New Roman" w:hAnsi="Times New Roman" w:cs="Times New Roman"/>
          <w:sz w:val="28"/>
          <w:szCs w:val="28"/>
        </w:rPr>
        <w:t>Причем тоже обидно ведь</w:t>
      </w:r>
      <w:r w:rsidR="004E6474">
        <w:rPr>
          <w:rFonts w:ascii="Times New Roman" w:hAnsi="Times New Roman" w:cs="Times New Roman"/>
          <w:sz w:val="28"/>
          <w:szCs w:val="28"/>
        </w:rPr>
        <w:t>, потому что</w:t>
      </w:r>
      <w:r w:rsidR="00BE0FDB">
        <w:rPr>
          <w:rFonts w:ascii="Times New Roman" w:hAnsi="Times New Roman" w:cs="Times New Roman"/>
          <w:sz w:val="28"/>
          <w:szCs w:val="28"/>
        </w:rPr>
        <w:t xml:space="preserve"> в это время начались переживания</w:t>
      </w:r>
      <w:r w:rsidR="003E36F5" w:rsidRPr="003E36F5">
        <w:rPr>
          <w:rFonts w:ascii="Times New Roman" w:hAnsi="Times New Roman" w:cs="Times New Roman"/>
          <w:sz w:val="28"/>
          <w:szCs w:val="28"/>
        </w:rPr>
        <w:t xml:space="preserve"> </w:t>
      </w:r>
      <w:r w:rsidR="003E36F5">
        <w:rPr>
          <w:rFonts w:ascii="Times New Roman" w:hAnsi="Times New Roman" w:cs="Times New Roman"/>
          <w:sz w:val="28"/>
          <w:szCs w:val="28"/>
        </w:rPr>
        <w:t>всякие</w:t>
      </w:r>
      <w:r w:rsidR="00151288">
        <w:rPr>
          <w:rFonts w:ascii="Times New Roman" w:hAnsi="Times New Roman" w:cs="Times New Roman"/>
          <w:sz w:val="28"/>
          <w:szCs w:val="28"/>
        </w:rPr>
        <w:t>:</w:t>
      </w:r>
      <w:r w:rsidR="00942339" w:rsidRPr="00931250">
        <w:rPr>
          <w:rFonts w:ascii="Times New Roman" w:hAnsi="Times New Roman" w:cs="Times New Roman"/>
          <w:sz w:val="28"/>
          <w:szCs w:val="28"/>
        </w:rPr>
        <w:t xml:space="preserve"> как</w:t>
      </w:r>
      <w:r w:rsidR="00BE0FDB">
        <w:rPr>
          <w:rFonts w:ascii="Times New Roman" w:hAnsi="Times New Roman" w:cs="Times New Roman"/>
          <w:sz w:val="28"/>
          <w:szCs w:val="28"/>
        </w:rPr>
        <w:t>, как</w:t>
      </w:r>
      <w:r w:rsidR="004E6474">
        <w:rPr>
          <w:rFonts w:ascii="Times New Roman" w:hAnsi="Times New Roman" w:cs="Times New Roman"/>
          <w:sz w:val="28"/>
          <w:szCs w:val="28"/>
        </w:rPr>
        <w:t xml:space="preserve">? </w:t>
      </w:r>
      <w:r w:rsidR="003E36F5">
        <w:rPr>
          <w:rFonts w:ascii="Times New Roman" w:hAnsi="Times New Roman" w:cs="Times New Roman"/>
          <w:sz w:val="28"/>
          <w:szCs w:val="28"/>
        </w:rPr>
        <w:t xml:space="preserve">В смысле – как делать. </w:t>
      </w:r>
      <w:r w:rsidR="004E6474">
        <w:rPr>
          <w:rFonts w:ascii="Times New Roman" w:hAnsi="Times New Roman" w:cs="Times New Roman"/>
          <w:sz w:val="28"/>
          <w:szCs w:val="28"/>
        </w:rPr>
        <w:t>Потому что для художника ведь главное – «как».</w:t>
      </w:r>
      <w:r w:rsidR="00942339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BDA" w:rsidRDefault="003E36F5" w:rsidP="001F0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там конечно важно было </w:t>
      </w:r>
      <w:r w:rsidR="00451F33">
        <w:rPr>
          <w:rFonts w:ascii="Times New Roman" w:hAnsi="Times New Roman" w:cs="Times New Roman"/>
          <w:sz w:val="28"/>
          <w:szCs w:val="28"/>
        </w:rPr>
        <w:t>в Советское время</w:t>
      </w:r>
      <w:r>
        <w:rPr>
          <w:rFonts w:ascii="Times New Roman" w:hAnsi="Times New Roman" w:cs="Times New Roman"/>
          <w:sz w:val="28"/>
          <w:szCs w:val="28"/>
        </w:rPr>
        <w:t xml:space="preserve"> вот что</w:t>
      </w:r>
      <w:r w:rsidR="00151288">
        <w:rPr>
          <w:rFonts w:ascii="Times New Roman" w:hAnsi="Times New Roman" w:cs="Times New Roman"/>
          <w:sz w:val="28"/>
          <w:szCs w:val="28"/>
        </w:rPr>
        <w:t>.</w:t>
      </w:r>
      <w:r w:rsidR="00451F33">
        <w:rPr>
          <w:rFonts w:ascii="Times New Roman" w:hAnsi="Times New Roman" w:cs="Times New Roman"/>
          <w:sz w:val="28"/>
          <w:szCs w:val="28"/>
        </w:rPr>
        <w:t xml:space="preserve"> </w:t>
      </w:r>
      <w:r w:rsidR="00942339" w:rsidRPr="001125F8">
        <w:rPr>
          <w:rFonts w:ascii="Times New Roman" w:hAnsi="Times New Roman" w:cs="Times New Roman"/>
          <w:sz w:val="28"/>
          <w:szCs w:val="28"/>
        </w:rPr>
        <w:t>Чтобы выставиться</w:t>
      </w:r>
      <w:r w:rsidR="001125F8">
        <w:rPr>
          <w:rFonts w:ascii="Times New Roman" w:hAnsi="Times New Roman" w:cs="Times New Roman"/>
          <w:sz w:val="28"/>
          <w:szCs w:val="28"/>
        </w:rPr>
        <w:t xml:space="preserve"> </w:t>
      </w:r>
      <w:r w:rsidR="00942339" w:rsidRPr="001125F8">
        <w:rPr>
          <w:rFonts w:ascii="Times New Roman" w:hAnsi="Times New Roman" w:cs="Times New Roman"/>
          <w:sz w:val="28"/>
          <w:szCs w:val="28"/>
        </w:rPr>
        <w:t>на выставке</w:t>
      </w:r>
      <w:r w:rsidR="003C7752" w:rsidRPr="001125F8">
        <w:rPr>
          <w:rFonts w:ascii="Times New Roman" w:hAnsi="Times New Roman" w:cs="Times New Roman"/>
          <w:sz w:val="28"/>
          <w:szCs w:val="28"/>
        </w:rPr>
        <w:t>,</w:t>
      </w:r>
      <w:r w:rsidR="00942339" w:rsidRPr="001125F8">
        <w:rPr>
          <w:rFonts w:ascii="Times New Roman" w:hAnsi="Times New Roman" w:cs="Times New Roman"/>
          <w:sz w:val="28"/>
          <w:szCs w:val="28"/>
        </w:rPr>
        <w:t xml:space="preserve"> </w:t>
      </w:r>
      <w:r w:rsidR="00AF6799" w:rsidRPr="001125F8">
        <w:rPr>
          <w:rFonts w:ascii="Times New Roman" w:hAnsi="Times New Roman" w:cs="Times New Roman"/>
          <w:sz w:val="28"/>
          <w:szCs w:val="28"/>
        </w:rPr>
        <w:t>мой приятель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AF6799" w:rsidRPr="001125F8">
        <w:rPr>
          <w:rFonts w:ascii="Times New Roman" w:hAnsi="Times New Roman" w:cs="Times New Roman"/>
          <w:sz w:val="28"/>
          <w:szCs w:val="28"/>
        </w:rPr>
        <w:t xml:space="preserve"> по Баку, который здесь учился в </w:t>
      </w:r>
      <w:r w:rsidR="00044D83">
        <w:rPr>
          <w:rFonts w:ascii="Times New Roman" w:hAnsi="Times New Roman" w:cs="Times New Roman"/>
          <w:sz w:val="28"/>
          <w:szCs w:val="28"/>
        </w:rPr>
        <w:t>А</w:t>
      </w:r>
      <w:r w:rsidR="00AF6799" w:rsidRPr="001125F8">
        <w:rPr>
          <w:rFonts w:ascii="Times New Roman" w:hAnsi="Times New Roman" w:cs="Times New Roman"/>
          <w:sz w:val="28"/>
          <w:szCs w:val="28"/>
        </w:rPr>
        <w:t xml:space="preserve">кадемии, говорит: </w:t>
      </w:r>
      <w:r w:rsidR="00AF6799" w:rsidRPr="00743CCF">
        <w:rPr>
          <w:rFonts w:ascii="Times New Roman" w:hAnsi="Times New Roman" w:cs="Times New Roman"/>
          <w:i/>
          <w:sz w:val="28"/>
          <w:szCs w:val="28"/>
        </w:rPr>
        <w:t xml:space="preserve">«Феликс, ну, сделай </w:t>
      </w:r>
      <w:r w:rsidR="00C91D86" w:rsidRPr="00743CCF">
        <w:rPr>
          <w:rFonts w:ascii="Times New Roman" w:hAnsi="Times New Roman" w:cs="Times New Roman"/>
          <w:i/>
          <w:sz w:val="28"/>
          <w:szCs w:val="28"/>
        </w:rPr>
        <w:t xml:space="preserve">такую </w:t>
      </w:r>
      <w:r w:rsidR="00AF6799" w:rsidRPr="00743CCF">
        <w:rPr>
          <w:rFonts w:ascii="Times New Roman" w:hAnsi="Times New Roman" w:cs="Times New Roman"/>
          <w:i/>
          <w:sz w:val="28"/>
          <w:szCs w:val="28"/>
        </w:rPr>
        <w:t>ка</w:t>
      </w:r>
      <w:r w:rsidR="001125F8" w:rsidRPr="00743CCF">
        <w:rPr>
          <w:rFonts w:ascii="Times New Roman" w:hAnsi="Times New Roman" w:cs="Times New Roman"/>
          <w:i/>
          <w:sz w:val="28"/>
          <w:szCs w:val="28"/>
        </w:rPr>
        <w:t>ртину, чтобы тебя на выставку взяли</w:t>
      </w:r>
      <w:r w:rsidRPr="00743CCF">
        <w:rPr>
          <w:rFonts w:ascii="Times New Roman" w:hAnsi="Times New Roman" w:cs="Times New Roman"/>
          <w:i/>
          <w:sz w:val="28"/>
          <w:szCs w:val="28"/>
        </w:rPr>
        <w:t>». – «А какую?» –</w:t>
      </w:r>
      <w:r w:rsidR="001125F8" w:rsidRPr="00743C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3CCF" w:rsidRPr="00743CCF">
        <w:rPr>
          <w:rFonts w:ascii="Times New Roman" w:hAnsi="Times New Roman" w:cs="Times New Roman"/>
          <w:i/>
          <w:sz w:val="28"/>
          <w:szCs w:val="28"/>
        </w:rPr>
        <w:t>«</w:t>
      </w:r>
      <w:r w:rsidR="00414123" w:rsidRPr="00743CCF">
        <w:rPr>
          <w:rFonts w:ascii="Times New Roman" w:hAnsi="Times New Roman" w:cs="Times New Roman"/>
          <w:i/>
          <w:sz w:val="28"/>
          <w:szCs w:val="28"/>
        </w:rPr>
        <w:t xml:space="preserve">Ну, например, </w:t>
      </w:r>
      <w:r w:rsidR="001125F8" w:rsidRPr="00743CCF">
        <w:rPr>
          <w:rFonts w:ascii="Times New Roman" w:hAnsi="Times New Roman" w:cs="Times New Roman"/>
          <w:i/>
          <w:sz w:val="28"/>
          <w:szCs w:val="28"/>
        </w:rPr>
        <w:t>как люди идут на работу</w:t>
      </w:r>
      <w:r w:rsidR="00C91D86" w:rsidRPr="00743CCF">
        <w:rPr>
          <w:rFonts w:ascii="Times New Roman" w:hAnsi="Times New Roman" w:cs="Times New Roman"/>
          <w:i/>
          <w:sz w:val="28"/>
          <w:szCs w:val="28"/>
        </w:rPr>
        <w:t xml:space="preserve"> – возьми сюжет такой советский</w:t>
      </w:r>
      <w:r w:rsidR="001125F8" w:rsidRPr="00743CCF">
        <w:rPr>
          <w:rFonts w:ascii="Times New Roman" w:hAnsi="Times New Roman" w:cs="Times New Roman"/>
          <w:i/>
          <w:sz w:val="28"/>
          <w:szCs w:val="28"/>
        </w:rPr>
        <w:t>». «</w:t>
      </w:r>
      <w:r w:rsidR="00044D83" w:rsidRPr="00743CCF">
        <w:rPr>
          <w:rFonts w:ascii="Times New Roman" w:hAnsi="Times New Roman" w:cs="Times New Roman"/>
          <w:i/>
          <w:sz w:val="28"/>
          <w:szCs w:val="28"/>
        </w:rPr>
        <w:t>Ну, х</w:t>
      </w:r>
      <w:r w:rsidR="001125F8" w:rsidRPr="00743CCF">
        <w:rPr>
          <w:rFonts w:ascii="Times New Roman" w:hAnsi="Times New Roman" w:cs="Times New Roman"/>
          <w:i/>
          <w:sz w:val="28"/>
          <w:szCs w:val="28"/>
        </w:rPr>
        <w:t>орошо»</w:t>
      </w:r>
      <w:r w:rsidR="00044D83" w:rsidRPr="00743CCF">
        <w:rPr>
          <w:rFonts w:ascii="Times New Roman" w:hAnsi="Times New Roman" w:cs="Times New Roman"/>
          <w:i/>
          <w:sz w:val="28"/>
          <w:szCs w:val="28"/>
        </w:rPr>
        <w:t>,</w:t>
      </w:r>
      <w:r w:rsidR="00044D83">
        <w:rPr>
          <w:rFonts w:ascii="Times New Roman" w:hAnsi="Times New Roman" w:cs="Times New Roman"/>
          <w:sz w:val="28"/>
          <w:szCs w:val="28"/>
        </w:rPr>
        <w:t xml:space="preserve"> </w:t>
      </w:r>
      <w:r w:rsidR="00743CCF">
        <w:rPr>
          <w:rFonts w:ascii="Times New Roman" w:hAnsi="Times New Roman" w:cs="Times New Roman"/>
          <w:sz w:val="28"/>
          <w:szCs w:val="28"/>
        </w:rPr>
        <w:t>–</w:t>
      </w:r>
      <w:r w:rsidR="00044D83">
        <w:rPr>
          <w:rFonts w:ascii="Times New Roman" w:hAnsi="Times New Roman" w:cs="Times New Roman"/>
          <w:sz w:val="28"/>
          <w:szCs w:val="28"/>
        </w:rPr>
        <w:t xml:space="preserve"> говорю. И</w:t>
      </w:r>
      <w:r w:rsidR="001125F8">
        <w:rPr>
          <w:rFonts w:ascii="Times New Roman" w:hAnsi="Times New Roman" w:cs="Times New Roman"/>
          <w:sz w:val="28"/>
          <w:szCs w:val="28"/>
        </w:rPr>
        <w:t xml:space="preserve"> я</w:t>
      </w:r>
      <w:r w:rsidR="00743CCF">
        <w:rPr>
          <w:rFonts w:ascii="Times New Roman" w:hAnsi="Times New Roman" w:cs="Times New Roman"/>
          <w:sz w:val="28"/>
          <w:szCs w:val="28"/>
        </w:rPr>
        <w:t>, значит,</w:t>
      </w:r>
      <w:r w:rsidR="00942339" w:rsidRPr="001125F8">
        <w:rPr>
          <w:rFonts w:ascii="Times New Roman" w:hAnsi="Times New Roman" w:cs="Times New Roman"/>
          <w:sz w:val="28"/>
          <w:szCs w:val="28"/>
        </w:rPr>
        <w:t xml:space="preserve"> изобразил </w:t>
      </w:r>
      <w:r w:rsidR="00044D83">
        <w:rPr>
          <w:rFonts w:ascii="Times New Roman" w:hAnsi="Times New Roman" w:cs="Times New Roman"/>
          <w:sz w:val="28"/>
          <w:szCs w:val="28"/>
        </w:rPr>
        <w:t>Ков</w:t>
      </w:r>
      <w:r w:rsidR="00942339" w:rsidRPr="001125F8">
        <w:rPr>
          <w:rFonts w:ascii="Times New Roman" w:hAnsi="Times New Roman" w:cs="Times New Roman"/>
          <w:sz w:val="28"/>
          <w:szCs w:val="28"/>
        </w:rPr>
        <w:t xml:space="preserve">енский переулок, </w:t>
      </w:r>
      <w:r w:rsidR="00247EE4" w:rsidRPr="001125F8">
        <w:rPr>
          <w:rFonts w:ascii="Times New Roman" w:hAnsi="Times New Roman" w:cs="Times New Roman"/>
          <w:sz w:val="28"/>
          <w:szCs w:val="28"/>
        </w:rPr>
        <w:t xml:space="preserve">я </w:t>
      </w:r>
      <w:r w:rsidR="001125F8">
        <w:rPr>
          <w:rFonts w:ascii="Times New Roman" w:hAnsi="Times New Roman" w:cs="Times New Roman"/>
          <w:sz w:val="28"/>
          <w:szCs w:val="28"/>
        </w:rPr>
        <w:t>там жил рядом</w:t>
      </w:r>
      <w:r w:rsidR="00743CCF">
        <w:rPr>
          <w:rFonts w:ascii="Times New Roman" w:hAnsi="Times New Roman" w:cs="Times New Roman"/>
          <w:sz w:val="28"/>
          <w:szCs w:val="28"/>
        </w:rPr>
        <w:t xml:space="preserve">. Я там носил, на Ковенском переулке, </w:t>
      </w:r>
      <w:r w:rsidR="001125F8">
        <w:rPr>
          <w:rFonts w:ascii="Times New Roman" w:hAnsi="Times New Roman" w:cs="Times New Roman"/>
          <w:sz w:val="28"/>
          <w:szCs w:val="28"/>
        </w:rPr>
        <w:t xml:space="preserve"> </w:t>
      </w:r>
      <w:r w:rsidR="00414123">
        <w:rPr>
          <w:rFonts w:ascii="Times New Roman" w:hAnsi="Times New Roman" w:cs="Times New Roman"/>
          <w:sz w:val="28"/>
          <w:szCs w:val="28"/>
        </w:rPr>
        <w:t>в ясли ребенка.</w:t>
      </w:r>
      <w:r w:rsidR="00942339" w:rsidRPr="001125F8">
        <w:rPr>
          <w:rFonts w:ascii="Times New Roman" w:hAnsi="Times New Roman" w:cs="Times New Roman"/>
          <w:sz w:val="28"/>
          <w:szCs w:val="28"/>
        </w:rPr>
        <w:t xml:space="preserve"> </w:t>
      </w:r>
      <w:r w:rsidR="00E94E61">
        <w:rPr>
          <w:rFonts w:ascii="Times New Roman" w:hAnsi="Times New Roman" w:cs="Times New Roman"/>
          <w:sz w:val="28"/>
          <w:szCs w:val="28"/>
        </w:rPr>
        <w:t>Ковенск</w:t>
      </w:r>
      <w:r w:rsidR="003E53EF">
        <w:rPr>
          <w:rFonts w:ascii="Times New Roman" w:hAnsi="Times New Roman" w:cs="Times New Roman"/>
          <w:sz w:val="28"/>
          <w:szCs w:val="28"/>
        </w:rPr>
        <w:t>ий</w:t>
      </w:r>
      <w:r w:rsidR="00E94E61">
        <w:rPr>
          <w:rFonts w:ascii="Times New Roman" w:hAnsi="Times New Roman" w:cs="Times New Roman"/>
          <w:sz w:val="28"/>
          <w:szCs w:val="28"/>
        </w:rPr>
        <w:t xml:space="preserve"> переул</w:t>
      </w:r>
      <w:r w:rsidR="003E53EF">
        <w:rPr>
          <w:rFonts w:ascii="Times New Roman" w:hAnsi="Times New Roman" w:cs="Times New Roman"/>
          <w:sz w:val="28"/>
          <w:szCs w:val="28"/>
        </w:rPr>
        <w:t>ок,</w:t>
      </w:r>
      <w:r w:rsidR="00E94E61">
        <w:rPr>
          <w:rFonts w:ascii="Times New Roman" w:hAnsi="Times New Roman" w:cs="Times New Roman"/>
          <w:sz w:val="28"/>
          <w:szCs w:val="28"/>
        </w:rPr>
        <w:t xml:space="preserve"> идущий я</w:t>
      </w:r>
      <w:r w:rsidR="003E53EF">
        <w:rPr>
          <w:rFonts w:ascii="Times New Roman" w:hAnsi="Times New Roman" w:cs="Times New Roman"/>
          <w:sz w:val="28"/>
          <w:szCs w:val="28"/>
        </w:rPr>
        <w:t xml:space="preserve"> с ребенком</w:t>
      </w:r>
      <w:r w:rsidR="00E94E61">
        <w:rPr>
          <w:rFonts w:ascii="Times New Roman" w:hAnsi="Times New Roman" w:cs="Times New Roman"/>
          <w:sz w:val="28"/>
          <w:szCs w:val="28"/>
        </w:rPr>
        <w:t>, и</w:t>
      </w:r>
      <w:r w:rsidR="00942339" w:rsidRPr="001125F8">
        <w:rPr>
          <w:rFonts w:ascii="Times New Roman" w:hAnsi="Times New Roman" w:cs="Times New Roman"/>
          <w:sz w:val="28"/>
          <w:szCs w:val="28"/>
        </w:rPr>
        <w:t xml:space="preserve"> люди </w:t>
      </w:r>
      <w:r w:rsidR="00247EE4" w:rsidRPr="001125F8">
        <w:rPr>
          <w:rFonts w:ascii="Times New Roman" w:hAnsi="Times New Roman" w:cs="Times New Roman"/>
          <w:sz w:val="28"/>
          <w:szCs w:val="28"/>
        </w:rPr>
        <w:t>идут на работу</w:t>
      </w:r>
      <w:r w:rsidR="004B4B81">
        <w:rPr>
          <w:rFonts w:ascii="Times New Roman" w:hAnsi="Times New Roman" w:cs="Times New Roman"/>
          <w:sz w:val="28"/>
          <w:szCs w:val="28"/>
        </w:rPr>
        <w:t xml:space="preserve">. Это </w:t>
      </w:r>
      <w:r w:rsidR="00247EE4" w:rsidRPr="001125F8">
        <w:rPr>
          <w:rFonts w:ascii="Times New Roman" w:hAnsi="Times New Roman" w:cs="Times New Roman"/>
          <w:sz w:val="28"/>
          <w:szCs w:val="28"/>
        </w:rPr>
        <w:t>такие серые тени</w:t>
      </w:r>
      <w:r w:rsidR="004B4B81">
        <w:rPr>
          <w:rFonts w:ascii="Times New Roman" w:hAnsi="Times New Roman" w:cs="Times New Roman"/>
          <w:sz w:val="28"/>
          <w:szCs w:val="28"/>
        </w:rPr>
        <w:t xml:space="preserve"> – т</w:t>
      </w:r>
      <w:r w:rsidR="00942339" w:rsidRPr="001125F8">
        <w:rPr>
          <w:rFonts w:ascii="Times New Roman" w:hAnsi="Times New Roman" w:cs="Times New Roman"/>
          <w:sz w:val="28"/>
          <w:szCs w:val="28"/>
        </w:rPr>
        <w:t>ак</w:t>
      </w:r>
      <w:r w:rsidR="00E94E61">
        <w:rPr>
          <w:rFonts w:ascii="Times New Roman" w:hAnsi="Times New Roman" w:cs="Times New Roman"/>
          <w:sz w:val="28"/>
          <w:szCs w:val="28"/>
        </w:rPr>
        <w:t xml:space="preserve">, </w:t>
      </w:r>
      <w:r w:rsidR="00247EE4" w:rsidRPr="001125F8">
        <w:rPr>
          <w:rFonts w:ascii="Times New Roman" w:hAnsi="Times New Roman" w:cs="Times New Roman"/>
          <w:sz w:val="28"/>
          <w:szCs w:val="28"/>
        </w:rPr>
        <w:t xml:space="preserve">собственно и бывает </w:t>
      </w:r>
      <w:r w:rsidR="004B4B81">
        <w:rPr>
          <w:rFonts w:ascii="Times New Roman" w:hAnsi="Times New Roman" w:cs="Times New Roman"/>
          <w:sz w:val="28"/>
          <w:szCs w:val="28"/>
        </w:rPr>
        <w:t>всегда</w:t>
      </w:r>
      <w:r w:rsidR="00C91D86">
        <w:rPr>
          <w:rFonts w:ascii="Times New Roman" w:hAnsi="Times New Roman" w:cs="Times New Roman"/>
          <w:sz w:val="28"/>
          <w:szCs w:val="28"/>
        </w:rPr>
        <w:t>.</w:t>
      </w:r>
      <w:r w:rsidR="00F732AB" w:rsidRPr="001125F8">
        <w:rPr>
          <w:rFonts w:ascii="Times New Roman" w:hAnsi="Times New Roman" w:cs="Times New Roman"/>
          <w:sz w:val="28"/>
          <w:szCs w:val="28"/>
        </w:rPr>
        <w:t xml:space="preserve"> </w:t>
      </w:r>
      <w:r w:rsidR="00451F33">
        <w:rPr>
          <w:rFonts w:ascii="Times New Roman" w:hAnsi="Times New Roman" w:cs="Times New Roman"/>
          <w:sz w:val="28"/>
          <w:szCs w:val="28"/>
        </w:rPr>
        <w:t xml:space="preserve">И </w:t>
      </w:r>
      <w:r w:rsidR="003E53EF">
        <w:rPr>
          <w:rFonts w:ascii="Times New Roman" w:hAnsi="Times New Roman" w:cs="Times New Roman"/>
          <w:sz w:val="28"/>
          <w:szCs w:val="28"/>
        </w:rPr>
        <w:t>фонари висят</w:t>
      </w:r>
      <w:r w:rsidR="00451F33">
        <w:rPr>
          <w:rFonts w:ascii="Times New Roman" w:hAnsi="Times New Roman" w:cs="Times New Roman"/>
          <w:sz w:val="28"/>
          <w:szCs w:val="28"/>
        </w:rPr>
        <w:t xml:space="preserve">. </w:t>
      </w:r>
      <w:r w:rsidR="001125F8">
        <w:rPr>
          <w:rFonts w:ascii="Times New Roman" w:hAnsi="Times New Roman" w:cs="Times New Roman"/>
          <w:sz w:val="28"/>
          <w:szCs w:val="28"/>
        </w:rPr>
        <w:t xml:space="preserve">Потом позвал этого парня, говорю: </w:t>
      </w:r>
      <w:r w:rsidR="001125F8" w:rsidRPr="000A5824">
        <w:rPr>
          <w:rFonts w:ascii="Times New Roman" w:hAnsi="Times New Roman" w:cs="Times New Roman"/>
          <w:i/>
          <w:sz w:val="28"/>
          <w:szCs w:val="28"/>
        </w:rPr>
        <w:t>«Вот</w:t>
      </w:r>
      <w:r w:rsidR="00451F33" w:rsidRPr="000A5824">
        <w:rPr>
          <w:rFonts w:ascii="Times New Roman" w:hAnsi="Times New Roman" w:cs="Times New Roman"/>
          <w:i/>
          <w:sz w:val="28"/>
          <w:szCs w:val="28"/>
        </w:rPr>
        <w:t>, как ты сказал</w:t>
      </w:r>
      <w:r w:rsidR="003E53EF" w:rsidRPr="000A5824">
        <w:rPr>
          <w:rFonts w:ascii="Times New Roman" w:hAnsi="Times New Roman" w:cs="Times New Roman"/>
          <w:i/>
          <w:sz w:val="28"/>
          <w:szCs w:val="28"/>
        </w:rPr>
        <w:t>, я нарисовал</w:t>
      </w:r>
      <w:r w:rsidR="00451F33" w:rsidRPr="000A5824">
        <w:rPr>
          <w:rFonts w:ascii="Times New Roman" w:hAnsi="Times New Roman" w:cs="Times New Roman"/>
          <w:i/>
          <w:sz w:val="28"/>
          <w:szCs w:val="28"/>
        </w:rPr>
        <w:t>»</w:t>
      </w:r>
      <w:r w:rsidR="00451F33">
        <w:rPr>
          <w:rFonts w:ascii="Times New Roman" w:hAnsi="Times New Roman" w:cs="Times New Roman"/>
          <w:sz w:val="28"/>
          <w:szCs w:val="28"/>
        </w:rPr>
        <w:t xml:space="preserve">. </w:t>
      </w:r>
      <w:r w:rsidR="000A5824" w:rsidRPr="000A5824">
        <w:rPr>
          <w:rFonts w:ascii="Times New Roman" w:hAnsi="Times New Roman" w:cs="Times New Roman"/>
          <w:sz w:val="28"/>
          <w:szCs w:val="28"/>
        </w:rPr>
        <w:t>[</w:t>
      </w:r>
      <w:r w:rsidR="00451F33">
        <w:rPr>
          <w:rFonts w:ascii="Times New Roman" w:hAnsi="Times New Roman" w:cs="Times New Roman"/>
          <w:sz w:val="28"/>
          <w:szCs w:val="28"/>
        </w:rPr>
        <w:t xml:space="preserve">Он </w:t>
      </w:r>
      <w:r w:rsidR="001F0BDA">
        <w:rPr>
          <w:rFonts w:ascii="Times New Roman" w:hAnsi="Times New Roman" w:cs="Times New Roman"/>
          <w:sz w:val="28"/>
          <w:szCs w:val="28"/>
        </w:rPr>
        <w:t xml:space="preserve">так посмотрел и </w:t>
      </w:r>
      <w:r w:rsidR="00451F33">
        <w:rPr>
          <w:rFonts w:ascii="Times New Roman" w:hAnsi="Times New Roman" w:cs="Times New Roman"/>
          <w:sz w:val="28"/>
          <w:szCs w:val="28"/>
        </w:rPr>
        <w:t>говорит</w:t>
      </w:r>
      <w:r w:rsidR="000A5824" w:rsidRPr="000A5824">
        <w:rPr>
          <w:rFonts w:ascii="Times New Roman" w:hAnsi="Times New Roman" w:cs="Times New Roman"/>
          <w:sz w:val="28"/>
          <w:szCs w:val="28"/>
        </w:rPr>
        <w:t>]</w:t>
      </w:r>
      <w:r w:rsidR="00451F33">
        <w:rPr>
          <w:rFonts w:ascii="Times New Roman" w:hAnsi="Times New Roman" w:cs="Times New Roman"/>
          <w:sz w:val="28"/>
          <w:szCs w:val="28"/>
        </w:rPr>
        <w:t xml:space="preserve">: </w:t>
      </w:r>
      <w:r w:rsidR="00451F33" w:rsidRPr="000A5824">
        <w:rPr>
          <w:rFonts w:ascii="Times New Roman" w:hAnsi="Times New Roman" w:cs="Times New Roman"/>
          <w:i/>
          <w:sz w:val="28"/>
          <w:szCs w:val="28"/>
        </w:rPr>
        <w:t>«</w:t>
      </w:r>
      <w:r w:rsidR="001F0BDA" w:rsidRPr="000A5824">
        <w:rPr>
          <w:rFonts w:ascii="Times New Roman" w:hAnsi="Times New Roman" w:cs="Times New Roman"/>
          <w:i/>
          <w:sz w:val="28"/>
          <w:szCs w:val="28"/>
        </w:rPr>
        <w:t>Нет, э</w:t>
      </w:r>
      <w:r w:rsidR="00451F33" w:rsidRPr="000A5824">
        <w:rPr>
          <w:rFonts w:ascii="Times New Roman" w:hAnsi="Times New Roman" w:cs="Times New Roman"/>
          <w:i/>
          <w:sz w:val="28"/>
          <w:szCs w:val="28"/>
        </w:rPr>
        <w:t>ту кар</w:t>
      </w:r>
      <w:r w:rsidR="00151288" w:rsidRPr="000A5824">
        <w:rPr>
          <w:rFonts w:ascii="Times New Roman" w:hAnsi="Times New Roman" w:cs="Times New Roman"/>
          <w:i/>
          <w:sz w:val="28"/>
          <w:szCs w:val="28"/>
        </w:rPr>
        <w:t>тину лучше не носи на выставку»</w:t>
      </w:r>
      <w:r w:rsidR="00451F33">
        <w:rPr>
          <w:rFonts w:ascii="Times New Roman" w:hAnsi="Times New Roman" w:cs="Times New Roman"/>
          <w:sz w:val="28"/>
          <w:szCs w:val="28"/>
        </w:rPr>
        <w:t xml:space="preserve"> </w:t>
      </w:r>
      <w:r w:rsidR="00451F33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151288">
        <w:rPr>
          <w:rFonts w:ascii="Times New Roman" w:hAnsi="Times New Roman" w:cs="Times New Roman"/>
          <w:i/>
          <w:sz w:val="28"/>
          <w:szCs w:val="28"/>
        </w:rPr>
        <w:t>.</w:t>
      </w:r>
      <w:r w:rsidR="00451F33"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6C2FC5">
        <w:rPr>
          <w:rFonts w:ascii="Times New Roman" w:hAnsi="Times New Roman" w:cs="Times New Roman"/>
          <w:sz w:val="28"/>
          <w:szCs w:val="28"/>
        </w:rPr>
        <w:t>,</w:t>
      </w:r>
      <w:r w:rsidR="00451F33">
        <w:rPr>
          <w:rFonts w:ascii="Times New Roman" w:hAnsi="Times New Roman" w:cs="Times New Roman"/>
          <w:sz w:val="28"/>
          <w:szCs w:val="28"/>
        </w:rPr>
        <w:t xml:space="preserve"> я попытался</w:t>
      </w:r>
      <w:r w:rsidR="006C2FC5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="001F0BDA">
        <w:rPr>
          <w:rFonts w:ascii="Times New Roman" w:hAnsi="Times New Roman" w:cs="Times New Roman"/>
          <w:sz w:val="28"/>
          <w:szCs w:val="28"/>
        </w:rPr>
        <w:t xml:space="preserve">, но </w:t>
      </w:r>
      <w:r w:rsidR="006C2FC5">
        <w:rPr>
          <w:rFonts w:ascii="Times New Roman" w:hAnsi="Times New Roman" w:cs="Times New Roman"/>
          <w:sz w:val="28"/>
          <w:szCs w:val="28"/>
        </w:rPr>
        <w:t>там было</w:t>
      </w:r>
      <w:r w:rsidR="00CA4119">
        <w:rPr>
          <w:rFonts w:ascii="Times New Roman" w:hAnsi="Times New Roman" w:cs="Times New Roman"/>
          <w:sz w:val="28"/>
          <w:szCs w:val="28"/>
        </w:rPr>
        <w:t xml:space="preserve"> важно </w:t>
      </w:r>
      <w:r w:rsidR="006C2FC5">
        <w:rPr>
          <w:rFonts w:ascii="Times New Roman" w:hAnsi="Times New Roman" w:cs="Times New Roman"/>
          <w:sz w:val="28"/>
          <w:szCs w:val="28"/>
        </w:rPr>
        <w:t>не только «что»</w:t>
      </w:r>
      <w:r w:rsidR="00DE07FA">
        <w:rPr>
          <w:rFonts w:ascii="Times New Roman" w:hAnsi="Times New Roman" w:cs="Times New Roman"/>
          <w:sz w:val="28"/>
          <w:szCs w:val="28"/>
        </w:rPr>
        <w:t xml:space="preserve"> </w:t>
      </w:r>
      <w:r w:rsidR="00AC719B">
        <w:rPr>
          <w:rFonts w:ascii="Times New Roman" w:hAnsi="Times New Roman" w:cs="Times New Roman"/>
          <w:sz w:val="28"/>
          <w:szCs w:val="28"/>
        </w:rPr>
        <w:t>(</w:t>
      </w:r>
      <w:r w:rsidR="00DE07FA">
        <w:rPr>
          <w:rFonts w:ascii="Times New Roman" w:hAnsi="Times New Roman" w:cs="Times New Roman"/>
          <w:sz w:val="28"/>
          <w:szCs w:val="28"/>
        </w:rPr>
        <w:t>подумаешь, «что»!</w:t>
      </w:r>
      <w:r w:rsidR="00AC719B">
        <w:rPr>
          <w:rFonts w:ascii="Times New Roman" w:hAnsi="Times New Roman" w:cs="Times New Roman"/>
          <w:sz w:val="28"/>
          <w:szCs w:val="28"/>
        </w:rPr>
        <w:t xml:space="preserve">) </w:t>
      </w:r>
      <w:r w:rsidR="00123ED7">
        <w:rPr>
          <w:rFonts w:ascii="Times New Roman" w:hAnsi="Times New Roman" w:cs="Times New Roman"/>
          <w:sz w:val="28"/>
          <w:szCs w:val="28"/>
        </w:rPr>
        <w:t xml:space="preserve">А вот </w:t>
      </w:r>
      <w:r w:rsidR="00AC719B">
        <w:rPr>
          <w:rFonts w:ascii="Times New Roman" w:hAnsi="Times New Roman" w:cs="Times New Roman"/>
          <w:sz w:val="28"/>
          <w:szCs w:val="28"/>
        </w:rPr>
        <w:t xml:space="preserve">- </w:t>
      </w:r>
      <w:r w:rsidR="00123ED7">
        <w:rPr>
          <w:rFonts w:ascii="Times New Roman" w:hAnsi="Times New Roman" w:cs="Times New Roman"/>
          <w:sz w:val="28"/>
          <w:szCs w:val="28"/>
        </w:rPr>
        <w:t>«</w:t>
      </w:r>
      <w:r w:rsidR="00CA4119">
        <w:rPr>
          <w:rFonts w:ascii="Times New Roman" w:hAnsi="Times New Roman" w:cs="Times New Roman"/>
          <w:sz w:val="28"/>
          <w:szCs w:val="28"/>
        </w:rPr>
        <w:t>как</w:t>
      </w:r>
      <w:r w:rsidR="00123ED7">
        <w:rPr>
          <w:rFonts w:ascii="Times New Roman" w:hAnsi="Times New Roman" w:cs="Times New Roman"/>
          <w:sz w:val="28"/>
          <w:szCs w:val="28"/>
        </w:rPr>
        <w:t>»! Поэтому  если б я</w:t>
      </w:r>
      <w:r w:rsidR="006C2FC5">
        <w:rPr>
          <w:rFonts w:ascii="Times New Roman" w:hAnsi="Times New Roman" w:cs="Times New Roman"/>
          <w:sz w:val="28"/>
          <w:szCs w:val="28"/>
        </w:rPr>
        <w:t xml:space="preserve"> </w:t>
      </w:r>
      <w:r w:rsidR="00123ED7">
        <w:rPr>
          <w:rFonts w:ascii="Times New Roman" w:hAnsi="Times New Roman" w:cs="Times New Roman"/>
          <w:sz w:val="28"/>
          <w:szCs w:val="28"/>
        </w:rPr>
        <w:t>по-другому как-то сделал, то может быть</w:t>
      </w:r>
      <w:r w:rsidR="00D504FD">
        <w:rPr>
          <w:rFonts w:ascii="Times New Roman" w:hAnsi="Times New Roman" w:cs="Times New Roman"/>
          <w:sz w:val="28"/>
          <w:szCs w:val="28"/>
        </w:rPr>
        <w:t xml:space="preserve"> </w:t>
      </w:r>
      <w:r w:rsidR="00D504FD" w:rsidRPr="00D504FD">
        <w:rPr>
          <w:rFonts w:ascii="Times New Roman" w:hAnsi="Times New Roman" w:cs="Times New Roman"/>
          <w:sz w:val="28"/>
          <w:szCs w:val="28"/>
        </w:rPr>
        <w:t>[</w:t>
      </w:r>
      <w:r w:rsidR="00D504FD">
        <w:rPr>
          <w:rFonts w:ascii="Times New Roman" w:hAnsi="Times New Roman" w:cs="Times New Roman"/>
          <w:sz w:val="28"/>
          <w:szCs w:val="28"/>
        </w:rPr>
        <w:t>и приняли бы</w:t>
      </w:r>
      <w:r w:rsidR="00D504FD" w:rsidRPr="00D504FD">
        <w:rPr>
          <w:rFonts w:ascii="Times New Roman" w:hAnsi="Times New Roman" w:cs="Times New Roman"/>
          <w:sz w:val="28"/>
          <w:szCs w:val="28"/>
        </w:rPr>
        <w:t>]</w:t>
      </w:r>
      <w:r w:rsidR="00DE07FA">
        <w:rPr>
          <w:rFonts w:ascii="Times New Roman" w:hAnsi="Times New Roman" w:cs="Times New Roman"/>
          <w:sz w:val="28"/>
          <w:szCs w:val="28"/>
        </w:rPr>
        <w:t>, а так…</w:t>
      </w:r>
    </w:p>
    <w:p w:rsidR="000B6B38" w:rsidRPr="00931250" w:rsidRDefault="003C7752" w:rsidP="001F0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</w:t>
      </w:r>
      <w:r w:rsidR="006A7EC3">
        <w:rPr>
          <w:rFonts w:ascii="Times New Roman" w:hAnsi="Times New Roman" w:cs="Times New Roman"/>
          <w:sz w:val="28"/>
          <w:szCs w:val="28"/>
        </w:rPr>
        <w:t xml:space="preserve"> в этом смысле, </w:t>
      </w:r>
      <w:r>
        <w:rPr>
          <w:rFonts w:ascii="Times New Roman" w:hAnsi="Times New Roman" w:cs="Times New Roman"/>
          <w:sz w:val="28"/>
          <w:szCs w:val="28"/>
        </w:rPr>
        <w:t xml:space="preserve">с Союзом художников было много интересного. </w:t>
      </w:r>
      <w:r w:rsidR="000B6B38" w:rsidRPr="00931250">
        <w:rPr>
          <w:rFonts w:ascii="Times New Roman" w:hAnsi="Times New Roman" w:cs="Times New Roman"/>
          <w:sz w:val="28"/>
          <w:szCs w:val="28"/>
        </w:rPr>
        <w:t>Я помню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6A7EC3">
        <w:rPr>
          <w:rFonts w:ascii="Times New Roman" w:hAnsi="Times New Roman" w:cs="Times New Roman"/>
          <w:sz w:val="28"/>
          <w:szCs w:val="28"/>
        </w:rPr>
        <w:t xml:space="preserve"> как носил </w:t>
      </w:r>
      <w:r w:rsidR="006A7EC3" w:rsidRPr="00D504FD">
        <w:rPr>
          <w:rFonts w:ascii="Times New Roman" w:hAnsi="Times New Roman" w:cs="Times New Roman"/>
          <w:sz w:val="28"/>
          <w:szCs w:val="28"/>
        </w:rPr>
        <w:t>[</w:t>
      </w:r>
      <w:r w:rsidR="00123ED7" w:rsidRPr="00D504FD">
        <w:rPr>
          <w:rFonts w:ascii="Times New Roman" w:hAnsi="Times New Roman" w:cs="Times New Roman"/>
          <w:sz w:val="28"/>
          <w:szCs w:val="28"/>
        </w:rPr>
        <w:t>работ</w:t>
      </w:r>
      <w:r w:rsidR="006A7EC3" w:rsidRPr="00D504FD">
        <w:rPr>
          <w:rFonts w:ascii="Times New Roman" w:hAnsi="Times New Roman" w:cs="Times New Roman"/>
          <w:sz w:val="28"/>
          <w:szCs w:val="28"/>
        </w:rPr>
        <w:t>ы]</w:t>
      </w:r>
      <w:r w:rsidR="006A7EC3">
        <w:rPr>
          <w:rFonts w:ascii="Times New Roman" w:hAnsi="Times New Roman" w:cs="Times New Roman"/>
          <w:sz w:val="28"/>
          <w:szCs w:val="28"/>
        </w:rPr>
        <w:t xml:space="preserve"> на выставком</w:t>
      </w:r>
      <w:r w:rsidR="000B6B38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AC719B">
        <w:rPr>
          <w:rFonts w:ascii="Times New Roman" w:hAnsi="Times New Roman" w:cs="Times New Roman"/>
          <w:sz w:val="28"/>
          <w:szCs w:val="28"/>
        </w:rPr>
        <w:t>И т</w:t>
      </w:r>
      <w:r w:rsidR="000B6B38" w:rsidRPr="00931250">
        <w:rPr>
          <w:rFonts w:ascii="Times New Roman" w:hAnsi="Times New Roman" w:cs="Times New Roman"/>
          <w:sz w:val="28"/>
          <w:szCs w:val="28"/>
        </w:rPr>
        <w:t>ам уже все</w:t>
      </w:r>
      <w:r w:rsidR="006A7EC3">
        <w:rPr>
          <w:rFonts w:ascii="Times New Roman" w:hAnsi="Times New Roman" w:cs="Times New Roman"/>
          <w:sz w:val="28"/>
          <w:szCs w:val="28"/>
        </w:rPr>
        <w:t xml:space="preserve"> прошли, я последний</w:t>
      </w:r>
      <w:r w:rsidR="00AC719B">
        <w:rPr>
          <w:rFonts w:ascii="Times New Roman" w:hAnsi="Times New Roman" w:cs="Times New Roman"/>
          <w:sz w:val="28"/>
          <w:szCs w:val="28"/>
        </w:rPr>
        <w:t>,</w:t>
      </w:r>
      <w:r w:rsidR="006A7EC3">
        <w:rPr>
          <w:rFonts w:ascii="Times New Roman" w:hAnsi="Times New Roman" w:cs="Times New Roman"/>
          <w:sz w:val="28"/>
          <w:szCs w:val="28"/>
        </w:rPr>
        <w:t xml:space="preserve"> </w:t>
      </w:r>
      <w:r w:rsidR="000B6B38" w:rsidRPr="00931250">
        <w:rPr>
          <w:rFonts w:ascii="Times New Roman" w:hAnsi="Times New Roman" w:cs="Times New Roman"/>
          <w:sz w:val="28"/>
          <w:szCs w:val="28"/>
        </w:rPr>
        <w:t>это уже около 12</w:t>
      </w:r>
      <w:r w:rsidR="00984379">
        <w:rPr>
          <w:rFonts w:ascii="Times New Roman" w:hAnsi="Times New Roman" w:cs="Times New Roman"/>
          <w:sz w:val="28"/>
          <w:szCs w:val="28"/>
        </w:rPr>
        <w:t>-</w:t>
      </w:r>
      <w:r w:rsidR="000B6B38" w:rsidRPr="00931250">
        <w:rPr>
          <w:rFonts w:ascii="Times New Roman" w:hAnsi="Times New Roman" w:cs="Times New Roman"/>
          <w:sz w:val="28"/>
          <w:szCs w:val="28"/>
        </w:rPr>
        <w:t>ти часов</w:t>
      </w:r>
      <w:r w:rsidR="000A5824">
        <w:rPr>
          <w:rFonts w:ascii="Times New Roman" w:hAnsi="Times New Roman" w:cs="Times New Roman"/>
          <w:sz w:val="28"/>
          <w:szCs w:val="28"/>
        </w:rPr>
        <w:t xml:space="preserve"> </w:t>
      </w:r>
      <w:r w:rsidR="000A5824" w:rsidRPr="000A5824">
        <w:rPr>
          <w:rFonts w:ascii="Times New Roman" w:hAnsi="Times New Roman" w:cs="Times New Roman"/>
          <w:sz w:val="28"/>
          <w:szCs w:val="28"/>
        </w:rPr>
        <w:t>[</w:t>
      </w:r>
      <w:r w:rsidR="000A5824">
        <w:rPr>
          <w:rFonts w:ascii="Times New Roman" w:hAnsi="Times New Roman" w:cs="Times New Roman"/>
          <w:sz w:val="28"/>
          <w:szCs w:val="28"/>
        </w:rPr>
        <w:t>ночи</w:t>
      </w:r>
      <w:r w:rsidR="000A5824" w:rsidRPr="000A5824">
        <w:rPr>
          <w:rFonts w:ascii="Times New Roman" w:hAnsi="Times New Roman" w:cs="Times New Roman"/>
          <w:sz w:val="28"/>
          <w:szCs w:val="28"/>
        </w:rPr>
        <w:t>]</w:t>
      </w:r>
      <w:r w:rsidR="000B6B38" w:rsidRPr="00931250">
        <w:rPr>
          <w:rFonts w:ascii="Times New Roman" w:hAnsi="Times New Roman" w:cs="Times New Roman"/>
          <w:sz w:val="28"/>
          <w:szCs w:val="28"/>
        </w:rPr>
        <w:t xml:space="preserve">. Я захожу. Они </w:t>
      </w:r>
      <w:r w:rsidR="000B6B38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устали, </w:t>
      </w:r>
      <w:r w:rsidR="001463D6">
        <w:rPr>
          <w:rFonts w:ascii="Times New Roman" w:hAnsi="Times New Roman" w:cs="Times New Roman"/>
          <w:sz w:val="28"/>
          <w:szCs w:val="28"/>
        </w:rPr>
        <w:t xml:space="preserve">естественно, </w:t>
      </w:r>
      <w:r w:rsidR="000B6B38" w:rsidRPr="00931250">
        <w:rPr>
          <w:rFonts w:ascii="Times New Roman" w:hAnsi="Times New Roman" w:cs="Times New Roman"/>
          <w:sz w:val="28"/>
          <w:szCs w:val="28"/>
        </w:rPr>
        <w:t xml:space="preserve">эти ребята, </w:t>
      </w:r>
      <w:r w:rsidR="006A7EC3">
        <w:rPr>
          <w:rFonts w:ascii="Times New Roman" w:hAnsi="Times New Roman" w:cs="Times New Roman"/>
          <w:sz w:val="28"/>
          <w:szCs w:val="28"/>
        </w:rPr>
        <w:t xml:space="preserve">уже </w:t>
      </w:r>
      <w:r w:rsidR="000B6B38" w:rsidRPr="00931250">
        <w:rPr>
          <w:rFonts w:ascii="Times New Roman" w:hAnsi="Times New Roman" w:cs="Times New Roman"/>
          <w:sz w:val="28"/>
          <w:szCs w:val="28"/>
        </w:rPr>
        <w:t xml:space="preserve">почти все разошлись, осталось </w:t>
      </w:r>
      <w:r w:rsidR="001463D6">
        <w:rPr>
          <w:rFonts w:ascii="Times New Roman" w:hAnsi="Times New Roman" w:cs="Times New Roman"/>
          <w:sz w:val="28"/>
          <w:szCs w:val="28"/>
        </w:rPr>
        <w:t>несколько человек</w:t>
      </w:r>
      <w:r w:rsidR="000B6B38" w:rsidRPr="00931250">
        <w:rPr>
          <w:rFonts w:ascii="Times New Roman" w:hAnsi="Times New Roman" w:cs="Times New Roman"/>
          <w:sz w:val="28"/>
          <w:szCs w:val="28"/>
        </w:rPr>
        <w:t xml:space="preserve">. Спрашивают: 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>«</w:t>
      </w:r>
      <w:r w:rsidR="00AC719B" w:rsidRPr="000A5824">
        <w:rPr>
          <w:rFonts w:ascii="Times New Roman" w:hAnsi="Times New Roman" w:cs="Times New Roman"/>
          <w:i/>
          <w:sz w:val="28"/>
          <w:szCs w:val="28"/>
        </w:rPr>
        <w:t>Ну ч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>то, еще ты?</w:t>
      </w:r>
      <w:r w:rsidR="00CA4119" w:rsidRPr="000A5824">
        <w:rPr>
          <w:rFonts w:ascii="Times New Roman" w:hAnsi="Times New Roman" w:cs="Times New Roman"/>
          <w:i/>
          <w:sz w:val="28"/>
          <w:szCs w:val="28"/>
        </w:rPr>
        <w:t>»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4119" w:rsidRPr="000A5824">
        <w:rPr>
          <w:rFonts w:ascii="Times New Roman" w:hAnsi="Times New Roman" w:cs="Times New Roman"/>
          <w:i/>
          <w:sz w:val="28"/>
          <w:szCs w:val="28"/>
        </w:rPr>
        <w:t>«Да, я последний</w:t>
      </w:r>
      <w:r w:rsidR="001463D6" w:rsidRPr="000A5824">
        <w:rPr>
          <w:rFonts w:ascii="Times New Roman" w:hAnsi="Times New Roman" w:cs="Times New Roman"/>
          <w:i/>
          <w:sz w:val="28"/>
          <w:szCs w:val="28"/>
        </w:rPr>
        <w:t>,</w:t>
      </w:r>
      <w:r w:rsidR="00CA4119" w:rsidRPr="000A5824">
        <w:rPr>
          <w:rFonts w:ascii="Times New Roman" w:hAnsi="Times New Roman" w:cs="Times New Roman"/>
          <w:i/>
          <w:sz w:val="28"/>
          <w:szCs w:val="28"/>
        </w:rPr>
        <w:t xml:space="preserve"> не переживайте!» «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>Ну, показывай! … Ой, ну</w:t>
      </w:r>
      <w:r w:rsidR="008A0A3D" w:rsidRPr="000A5824">
        <w:rPr>
          <w:rFonts w:ascii="Times New Roman" w:hAnsi="Times New Roman" w:cs="Times New Roman"/>
          <w:i/>
          <w:sz w:val="28"/>
          <w:szCs w:val="28"/>
        </w:rPr>
        <w:t xml:space="preserve"> ладно</w:t>
      </w:r>
      <w:r w:rsidR="001463D6" w:rsidRPr="000A5824">
        <w:rPr>
          <w:rFonts w:ascii="Times New Roman" w:hAnsi="Times New Roman" w:cs="Times New Roman"/>
          <w:i/>
          <w:sz w:val="28"/>
          <w:szCs w:val="28"/>
        </w:rPr>
        <w:t>,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 xml:space="preserve"> на это мы и смотреть не будем». «</w:t>
      </w:r>
      <w:r w:rsidR="008A0A3D" w:rsidRPr="000A5824">
        <w:rPr>
          <w:rFonts w:ascii="Times New Roman" w:hAnsi="Times New Roman" w:cs="Times New Roman"/>
          <w:i/>
          <w:sz w:val="28"/>
          <w:szCs w:val="28"/>
        </w:rPr>
        <w:t>Но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 xml:space="preserve"> почему?</w:t>
      </w:r>
      <w:r w:rsidR="008A0A3D" w:rsidRPr="000A5824">
        <w:rPr>
          <w:rFonts w:ascii="Times New Roman" w:hAnsi="Times New Roman" w:cs="Times New Roman"/>
          <w:i/>
          <w:sz w:val="28"/>
          <w:szCs w:val="28"/>
        </w:rPr>
        <w:t xml:space="preserve"> Последний я – </w:t>
      </w:r>
      <w:r w:rsidR="0022044C">
        <w:rPr>
          <w:rFonts w:ascii="Times New Roman" w:hAnsi="Times New Roman" w:cs="Times New Roman"/>
          <w:i/>
          <w:sz w:val="28"/>
          <w:szCs w:val="28"/>
        </w:rPr>
        <w:t>чего вам</w:t>
      </w:r>
      <w:r w:rsidR="008A0A3D" w:rsidRPr="000A5824">
        <w:rPr>
          <w:rFonts w:ascii="Times New Roman" w:hAnsi="Times New Roman" w:cs="Times New Roman"/>
          <w:i/>
          <w:sz w:val="28"/>
          <w:szCs w:val="28"/>
        </w:rPr>
        <w:t xml:space="preserve"> не сказать?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>» «</w:t>
      </w:r>
      <w:r w:rsidR="006A7EC3" w:rsidRPr="000A5824">
        <w:rPr>
          <w:rFonts w:ascii="Times New Roman" w:hAnsi="Times New Roman" w:cs="Times New Roman"/>
          <w:i/>
          <w:sz w:val="28"/>
          <w:szCs w:val="28"/>
        </w:rPr>
        <w:t xml:space="preserve">Ну, чего тебе говорить! 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 xml:space="preserve">Да ты не умеешь ни рисовать, ни писать. </w:t>
      </w:r>
      <w:r w:rsidR="008A0A3D" w:rsidRPr="000A5824">
        <w:rPr>
          <w:rFonts w:ascii="Times New Roman" w:hAnsi="Times New Roman" w:cs="Times New Roman"/>
          <w:i/>
          <w:sz w:val="28"/>
          <w:szCs w:val="28"/>
        </w:rPr>
        <w:t>Забирай все</w:t>
      </w:r>
      <w:r w:rsidR="000B6B38" w:rsidRPr="000A5824">
        <w:rPr>
          <w:rFonts w:ascii="Times New Roman" w:hAnsi="Times New Roman" w:cs="Times New Roman"/>
          <w:i/>
          <w:sz w:val="28"/>
          <w:szCs w:val="28"/>
        </w:rPr>
        <w:t xml:space="preserve"> и уматывай отсюда!»</w:t>
      </w:r>
      <w:r w:rsidR="001463D6">
        <w:rPr>
          <w:rFonts w:ascii="Times New Roman" w:hAnsi="Times New Roman" w:cs="Times New Roman"/>
          <w:sz w:val="28"/>
          <w:szCs w:val="28"/>
        </w:rPr>
        <w:t xml:space="preserve"> </w:t>
      </w:r>
      <w:r w:rsidR="00B20FF2">
        <w:rPr>
          <w:rFonts w:ascii="Times New Roman" w:hAnsi="Times New Roman" w:cs="Times New Roman"/>
          <w:sz w:val="28"/>
          <w:szCs w:val="28"/>
        </w:rPr>
        <w:t>Т</w:t>
      </w:r>
      <w:r w:rsidR="001463D6">
        <w:rPr>
          <w:rFonts w:ascii="Times New Roman" w:hAnsi="Times New Roman" w:cs="Times New Roman"/>
          <w:sz w:val="28"/>
          <w:szCs w:val="28"/>
        </w:rPr>
        <w:t>ак было несколько раз.</w:t>
      </w:r>
    </w:p>
    <w:p w:rsidR="000B6B38" w:rsidRPr="00931250" w:rsidRDefault="00F57CBA" w:rsidP="00CA4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Потом я, чтобы меня взяли на выставку, </w:t>
      </w:r>
      <w:r w:rsidR="00B20FF2">
        <w:rPr>
          <w:rFonts w:ascii="Times New Roman" w:hAnsi="Times New Roman" w:cs="Times New Roman"/>
          <w:sz w:val="28"/>
          <w:szCs w:val="28"/>
        </w:rPr>
        <w:t xml:space="preserve">я </w:t>
      </w:r>
      <w:r w:rsidR="00157124">
        <w:rPr>
          <w:rFonts w:ascii="Times New Roman" w:hAnsi="Times New Roman" w:cs="Times New Roman"/>
          <w:sz w:val="28"/>
          <w:szCs w:val="28"/>
        </w:rPr>
        <w:t>крашу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портрет</w:t>
      </w:r>
      <w:r w:rsidR="0022044C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20FF2">
        <w:rPr>
          <w:rFonts w:ascii="Times New Roman" w:hAnsi="Times New Roman" w:cs="Times New Roman"/>
          <w:sz w:val="28"/>
          <w:szCs w:val="28"/>
        </w:rPr>
        <w:t>такой старательный портрет</w:t>
      </w:r>
      <w:r w:rsidR="00B20FF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жены. Я </w:t>
      </w:r>
      <w:r w:rsidR="00B20FF2">
        <w:rPr>
          <w:rFonts w:ascii="Times New Roman" w:hAnsi="Times New Roman" w:cs="Times New Roman"/>
          <w:sz w:val="28"/>
          <w:szCs w:val="28"/>
        </w:rPr>
        <w:t xml:space="preserve">все </w:t>
      </w:r>
      <w:r w:rsidR="00157124">
        <w:rPr>
          <w:rFonts w:ascii="Times New Roman" w:hAnsi="Times New Roman" w:cs="Times New Roman"/>
          <w:sz w:val="28"/>
          <w:szCs w:val="28"/>
        </w:rPr>
        <w:t xml:space="preserve">так </w:t>
      </w:r>
      <w:r w:rsidR="00B20FF2">
        <w:rPr>
          <w:rFonts w:ascii="Times New Roman" w:hAnsi="Times New Roman" w:cs="Times New Roman"/>
          <w:sz w:val="28"/>
          <w:szCs w:val="28"/>
        </w:rPr>
        <w:t xml:space="preserve">рисую </w:t>
      </w:r>
      <w:r w:rsidR="00157124">
        <w:rPr>
          <w:rFonts w:ascii="Times New Roman" w:hAnsi="Times New Roman" w:cs="Times New Roman"/>
          <w:sz w:val="28"/>
          <w:szCs w:val="28"/>
        </w:rPr>
        <w:t>аккуратно</w:t>
      </w:r>
      <w:r w:rsidR="006A7EC3">
        <w:rPr>
          <w:rFonts w:ascii="Times New Roman" w:hAnsi="Times New Roman" w:cs="Times New Roman"/>
          <w:sz w:val="28"/>
          <w:szCs w:val="28"/>
        </w:rPr>
        <w:t>, она сидит, рядом</w:t>
      </w:r>
      <w:r w:rsidRPr="00931250">
        <w:rPr>
          <w:rFonts w:ascii="Times New Roman" w:hAnsi="Times New Roman" w:cs="Times New Roman"/>
          <w:sz w:val="28"/>
          <w:szCs w:val="28"/>
        </w:rPr>
        <w:t xml:space="preserve"> белые лили</w:t>
      </w:r>
      <w:r w:rsidR="00B20FF2">
        <w:rPr>
          <w:rFonts w:ascii="Times New Roman" w:hAnsi="Times New Roman" w:cs="Times New Roman"/>
          <w:sz w:val="28"/>
          <w:szCs w:val="28"/>
        </w:rPr>
        <w:t>и</w:t>
      </w:r>
      <w:r w:rsidR="00151288">
        <w:rPr>
          <w:rFonts w:ascii="Times New Roman" w:hAnsi="Times New Roman" w:cs="Times New Roman"/>
          <w:sz w:val="28"/>
          <w:szCs w:val="28"/>
        </w:rPr>
        <w:t xml:space="preserve"> </w:t>
      </w:r>
      <w:r w:rsidR="00B20FF2">
        <w:rPr>
          <w:rFonts w:ascii="Times New Roman" w:hAnsi="Times New Roman" w:cs="Times New Roman"/>
          <w:sz w:val="28"/>
          <w:szCs w:val="28"/>
        </w:rPr>
        <w:t>–</w:t>
      </w:r>
      <w:r w:rsidR="00151288">
        <w:rPr>
          <w:rFonts w:ascii="Times New Roman" w:hAnsi="Times New Roman" w:cs="Times New Roman"/>
          <w:sz w:val="28"/>
          <w:szCs w:val="28"/>
        </w:rPr>
        <w:t xml:space="preserve"> полный</w:t>
      </w:r>
      <w:r w:rsidR="00B20FF2">
        <w:rPr>
          <w:rFonts w:ascii="Times New Roman" w:hAnsi="Times New Roman" w:cs="Times New Roman"/>
          <w:sz w:val="28"/>
          <w:szCs w:val="28"/>
        </w:rPr>
        <w:t xml:space="preserve"> </w:t>
      </w:r>
      <w:r w:rsidR="00151288">
        <w:rPr>
          <w:rFonts w:ascii="Times New Roman" w:hAnsi="Times New Roman" w:cs="Times New Roman"/>
          <w:sz w:val="28"/>
          <w:szCs w:val="28"/>
        </w:rPr>
        <w:t xml:space="preserve"> привет, как говорит</w:t>
      </w:r>
      <w:r w:rsidRPr="00931250">
        <w:rPr>
          <w:rFonts w:ascii="Times New Roman" w:hAnsi="Times New Roman" w:cs="Times New Roman"/>
          <w:sz w:val="28"/>
          <w:szCs w:val="28"/>
        </w:rPr>
        <w:t xml:space="preserve">ся. </w:t>
      </w:r>
      <w:r w:rsidR="00CA4119">
        <w:rPr>
          <w:rFonts w:ascii="Times New Roman" w:hAnsi="Times New Roman" w:cs="Times New Roman"/>
          <w:sz w:val="28"/>
          <w:szCs w:val="28"/>
        </w:rPr>
        <w:t>Она в платье таком синем</w:t>
      </w:r>
      <w:r w:rsidR="0022044C">
        <w:rPr>
          <w:rFonts w:ascii="Times New Roman" w:hAnsi="Times New Roman" w:cs="Times New Roman"/>
          <w:sz w:val="28"/>
          <w:szCs w:val="28"/>
        </w:rPr>
        <w:t xml:space="preserve"> темном..</w:t>
      </w:r>
      <w:r w:rsidR="00CA4119">
        <w:rPr>
          <w:rFonts w:ascii="Times New Roman" w:hAnsi="Times New Roman" w:cs="Times New Roman"/>
          <w:sz w:val="28"/>
          <w:szCs w:val="28"/>
        </w:rPr>
        <w:t xml:space="preserve">. </w:t>
      </w:r>
      <w:r w:rsidRPr="00931250">
        <w:rPr>
          <w:rFonts w:ascii="Times New Roman" w:hAnsi="Times New Roman" w:cs="Times New Roman"/>
          <w:sz w:val="28"/>
          <w:szCs w:val="28"/>
        </w:rPr>
        <w:t>В</w:t>
      </w:r>
      <w:r w:rsidR="00B20FF2">
        <w:rPr>
          <w:rFonts w:ascii="Times New Roman" w:hAnsi="Times New Roman" w:cs="Times New Roman"/>
          <w:sz w:val="28"/>
          <w:szCs w:val="28"/>
        </w:rPr>
        <w:t xml:space="preserve"> общем, в</w:t>
      </w:r>
      <w:r w:rsidRPr="00931250">
        <w:rPr>
          <w:rFonts w:ascii="Times New Roman" w:hAnsi="Times New Roman" w:cs="Times New Roman"/>
          <w:sz w:val="28"/>
          <w:szCs w:val="28"/>
        </w:rPr>
        <w:t xml:space="preserve">се очаровательно. </w:t>
      </w:r>
      <w:r w:rsidR="00C26E1F">
        <w:rPr>
          <w:rFonts w:ascii="Times New Roman" w:hAnsi="Times New Roman" w:cs="Times New Roman"/>
          <w:sz w:val="28"/>
          <w:szCs w:val="28"/>
        </w:rPr>
        <w:t>Не то чтобы фото</w:t>
      </w:r>
      <w:r w:rsidR="00023832">
        <w:rPr>
          <w:rFonts w:ascii="Times New Roman" w:hAnsi="Times New Roman" w:cs="Times New Roman"/>
          <w:sz w:val="28"/>
          <w:szCs w:val="28"/>
        </w:rPr>
        <w:t xml:space="preserve">, </w:t>
      </w:r>
      <w:r w:rsidR="006A7EC3">
        <w:rPr>
          <w:rFonts w:ascii="Times New Roman" w:hAnsi="Times New Roman" w:cs="Times New Roman"/>
          <w:sz w:val="28"/>
          <w:szCs w:val="28"/>
        </w:rPr>
        <w:t xml:space="preserve">но </w:t>
      </w:r>
      <w:r w:rsidR="00946297">
        <w:rPr>
          <w:rFonts w:ascii="Times New Roman" w:hAnsi="Times New Roman" w:cs="Times New Roman"/>
          <w:sz w:val="28"/>
          <w:szCs w:val="28"/>
        </w:rPr>
        <w:t xml:space="preserve">все похоже. </w:t>
      </w:r>
      <w:r w:rsidRPr="00931250">
        <w:rPr>
          <w:rFonts w:ascii="Times New Roman" w:hAnsi="Times New Roman" w:cs="Times New Roman"/>
          <w:sz w:val="28"/>
          <w:szCs w:val="28"/>
        </w:rPr>
        <w:t>Приношу</w:t>
      </w:r>
      <w:r w:rsidR="00F671E8">
        <w:rPr>
          <w:rFonts w:ascii="Times New Roman" w:hAnsi="Times New Roman" w:cs="Times New Roman"/>
          <w:sz w:val="28"/>
          <w:szCs w:val="28"/>
        </w:rPr>
        <w:t>. Опять</w:t>
      </w:r>
      <w:r w:rsidR="006A7EC3">
        <w:rPr>
          <w:rFonts w:ascii="Times New Roman" w:hAnsi="Times New Roman" w:cs="Times New Roman"/>
          <w:sz w:val="28"/>
          <w:szCs w:val="28"/>
        </w:rPr>
        <w:t xml:space="preserve"> </w:t>
      </w:r>
      <w:r w:rsidR="0022044C">
        <w:rPr>
          <w:rFonts w:ascii="Times New Roman" w:hAnsi="Times New Roman" w:cs="Times New Roman"/>
          <w:sz w:val="28"/>
          <w:szCs w:val="28"/>
        </w:rPr>
        <w:t>там</w:t>
      </w:r>
      <w:r w:rsidR="006A7EC3">
        <w:rPr>
          <w:rFonts w:ascii="Times New Roman" w:hAnsi="Times New Roman" w:cs="Times New Roman"/>
          <w:sz w:val="28"/>
          <w:szCs w:val="28"/>
        </w:rPr>
        <w:t xml:space="preserve"> </w:t>
      </w:r>
      <w:r w:rsidR="00946297">
        <w:rPr>
          <w:rFonts w:ascii="Times New Roman" w:hAnsi="Times New Roman" w:cs="Times New Roman"/>
          <w:sz w:val="28"/>
          <w:szCs w:val="28"/>
        </w:rPr>
        <w:t xml:space="preserve">большой </w:t>
      </w:r>
      <w:r w:rsidR="006A7EC3">
        <w:rPr>
          <w:rFonts w:ascii="Times New Roman" w:hAnsi="Times New Roman" w:cs="Times New Roman"/>
          <w:sz w:val="28"/>
          <w:szCs w:val="28"/>
        </w:rPr>
        <w:t>выставком</w:t>
      </w:r>
      <w:r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F671E8">
        <w:rPr>
          <w:rFonts w:ascii="Times New Roman" w:hAnsi="Times New Roman" w:cs="Times New Roman"/>
          <w:sz w:val="28"/>
          <w:szCs w:val="28"/>
        </w:rPr>
        <w:t>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там сидят </w:t>
      </w:r>
      <w:r w:rsidR="00F671E8">
        <w:rPr>
          <w:rFonts w:ascii="Times New Roman" w:hAnsi="Times New Roman" w:cs="Times New Roman"/>
          <w:sz w:val="28"/>
          <w:szCs w:val="28"/>
        </w:rPr>
        <w:t xml:space="preserve">– обычно сидят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все те же люди, они меня </w:t>
      </w:r>
      <w:r w:rsidR="00946297">
        <w:rPr>
          <w:rFonts w:ascii="Times New Roman" w:hAnsi="Times New Roman" w:cs="Times New Roman"/>
          <w:sz w:val="28"/>
          <w:szCs w:val="28"/>
        </w:rPr>
        <w:t xml:space="preserve">уже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знали. Кто </w:t>
      </w:r>
      <w:r w:rsidR="00F671E8">
        <w:rPr>
          <w:rFonts w:ascii="Times New Roman" w:hAnsi="Times New Roman" w:cs="Times New Roman"/>
          <w:sz w:val="28"/>
          <w:szCs w:val="28"/>
        </w:rPr>
        <w:t xml:space="preserve">меня </w:t>
      </w:r>
      <w:r w:rsidRPr="00931250">
        <w:rPr>
          <w:rFonts w:ascii="Times New Roman" w:hAnsi="Times New Roman" w:cs="Times New Roman"/>
          <w:sz w:val="28"/>
          <w:szCs w:val="28"/>
        </w:rPr>
        <w:t>не знал</w:t>
      </w:r>
      <w:r w:rsidR="00CA4119">
        <w:rPr>
          <w:rFonts w:ascii="Times New Roman" w:hAnsi="Times New Roman" w:cs="Times New Roman"/>
          <w:sz w:val="28"/>
          <w:szCs w:val="28"/>
        </w:rPr>
        <w:t>, типа Моисеенко</w:t>
      </w:r>
      <w:r w:rsidR="00BC2605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519E7" w:rsidRPr="00BC2605">
        <w:rPr>
          <w:rFonts w:ascii="Times New Roman" w:hAnsi="Times New Roman" w:cs="Times New Roman"/>
          <w:i/>
          <w:sz w:val="28"/>
          <w:szCs w:val="28"/>
        </w:rPr>
        <w:t>«</w:t>
      </w:r>
      <w:r w:rsidR="00BC2605" w:rsidRPr="00BC2605">
        <w:rPr>
          <w:rFonts w:ascii="Times New Roman" w:hAnsi="Times New Roman" w:cs="Times New Roman"/>
          <w:i/>
          <w:sz w:val="28"/>
          <w:szCs w:val="28"/>
        </w:rPr>
        <w:t>А, интересно, ч</w:t>
      </w:r>
      <w:r w:rsidR="00946297" w:rsidRPr="00BC2605">
        <w:rPr>
          <w:rFonts w:ascii="Times New Roman" w:hAnsi="Times New Roman" w:cs="Times New Roman"/>
          <w:i/>
          <w:sz w:val="28"/>
          <w:szCs w:val="28"/>
        </w:rPr>
        <w:t>то это такое</w:t>
      </w:r>
      <w:r w:rsidR="002519E7" w:rsidRPr="00BC2605">
        <w:rPr>
          <w:rFonts w:ascii="Times New Roman" w:hAnsi="Times New Roman" w:cs="Times New Roman"/>
          <w:i/>
          <w:sz w:val="28"/>
          <w:szCs w:val="28"/>
        </w:rPr>
        <w:t>?»</w:t>
      </w:r>
      <w:r w:rsidR="002519E7">
        <w:rPr>
          <w:rFonts w:ascii="Times New Roman" w:hAnsi="Times New Roman" w:cs="Times New Roman"/>
          <w:sz w:val="28"/>
          <w:szCs w:val="28"/>
        </w:rPr>
        <w:t xml:space="preserve"> </w:t>
      </w:r>
      <w:r w:rsidR="00FE51E3">
        <w:rPr>
          <w:rFonts w:ascii="Times New Roman" w:hAnsi="Times New Roman" w:cs="Times New Roman"/>
          <w:sz w:val="28"/>
          <w:szCs w:val="28"/>
        </w:rPr>
        <w:t xml:space="preserve">Без особого понимания. </w:t>
      </w:r>
      <w:r w:rsidR="002519E7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671E8">
        <w:rPr>
          <w:rFonts w:ascii="Times New Roman" w:hAnsi="Times New Roman" w:cs="Times New Roman"/>
          <w:sz w:val="28"/>
          <w:szCs w:val="28"/>
        </w:rPr>
        <w:t>сзади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46297">
        <w:rPr>
          <w:rFonts w:ascii="Times New Roman" w:hAnsi="Times New Roman" w:cs="Times New Roman"/>
          <w:sz w:val="28"/>
          <w:szCs w:val="28"/>
        </w:rPr>
        <w:t xml:space="preserve">кричат </w:t>
      </w:r>
      <w:r w:rsidR="00946297" w:rsidRPr="00CF0A78">
        <w:rPr>
          <w:rFonts w:ascii="Times New Roman" w:hAnsi="Times New Roman" w:cs="Times New Roman"/>
          <w:i/>
          <w:sz w:val="28"/>
          <w:szCs w:val="28"/>
        </w:rPr>
        <w:t>(повышает голос)</w:t>
      </w:r>
      <w:r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Pr="00BC2605">
        <w:rPr>
          <w:rFonts w:ascii="Times New Roman" w:hAnsi="Times New Roman" w:cs="Times New Roman"/>
          <w:i/>
          <w:sz w:val="28"/>
          <w:szCs w:val="28"/>
        </w:rPr>
        <w:t>«Да</w:t>
      </w:r>
      <w:r w:rsidR="00984379" w:rsidRPr="00BC2605">
        <w:rPr>
          <w:rFonts w:ascii="Times New Roman" w:hAnsi="Times New Roman" w:cs="Times New Roman"/>
          <w:i/>
          <w:sz w:val="28"/>
          <w:szCs w:val="28"/>
        </w:rPr>
        <w:t>,</w:t>
      </w:r>
      <w:r w:rsidRPr="00BC2605">
        <w:rPr>
          <w:rFonts w:ascii="Times New Roman" w:hAnsi="Times New Roman" w:cs="Times New Roman"/>
          <w:i/>
          <w:sz w:val="28"/>
          <w:szCs w:val="28"/>
        </w:rPr>
        <w:t xml:space="preserve"> это он специально нарисовал, чтобы его </w:t>
      </w:r>
      <w:r w:rsidR="00946297" w:rsidRPr="00BC2605">
        <w:rPr>
          <w:rFonts w:ascii="Times New Roman" w:hAnsi="Times New Roman" w:cs="Times New Roman"/>
          <w:i/>
          <w:sz w:val="28"/>
          <w:szCs w:val="28"/>
        </w:rPr>
        <w:t xml:space="preserve">взяли </w:t>
      </w:r>
      <w:r w:rsidRPr="00BC2605">
        <w:rPr>
          <w:rFonts w:ascii="Times New Roman" w:hAnsi="Times New Roman" w:cs="Times New Roman"/>
          <w:i/>
          <w:sz w:val="28"/>
          <w:szCs w:val="28"/>
        </w:rPr>
        <w:t xml:space="preserve">на выставку! </w:t>
      </w:r>
      <w:r w:rsidR="005331ED" w:rsidRPr="00BC2605">
        <w:rPr>
          <w:rFonts w:ascii="Times New Roman" w:hAnsi="Times New Roman" w:cs="Times New Roman"/>
          <w:i/>
          <w:sz w:val="28"/>
          <w:szCs w:val="28"/>
        </w:rPr>
        <w:t>Он сам-то не такой на</w:t>
      </w:r>
      <w:r w:rsidRPr="00BC2605">
        <w:rPr>
          <w:rFonts w:ascii="Times New Roman" w:hAnsi="Times New Roman" w:cs="Times New Roman"/>
          <w:i/>
          <w:sz w:val="28"/>
          <w:szCs w:val="28"/>
        </w:rPr>
        <w:t xml:space="preserve"> самом деле!</w:t>
      </w:r>
      <w:r w:rsidR="00946297" w:rsidRPr="00BC2605">
        <w:rPr>
          <w:rFonts w:ascii="Times New Roman" w:hAnsi="Times New Roman" w:cs="Times New Roman"/>
          <w:i/>
          <w:sz w:val="28"/>
          <w:szCs w:val="28"/>
        </w:rPr>
        <w:t xml:space="preserve"> (смеется)</w:t>
      </w:r>
      <w:r w:rsidR="00151288" w:rsidRPr="00BC2605">
        <w:rPr>
          <w:rFonts w:ascii="Times New Roman" w:hAnsi="Times New Roman" w:cs="Times New Roman"/>
          <w:i/>
          <w:sz w:val="28"/>
          <w:szCs w:val="28"/>
        </w:rPr>
        <w:t>.</w:t>
      </w:r>
      <w:r w:rsidR="00946297" w:rsidRPr="00BC2605">
        <w:rPr>
          <w:rFonts w:ascii="Times New Roman" w:hAnsi="Times New Roman" w:cs="Times New Roman"/>
          <w:i/>
          <w:sz w:val="28"/>
          <w:szCs w:val="28"/>
        </w:rPr>
        <w:t xml:space="preserve"> Это он специально, </w:t>
      </w:r>
      <w:r w:rsidR="005331ED" w:rsidRPr="00BC2605">
        <w:rPr>
          <w:rFonts w:ascii="Times New Roman" w:hAnsi="Times New Roman" w:cs="Times New Roman"/>
          <w:i/>
          <w:sz w:val="28"/>
          <w:szCs w:val="28"/>
        </w:rPr>
        <w:t xml:space="preserve">ишь, даже так сделал, </w:t>
      </w:r>
      <w:r w:rsidR="00946297" w:rsidRPr="00BC2605">
        <w:rPr>
          <w:rFonts w:ascii="Times New Roman" w:hAnsi="Times New Roman" w:cs="Times New Roman"/>
          <w:i/>
          <w:sz w:val="28"/>
          <w:szCs w:val="28"/>
        </w:rPr>
        <w:t>чтобы похоже было! Забирай и катись отсюда!</w:t>
      </w:r>
      <w:r w:rsidRPr="00BC2605">
        <w:rPr>
          <w:rFonts w:ascii="Times New Roman" w:hAnsi="Times New Roman" w:cs="Times New Roman"/>
          <w:i/>
          <w:sz w:val="28"/>
          <w:szCs w:val="28"/>
        </w:rPr>
        <w:t>»</w:t>
      </w:r>
      <w:r w:rsidR="005331ED">
        <w:rPr>
          <w:rFonts w:ascii="Times New Roman" w:hAnsi="Times New Roman" w:cs="Times New Roman"/>
          <w:sz w:val="28"/>
          <w:szCs w:val="28"/>
        </w:rPr>
        <w:t xml:space="preserve"> </w:t>
      </w:r>
      <w:r w:rsidR="00BC2605">
        <w:rPr>
          <w:rFonts w:ascii="Times New Roman" w:hAnsi="Times New Roman" w:cs="Times New Roman"/>
          <w:sz w:val="28"/>
          <w:szCs w:val="28"/>
        </w:rPr>
        <w:t>–</w:t>
      </w:r>
      <w:r w:rsidR="005331ED">
        <w:rPr>
          <w:rFonts w:ascii="Times New Roman" w:hAnsi="Times New Roman" w:cs="Times New Roman"/>
          <w:sz w:val="28"/>
          <w:szCs w:val="28"/>
        </w:rPr>
        <w:t xml:space="preserve"> кричат сзади.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A4119">
        <w:rPr>
          <w:rFonts w:ascii="Times New Roman" w:hAnsi="Times New Roman" w:cs="Times New Roman"/>
          <w:sz w:val="28"/>
          <w:szCs w:val="28"/>
        </w:rPr>
        <w:t xml:space="preserve">Моисеенко так </w:t>
      </w:r>
      <w:r w:rsidR="00946297">
        <w:rPr>
          <w:rFonts w:ascii="Times New Roman" w:hAnsi="Times New Roman" w:cs="Times New Roman"/>
          <w:sz w:val="28"/>
          <w:szCs w:val="28"/>
        </w:rPr>
        <w:t>с удивлением на него</w:t>
      </w:r>
      <w:r w:rsidR="00CA4119">
        <w:rPr>
          <w:rFonts w:ascii="Times New Roman" w:hAnsi="Times New Roman" w:cs="Times New Roman"/>
          <w:sz w:val="28"/>
          <w:szCs w:val="28"/>
        </w:rPr>
        <w:t xml:space="preserve"> смотрит, но ничего не говорит. </w:t>
      </w:r>
      <w:r w:rsidR="005331ED">
        <w:rPr>
          <w:rFonts w:ascii="Times New Roman" w:hAnsi="Times New Roman" w:cs="Times New Roman"/>
          <w:sz w:val="28"/>
          <w:szCs w:val="28"/>
        </w:rPr>
        <w:t xml:space="preserve">Ну, он меня не знает, – поэтому. </w:t>
      </w:r>
      <w:r w:rsidRPr="00931250">
        <w:rPr>
          <w:rFonts w:ascii="Times New Roman" w:hAnsi="Times New Roman" w:cs="Times New Roman"/>
          <w:sz w:val="28"/>
          <w:szCs w:val="28"/>
        </w:rPr>
        <w:t>Таким образом</w:t>
      </w:r>
      <w:r w:rsidR="00CA4119">
        <w:rPr>
          <w:rFonts w:ascii="Times New Roman" w:hAnsi="Times New Roman" w:cs="Times New Roman"/>
          <w:sz w:val="28"/>
          <w:szCs w:val="28"/>
        </w:rPr>
        <w:t xml:space="preserve">, </w:t>
      </w:r>
      <w:r w:rsidR="005F13AE">
        <w:rPr>
          <w:rFonts w:ascii="Times New Roman" w:hAnsi="Times New Roman" w:cs="Times New Roman"/>
          <w:sz w:val="28"/>
          <w:szCs w:val="28"/>
        </w:rPr>
        <w:t xml:space="preserve">как говорится, </w:t>
      </w:r>
      <w:r w:rsidR="00CA4119">
        <w:rPr>
          <w:rFonts w:ascii="Times New Roman" w:hAnsi="Times New Roman" w:cs="Times New Roman"/>
          <w:sz w:val="28"/>
          <w:szCs w:val="28"/>
        </w:rPr>
        <w:t>Бог миловал</w:t>
      </w:r>
      <w:r w:rsidR="005F13AE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продаться большевикам </w:t>
      </w:r>
      <w:r w:rsidR="002519E7">
        <w:rPr>
          <w:rFonts w:ascii="Times New Roman" w:hAnsi="Times New Roman" w:cs="Times New Roman"/>
          <w:sz w:val="28"/>
          <w:szCs w:val="28"/>
        </w:rPr>
        <w:t xml:space="preserve"> </w:t>
      </w:r>
      <w:r w:rsidR="00AB0B4D" w:rsidRPr="00931250">
        <w:rPr>
          <w:rFonts w:ascii="Times New Roman" w:hAnsi="Times New Roman" w:cs="Times New Roman"/>
          <w:sz w:val="28"/>
          <w:szCs w:val="28"/>
        </w:rPr>
        <w:t>у меня не вышло</w:t>
      </w:r>
      <w:r w:rsidR="00F54B0C">
        <w:rPr>
          <w:rFonts w:ascii="Times New Roman" w:hAnsi="Times New Roman" w:cs="Times New Roman"/>
          <w:sz w:val="28"/>
          <w:szCs w:val="28"/>
        </w:rPr>
        <w:t xml:space="preserve"> (у меня не то чтобы желание такое было, но денег же надо!)</w:t>
      </w:r>
      <w:r w:rsidR="00AB0B4D">
        <w:rPr>
          <w:rFonts w:ascii="Times New Roman" w:hAnsi="Times New Roman" w:cs="Times New Roman"/>
          <w:sz w:val="28"/>
          <w:szCs w:val="28"/>
        </w:rPr>
        <w:t xml:space="preserve">. </w:t>
      </w:r>
      <w:r w:rsidR="002519E7">
        <w:rPr>
          <w:rFonts w:ascii="Times New Roman" w:hAnsi="Times New Roman" w:cs="Times New Roman"/>
          <w:sz w:val="28"/>
          <w:szCs w:val="28"/>
        </w:rPr>
        <w:t>И я перестал делать такого типа работы</w:t>
      </w:r>
      <w:r w:rsidR="00C26E1F">
        <w:rPr>
          <w:rFonts w:ascii="Times New Roman" w:hAnsi="Times New Roman" w:cs="Times New Roman"/>
          <w:sz w:val="28"/>
          <w:szCs w:val="28"/>
        </w:rPr>
        <w:t>, специально для выставкома.</w:t>
      </w:r>
    </w:p>
    <w:p w:rsidR="00CF66ED" w:rsidRPr="00931250" w:rsidRDefault="00F57CB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Потом я познакомился с Аршакуни, с Егошиным, с Тюленевым. С Аршакуни я познакомился в театре</w:t>
      </w:r>
      <w:r w:rsidR="002519E7">
        <w:rPr>
          <w:rFonts w:ascii="Times New Roman" w:hAnsi="Times New Roman" w:cs="Times New Roman"/>
          <w:sz w:val="28"/>
          <w:szCs w:val="28"/>
        </w:rPr>
        <w:t>, если я не путаю</w:t>
      </w:r>
      <w:r w:rsidR="00151288">
        <w:rPr>
          <w:rFonts w:ascii="Times New Roman" w:hAnsi="Times New Roman" w:cs="Times New Roman"/>
          <w:sz w:val="28"/>
          <w:szCs w:val="28"/>
        </w:rPr>
        <w:t>,</w:t>
      </w:r>
      <w:r w:rsidR="002519E7">
        <w:rPr>
          <w:rFonts w:ascii="Times New Roman" w:hAnsi="Times New Roman" w:cs="Times New Roman"/>
          <w:sz w:val="28"/>
          <w:szCs w:val="28"/>
        </w:rPr>
        <w:t xml:space="preserve"> в ТЮЗе. 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D322A">
        <w:rPr>
          <w:rFonts w:ascii="Times New Roman" w:hAnsi="Times New Roman" w:cs="Times New Roman"/>
          <w:sz w:val="28"/>
          <w:szCs w:val="28"/>
        </w:rPr>
        <w:t xml:space="preserve">И </w:t>
      </w:r>
      <w:r w:rsidR="001D322A" w:rsidRPr="00931250">
        <w:rPr>
          <w:rFonts w:ascii="Times New Roman" w:hAnsi="Times New Roman" w:cs="Times New Roman"/>
          <w:sz w:val="28"/>
          <w:szCs w:val="28"/>
        </w:rPr>
        <w:t>меня</w:t>
      </w:r>
      <w:r w:rsidR="001D322A">
        <w:rPr>
          <w:rFonts w:ascii="Times New Roman" w:hAnsi="Times New Roman" w:cs="Times New Roman"/>
          <w:sz w:val="28"/>
          <w:szCs w:val="28"/>
        </w:rPr>
        <w:t xml:space="preserve"> и</w:t>
      </w:r>
      <w:r w:rsidRPr="00931250">
        <w:rPr>
          <w:rFonts w:ascii="Times New Roman" w:hAnsi="Times New Roman" w:cs="Times New Roman"/>
          <w:sz w:val="28"/>
          <w:szCs w:val="28"/>
        </w:rPr>
        <w:t xml:space="preserve">ногда брали на </w:t>
      </w:r>
      <w:r w:rsidR="00532B01">
        <w:rPr>
          <w:rFonts w:ascii="Times New Roman" w:hAnsi="Times New Roman" w:cs="Times New Roman"/>
          <w:sz w:val="28"/>
          <w:szCs w:val="28"/>
        </w:rPr>
        <w:t>живописные</w:t>
      </w:r>
      <w:r w:rsidR="00532B0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выставки,</w:t>
      </w:r>
      <w:r w:rsidR="004A480D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зас</w:t>
      </w:r>
      <w:r w:rsidR="00387D45">
        <w:rPr>
          <w:rFonts w:ascii="Times New Roman" w:hAnsi="Times New Roman" w:cs="Times New Roman"/>
          <w:sz w:val="28"/>
          <w:szCs w:val="28"/>
        </w:rPr>
        <w:t>унут</w:t>
      </w:r>
      <w:r w:rsidRPr="00931250">
        <w:rPr>
          <w:rFonts w:ascii="Times New Roman" w:hAnsi="Times New Roman" w:cs="Times New Roman"/>
          <w:sz w:val="28"/>
          <w:szCs w:val="28"/>
        </w:rPr>
        <w:t xml:space="preserve"> куда-нибудь вбок</w:t>
      </w:r>
      <w:r w:rsidR="00387D45">
        <w:rPr>
          <w:rFonts w:ascii="Times New Roman" w:hAnsi="Times New Roman" w:cs="Times New Roman"/>
          <w:sz w:val="28"/>
          <w:szCs w:val="28"/>
        </w:rPr>
        <w:t xml:space="preserve"> –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E51E3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931250">
        <w:rPr>
          <w:rFonts w:ascii="Times New Roman" w:hAnsi="Times New Roman" w:cs="Times New Roman"/>
          <w:sz w:val="28"/>
          <w:szCs w:val="28"/>
        </w:rPr>
        <w:t>получалось</w:t>
      </w:r>
      <w:r w:rsidR="00FE51E3">
        <w:rPr>
          <w:rFonts w:ascii="Times New Roman" w:hAnsi="Times New Roman" w:cs="Times New Roman"/>
          <w:sz w:val="28"/>
          <w:szCs w:val="28"/>
        </w:rPr>
        <w:t>, естественно,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ни два, ни полтора. </w:t>
      </w:r>
      <w:r w:rsidR="00532B01">
        <w:rPr>
          <w:rFonts w:ascii="Times New Roman" w:hAnsi="Times New Roman" w:cs="Times New Roman"/>
          <w:sz w:val="28"/>
          <w:szCs w:val="28"/>
        </w:rPr>
        <w:t>Это была о</w:t>
      </w:r>
      <w:r w:rsidRPr="00931250">
        <w:rPr>
          <w:rFonts w:ascii="Times New Roman" w:hAnsi="Times New Roman" w:cs="Times New Roman"/>
          <w:sz w:val="28"/>
          <w:szCs w:val="28"/>
        </w:rPr>
        <w:t xml:space="preserve">бычная </w:t>
      </w:r>
      <w:r w:rsidR="003D4442">
        <w:rPr>
          <w:rFonts w:ascii="Times New Roman" w:hAnsi="Times New Roman" w:cs="Times New Roman"/>
          <w:sz w:val="28"/>
          <w:szCs w:val="28"/>
        </w:rPr>
        <w:t xml:space="preserve">жизнь </w:t>
      </w:r>
      <w:r w:rsidR="002519E7">
        <w:rPr>
          <w:rFonts w:ascii="Times New Roman" w:hAnsi="Times New Roman" w:cs="Times New Roman"/>
          <w:sz w:val="28"/>
          <w:szCs w:val="28"/>
        </w:rPr>
        <w:t xml:space="preserve">в </w:t>
      </w:r>
      <w:r w:rsidR="00387D45">
        <w:rPr>
          <w:rFonts w:ascii="Times New Roman" w:hAnsi="Times New Roman" w:cs="Times New Roman"/>
          <w:sz w:val="28"/>
          <w:szCs w:val="28"/>
        </w:rPr>
        <w:t>с</w:t>
      </w:r>
      <w:r w:rsidR="002519E7">
        <w:rPr>
          <w:rFonts w:ascii="Times New Roman" w:hAnsi="Times New Roman" w:cs="Times New Roman"/>
          <w:sz w:val="28"/>
          <w:szCs w:val="28"/>
        </w:rPr>
        <w:t xml:space="preserve">оветское время </w:t>
      </w:r>
      <w:r w:rsidR="001D322A">
        <w:rPr>
          <w:rFonts w:ascii="Times New Roman" w:hAnsi="Times New Roman" w:cs="Times New Roman"/>
          <w:sz w:val="28"/>
          <w:szCs w:val="28"/>
        </w:rPr>
        <w:t xml:space="preserve">такого </w:t>
      </w:r>
      <w:r w:rsidR="00532B01">
        <w:rPr>
          <w:rFonts w:ascii="Times New Roman" w:hAnsi="Times New Roman" w:cs="Times New Roman"/>
          <w:sz w:val="28"/>
          <w:szCs w:val="28"/>
        </w:rPr>
        <w:t>художника</w:t>
      </w:r>
      <w:r w:rsidR="003D4442">
        <w:rPr>
          <w:rFonts w:ascii="Times New Roman" w:hAnsi="Times New Roman" w:cs="Times New Roman"/>
          <w:sz w:val="28"/>
          <w:szCs w:val="28"/>
        </w:rPr>
        <w:t xml:space="preserve"> –</w:t>
      </w:r>
      <w:r w:rsidR="003D4442" w:rsidRPr="003D4442">
        <w:rPr>
          <w:rFonts w:ascii="Times New Roman" w:hAnsi="Times New Roman" w:cs="Times New Roman"/>
          <w:sz w:val="28"/>
          <w:szCs w:val="28"/>
        </w:rPr>
        <w:t xml:space="preserve"> </w:t>
      </w:r>
      <w:r w:rsidR="003D4442">
        <w:rPr>
          <w:rFonts w:ascii="Times New Roman" w:hAnsi="Times New Roman" w:cs="Times New Roman"/>
          <w:sz w:val="28"/>
          <w:szCs w:val="28"/>
        </w:rPr>
        <w:t>непонятного</w:t>
      </w:r>
      <w:r w:rsidR="00043DC2">
        <w:rPr>
          <w:rFonts w:ascii="Times New Roman" w:hAnsi="Times New Roman" w:cs="Times New Roman"/>
          <w:sz w:val="28"/>
          <w:szCs w:val="28"/>
        </w:rPr>
        <w:t>.</w:t>
      </w:r>
      <w:r w:rsidR="00532B01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При этом я </w:t>
      </w:r>
      <w:r w:rsidR="001D322A">
        <w:rPr>
          <w:rFonts w:ascii="Times New Roman" w:hAnsi="Times New Roman" w:cs="Times New Roman"/>
          <w:sz w:val="28"/>
          <w:szCs w:val="28"/>
        </w:rPr>
        <w:t xml:space="preserve">же ещё </w:t>
      </w:r>
      <w:r w:rsidRPr="00931250">
        <w:rPr>
          <w:rFonts w:ascii="Times New Roman" w:hAnsi="Times New Roman" w:cs="Times New Roman"/>
          <w:sz w:val="28"/>
          <w:szCs w:val="28"/>
        </w:rPr>
        <w:t>был в театральной секции,</w:t>
      </w:r>
      <w:r w:rsidR="004A480D">
        <w:rPr>
          <w:rFonts w:ascii="Times New Roman" w:hAnsi="Times New Roman" w:cs="Times New Roman"/>
          <w:sz w:val="28"/>
          <w:szCs w:val="28"/>
        </w:rPr>
        <w:t xml:space="preserve"> что очень важно</w:t>
      </w:r>
      <w:r w:rsidR="00043DC2">
        <w:rPr>
          <w:rFonts w:ascii="Times New Roman" w:hAnsi="Times New Roman" w:cs="Times New Roman"/>
          <w:sz w:val="28"/>
          <w:szCs w:val="28"/>
        </w:rPr>
        <w:t>.</w:t>
      </w:r>
      <w:r w:rsidR="004A480D">
        <w:rPr>
          <w:rFonts w:ascii="Times New Roman" w:hAnsi="Times New Roman" w:cs="Times New Roman"/>
          <w:sz w:val="28"/>
          <w:szCs w:val="28"/>
        </w:rPr>
        <w:t xml:space="preserve"> </w:t>
      </w:r>
      <w:r w:rsidR="00043DC2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там были жесткие правила. </w:t>
      </w:r>
      <w:r w:rsidR="001D322A">
        <w:rPr>
          <w:rFonts w:ascii="Times New Roman" w:hAnsi="Times New Roman" w:cs="Times New Roman"/>
          <w:sz w:val="28"/>
          <w:szCs w:val="28"/>
        </w:rPr>
        <w:t>П</w:t>
      </w:r>
      <w:r w:rsidRPr="00931250">
        <w:rPr>
          <w:rFonts w:ascii="Times New Roman" w:hAnsi="Times New Roman" w:cs="Times New Roman"/>
          <w:sz w:val="28"/>
          <w:szCs w:val="28"/>
        </w:rPr>
        <w:t>риноси</w:t>
      </w:r>
      <w:r w:rsidR="001D322A">
        <w:rPr>
          <w:rFonts w:ascii="Times New Roman" w:hAnsi="Times New Roman" w:cs="Times New Roman"/>
          <w:sz w:val="28"/>
          <w:szCs w:val="28"/>
        </w:rPr>
        <w:t xml:space="preserve">шь </w:t>
      </w:r>
      <w:r w:rsidRPr="00931250">
        <w:rPr>
          <w:rFonts w:ascii="Times New Roman" w:hAnsi="Times New Roman" w:cs="Times New Roman"/>
          <w:sz w:val="28"/>
          <w:szCs w:val="28"/>
        </w:rPr>
        <w:t xml:space="preserve"> живопись на театральную секцию, а мне говорят</w:t>
      </w:r>
      <w:r w:rsidR="00532B01">
        <w:rPr>
          <w:rFonts w:ascii="Times New Roman" w:hAnsi="Times New Roman" w:cs="Times New Roman"/>
          <w:sz w:val="28"/>
          <w:szCs w:val="28"/>
        </w:rPr>
        <w:t>:</w:t>
      </w:r>
      <w:r w:rsidR="00902A3C">
        <w:rPr>
          <w:rFonts w:ascii="Times New Roman" w:hAnsi="Times New Roman" w:cs="Times New Roman"/>
          <w:sz w:val="28"/>
          <w:szCs w:val="28"/>
        </w:rPr>
        <w:t xml:space="preserve"> </w:t>
      </w:r>
      <w:r w:rsidR="00532B01" w:rsidRPr="003D4442">
        <w:rPr>
          <w:rFonts w:ascii="Times New Roman" w:hAnsi="Times New Roman" w:cs="Times New Roman"/>
          <w:i/>
          <w:sz w:val="28"/>
          <w:szCs w:val="28"/>
        </w:rPr>
        <w:t>«</w:t>
      </w:r>
      <w:r w:rsidR="00902A3C" w:rsidRPr="003D4442">
        <w:rPr>
          <w:rFonts w:ascii="Times New Roman" w:hAnsi="Times New Roman" w:cs="Times New Roman"/>
          <w:i/>
          <w:sz w:val="28"/>
          <w:szCs w:val="28"/>
        </w:rPr>
        <w:t>Феликс,</w:t>
      </w:r>
      <w:r w:rsidR="00532B01" w:rsidRPr="003D4442">
        <w:rPr>
          <w:rFonts w:ascii="Times New Roman" w:hAnsi="Times New Roman" w:cs="Times New Roman"/>
          <w:i/>
          <w:sz w:val="28"/>
          <w:szCs w:val="28"/>
        </w:rPr>
        <w:t xml:space="preserve"> ну, ты что не знаешь, что у нас театральная секция? У нас театр. А ты со </w:t>
      </w:r>
      <w:r w:rsidR="00532B01" w:rsidRPr="003D444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своей живописью </w:t>
      </w:r>
      <w:r w:rsidR="00902A3C" w:rsidRPr="003D4442">
        <w:rPr>
          <w:rFonts w:ascii="Times New Roman" w:hAnsi="Times New Roman" w:cs="Times New Roman"/>
          <w:i/>
          <w:sz w:val="28"/>
          <w:szCs w:val="28"/>
        </w:rPr>
        <w:t xml:space="preserve">иди </w:t>
      </w:r>
      <w:r w:rsidRPr="003D44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31F5B" w:rsidRPr="003D4442">
        <w:rPr>
          <w:rFonts w:ascii="Times New Roman" w:hAnsi="Times New Roman" w:cs="Times New Roman"/>
          <w:i/>
          <w:sz w:val="28"/>
          <w:szCs w:val="28"/>
        </w:rPr>
        <w:t xml:space="preserve">вон – </w:t>
      </w:r>
      <w:r w:rsidRPr="003D4442">
        <w:rPr>
          <w:rFonts w:ascii="Times New Roman" w:hAnsi="Times New Roman" w:cs="Times New Roman"/>
          <w:i/>
          <w:sz w:val="28"/>
          <w:szCs w:val="28"/>
        </w:rPr>
        <w:t>в живописную секцию!»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E51E3">
        <w:rPr>
          <w:rFonts w:ascii="Times New Roman" w:hAnsi="Times New Roman" w:cs="Times New Roman"/>
          <w:sz w:val="28"/>
          <w:szCs w:val="28"/>
        </w:rPr>
        <w:t xml:space="preserve">Резонно, да? </w:t>
      </w:r>
      <w:r w:rsidR="00A922DB">
        <w:rPr>
          <w:rFonts w:ascii="Times New Roman" w:hAnsi="Times New Roman" w:cs="Times New Roman"/>
          <w:sz w:val="28"/>
          <w:szCs w:val="28"/>
        </w:rPr>
        <w:t xml:space="preserve">А те, когда к ним приходишь, говорят: 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>«Ну, что ты к нам пришел? Ты же из театральной секции, ну, иди к себе».</w:t>
      </w:r>
      <w:r w:rsidR="00A922DB">
        <w:rPr>
          <w:rFonts w:ascii="Times New Roman" w:hAnsi="Times New Roman" w:cs="Times New Roman"/>
          <w:sz w:val="28"/>
          <w:szCs w:val="28"/>
        </w:rPr>
        <w:t xml:space="preserve"> </w:t>
      </w:r>
      <w:r w:rsidR="007B4DF8">
        <w:rPr>
          <w:rFonts w:ascii="Times New Roman" w:hAnsi="Times New Roman" w:cs="Times New Roman"/>
          <w:sz w:val="28"/>
          <w:szCs w:val="28"/>
        </w:rPr>
        <w:t>Это м</w:t>
      </w:r>
      <w:r w:rsidR="00902A3C">
        <w:rPr>
          <w:rFonts w:ascii="Times New Roman" w:hAnsi="Times New Roman" w:cs="Times New Roman"/>
          <w:sz w:val="28"/>
          <w:szCs w:val="28"/>
        </w:rPr>
        <w:t>не Моисеенко так сказал</w:t>
      </w:r>
      <w:r w:rsidR="00902A3C" w:rsidRPr="00902A3C">
        <w:rPr>
          <w:rFonts w:ascii="Times New Roman" w:hAnsi="Times New Roman" w:cs="Times New Roman"/>
          <w:sz w:val="28"/>
          <w:szCs w:val="28"/>
        </w:rPr>
        <w:t xml:space="preserve">. </w:t>
      </w:r>
      <w:r w:rsidR="00A922DB">
        <w:rPr>
          <w:rFonts w:ascii="Times New Roman" w:hAnsi="Times New Roman" w:cs="Times New Roman"/>
          <w:sz w:val="28"/>
          <w:szCs w:val="28"/>
        </w:rPr>
        <w:t xml:space="preserve">А я ему в ответ: 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>«</w:t>
      </w:r>
      <w:r w:rsidR="00D9133F" w:rsidRPr="003D4442">
        <w:rPr>
          <w:rFonts w:ascii="Times New Roman" w:hAnsi="Times New Roman" w:cs="Times New Roman"/>
          <w:i/>
          <w:sz w:val="28"/>
          <w:szCs w:val="28"/>
        </w:rPr>
        <w:t>Евсей Евсеевич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>, понимаете, они там говорят</w:t>
      </w:r>
      <w:r w:rsidR="00151288" w:rsidRPr="003D4442">
        <w:rPr>
          <w:rFonts w:ascii="Times New Roman" w:hAnsi="Times New Roman" w:cs="Times New Roman"/>
          <w:i/>
          <w:sz w:val="28"/>
          <w:szCs w:val="28"/>
        </w:rPr>
        <w:t>,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 xml:space="preserve"> с живописью над</w:t>
      </w:r>
      <w:r w:rsidR="00E26F25" w:rsidRPr="003D4442">
        <w:rPr>
          <w:rFonts w:ascii="Times New Roman" w:hAnsi="Times New Roman" w:cs="Times New Roman"/>
          <w:i/>
          <w:sz w:val="28"/>
          <w:szCs w:val="28"/>
        </w:rPr>
        <w:t>о к В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>ам идти»</w:t>
      </w:r>
      <w:r w:rsidR="00A922DB">
        <w:rPr>
          <w:rFonts w:ascii="Times New Roman" w:hAnsi="Times New Roman" w:cs="Times New Roman"/>
          <w:sz w:val="28"/>
          <w:szCs w:val="28"/>
        </w:rPr>
        <w:t xml:space="preserve">. </w:t>
      </w:r>
      <w:r w:rsidR="00FE51E3">
        <w:rPr>
          <w:rFonts w:ascii="Times New Roman" w:hAnsi="Times New Roman" w:cs="Times New Roman"/>
          <w:sz w:val="28"/>
          <w:szCs w:val="28"/>
        </w:rPr>
        <w:t xml:space="preserve">Там сзади кто-то: </w:t>
      </w:r>
      <w:r w:rsidR="00E82666" w:rsidRPr="003D4442">
        <w:rPr>
          <w:rFonts w:ascii="Times New Roman" w:hAnsi="Times New Roman" w:cs="Times New Roman"/>
          <w:i/>
          <w:sz w:val="28"/>
          <w:szCs w:val="28"/>
        </w:rPr>
        <w:t>«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 xml:space="preserve">Ну, </w:t>
      </w:r>
      <w:r w:rsidR="00FE51E3" w:rsidRPr="003D4442">
        <w:rPr>
          <w:rFonts w:ascii="Times New Roman" w:hAnsi="Times New Roman" w:cs="Times New Roman"/>
          <w:i/>
          <w:sz w:val="28"/>
          <w:szCs w:val="28"/>
        </w:rPr>
        <w:t>конечно</w:t>
      </w:r>
      <w:r w:rsidR="00A922DB" w:rsidRPr="003D4442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5D6B5D" w:rsidRPr="003D4442">
        <w:rPr>
          <w:rFonts w:ascii="Times New Roman" w:hAnsi="Times New Roman" w:cs="Times New Roman"/>
          <w:i/>
          <w:sz w:val="28"/>
          <w:szCs w:val="28"/>
        </w:rPr>
        <w:t xml:space="preserve">А чего собственно? Пусть, будем </w:t>
      </w:r>
      <w:r w:rsidR="00FE51E3" w:rsidRPr="003D4442">
        <w:rPr>
          <w:rFonts w:ascii="Times New Roman" w:hAnsi="Times New Roman" w:cs="Times New Roman"/>
          <w:i/>
          <w:sz w:val="28"/>
          <w:szCs w:val="28"/>
        </w:rPr>
        <w:t>голосовать»</w:t>
      </w:r>
      <w:r w:rsidR="00151288" w:rsidRPr="003D4442">
        <w:rPr>
          <w:rFonts w:ascii="Times New Roman" w:hAnsi="Times New Roman" w:cs="Times New Roman"/>
          <w:i/>
          <w:sz w:val="28"/>
          <w:szCs w:val="28"/>
        </w:rPr>
        <w:t>.</w:t>
      </w:r>
      <w:r w:rsidR="007D5466">
        <w:rPr>
          <w:rFonts w:ascii="Times New Roman" w:hAnsi="Times New Roman" w:cs="Times New Roman"/>
          <w:sz w:val="28"/>
          <w:szCs w:val="28"/>
        </w:rPr>
        <w:t xml:space="preserve"> Моисеенко: </w:t>
      </w:r>
      <w:r w:rsidR="007D5466" w:rsidRPr="003D4442">
        <w:rPr>
          <w:rFonts w:ascii="Times New Roman" w:hAnsi="Times New Roman" w:cs="Times New Roman"/>
          <w:i/>
          <w:sz w:val="28"/>
          <w:szCs w:val="28"/>
        </w:rPr>
        <w:t>«Да</w:t>
      </w:r>
      <w:r w:rsidR="00FE51E3" w:rsidRPr="003D4442">
        <w:rPr>
          <w:rFonts w:ascii="Times New Roman" w:hAnsi="Times New Roman" w:cs="Times New Roman"/>
          <w:i/>
          <w:sz w:val="28"/>
          <w:szCs w:val="28"/>
        </w:rPr>
        <w:t xml:space="preserve"> хорошо, пожалуйста. Ставь</w:t>
      </w:r>
      <w:r w:rsidR="00E82666" w:rsidRPr="003D4442">
        <w:rPr>
          <w:rFonts w:ascii="Times New Roman" w:hAnsi="Times New Roman" w:cs="Times New Roman"/>
          <w:i/>
          <w:sz w:val="28"/>
          <w:szCs w:val="28"/>
        </w:rPr>
        <w:t>»</w:t>
      </w:r>
      <w:r w:rsidR="00151288" w:rsidRPr="003D4442">
        <w:rPr>
          <w:rFonts w:ascii="Times New Roman" w:hAnsi="Times New Roman" w:cs="Times New Roman"/>
          <w:i/>
          <w:sz w:val="28"/>
          <w:szCs w:val="28"/>
        </w:rPr>
        <w:t>.</w:t>
      </w:r>
      <w:r w:rsidR="00A922DB">
        <w:rPr>
          <w:rFonts w:ascii="Times New Roman" w:hAnsi="Times New Roman" w:cs="Times New Roman"/>
          <w:sz w:val="28"/>
          <w:szCs w:val="28"/>
        </w:rPr>
        <w:t xml:space="preserve"> </w:t>
      </w:r>
      <w:r w:rsidR="00FE51E3">
        <w:rPr>
          <w:rFonts w:ascii="Times New Roman" w:hAnsi="Times New Roman" w:cs="Times New Roman"/>
          <w:sz w:val="28"/>
          <w:szCs w:val="28"/>
        </w:rPr>
        <w:t xml:space="preserve">Ну, </w:t>
      </w:r>
      <w:r w:rsidR="004A480D">
        <w:rPr>
          <w:rFonts w:ascii="Times New Roman" w:hAnsi="Times New Roman" w:cs="Times New Roman"/>
          <w:sz w:val="28"/>
          <w:szCs w:val="28"/>
        </w:rPr>
        <w:t>они</w:t>
      </w:r>
      <w:r w:rsidR="00FE51E3">
        <w:rPr>
          <w:rFonts w:ascii="Times New Roman" w:hAnsi="Times New Roman" w:cs="Times New Roman"/>
          <w:sz w:val="28"/>
          <w:szCs w:val="28"/>
        </w:rPr>
        <w:t>, конечно,</w:t>
      </w:r>
      <w:r w:rsidR="004A480D">
        <w:rPr>
          <w:rFonts w:ascii="Times New Roman" w:hAnsi="Times New Roman" w:cs="Times New Roman"/>
          <w:sz w:val="28"/>
          <w:szCs w:val="28"/>
        </w:rPr>
        <w:t xml:space="preserve"> проголосовали</w:t>
      </w:r>
      <w:r w:rsidR="00902A3C">
        <w:rPr>
          <w:rFonts w:ascii="Times New Roman" w:hAnsi="Times New Roman" w:cs="Times New Roman"/>
          <w:sz w:val="28"/>
          <w:szCs w:val="28"/>
        </w:rPr>
        <w:t>,</w:t>
      </w:r>
      <w:r w:rsidR="004A480D">
        <w:rPr>
          <w:rFonts w:ascii="Times New Roman" w:hAnsi="Times New Roman" w:cs="Times New Roman"/>
          <w:sz w:val="28"/>
          <w:szCs w:val="28"/>
        </w:rPr>
        <w:t xml:space="preserve"> что называется мимо.</w:t>
      </w:r>
      <w:r w:rsidR="00665FA6">
        <w:rPr>
          <w:rFonts w:ascii="Times New Roman" w:hAnsi="Times New Roman" w:cs="Times New Roman"/>
          <w:sz w:val="28"/>
          <w:szCs w:val="28"/>
        </w:rPr>
        <w:t xml:space="preserve"> Или даже «за», а потом не повесили.</w:t>
      </w:r>
      <w:r w:rsidR="004A480D">
        <w:rPr>
          <w:rFonts w:ascii="Times New Roman" w:hAnsi="Times New Roman" w:cs="Times New Roman"/>
          <w:sz w:val="28"/>
          <w:szCs w:val="28"/>
        </w:rPr>
        <w:t xml:space="preserve"> </w:t>
      </w:r>
      <w:r w:rsidR="00665FA6">
        <w:rPr>
          <w:rFonts w:ascii="Times New Roman" w:hAnsi="Times New Roman" w:cs="Times New Roman"/>
          <w:sz w:val="28"/>
          <w:szCs w:val="28"/>
        </w:rPr>
        <w:t xml:space="preserve">Ну, </w:t>
      </w:r>
      <w:r w:rsidR="00F54B25">
        <w:rPr>
          <w:rFonts w:ascii="Times New Roman" w:hAnsi="Times New Roman" w:cs="Times New Roman"/>
          <w:sz w:val="28"/>
          <w:szCs w:val="28"/>
        </w:rPr>
        <w:t xml:space="preserve">в общем, </w:t>
      </w:r>
      <w:r w:rsidR="00AF2DE7">
        <w:rPr>
          <w:rFonts w:ascii="Times New Roman" w:hAnsi="Times New Roman" w:cs="Times New Roman"/>
          <w:sz w:val="28"/>
          <w:szCs w:val="28"/>
        </w:rPr>
        <w:t xml:space="preserve">это </w:t>
      </w:r>
      <w:r w:rsidR="00665FA6">
        <w:rPr>
          <w:rFonts w:ascii="Times New Roman" w:hAnsi="Times New Roman" w:cs="Times New Roman"/>
          <w:sz w:val="28"/>
          <w:szCs w:val="28"/>
        </w:rPr>
        <w:t xml:space="preserve">не принципиально. Это была </w:t>
      </w:r>
      <w:r w:rsidR="00AF2DE7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665FA6">
        <w:rPr>
          <w:rFonts w:ascii="Times New Roman" w:hAnsi="Times New Roman" w:cs="Times New Roman"/>
          <w:sz w:val="28"/>
          <w:szCs w:val="28"/>
        </w:rPr>
        <w:t>жесткая</w:t>
      </w:r>
      <w:r w:rsidR="00AF2DE7">
        <w:rPr>
          <w:rFonts w:ascii="Times New Roman" w:hAnsi="Times New Roman" w:cs="Times New Roman"/>
          <w:sz w:val="28"/>
          <w:szCs w:val="28"/>
        </w:rPr>
        <w:t xml:space="preserve"> – я не знаю,</w:t>
      </w:r>
      <w:r w:rsidR="00665FA6">
        <w:rPr>
          <w:rFonts w:ascii="Times New Roman" w:hAnsi="Times New Roman" w:cs="Times New Roman"/>
          <w:sz w:val="28"/>
          <w:szCs w:val="28"/>
        </w:rPr>
        <w:t xml:space="preserve"> как сказать, </w:t>
      </w:r>
      <w:r w:rsidR="00AF2DE7">
        <w:rPr>
          <w:rFonts w:ascii="Times New Roman" w:hAnsi="Times New Roman" w:cs="Times New Roman"/>
          <w:sz w:val="28"/>
          <w:szCs w:val="28"/>
        </w:rPr>
        <w:t xml:space="preserve">- </w:t>
      </w:r>
      <w:r w:rsidR="00665FA6">
        <w:rPr>
          <w:rFonts w:ascii="Times New Roman" w:hAnsi="Times New Roman" w:cs="Times New Roman"/>
          <w:sz w:val="28"/>
          <w:szCs w:val="28"/>
        </w:rPr>
        <w:t>конъюнктура, номенклатура</w:t>
      </w:r>
      <w:r w:rsidR="00F54B25">
        <w:rPr>
          <w:rFonts w:ascii="Times New Roman" w:hAnsi="Times New Roman" w:cs="Times New Roman"/>
          <w:sz w:val="28"/>
          <w:szCs w:val="28"/>
        </w:rPr>
        <w:t xml:space="preserve"> – т</w:t>
      </w:r>
      <w:r w:rsidR="005D6B5D" w:rsidRPr="003E11CA">
        <w:rPr>
          <w:rFonts w:ascii="Times New Roman" w:hAnsi="Times New Roman" w:cs="Times New Roman"/>
          <w:sz w:val="28"/>
          <w:szCs w:val="28"/>
        </w:rPr>
        <w:t>еатральная</w:t>
      </w:r>
      <w:r w:rsidR="003E11CA">
        <w:rPr>
          <w:rFonts w:ascii="Times New Roman" w:hAnsi="Times New Roman" w:cs="Times New Roman"/>
          <w:sz w:val="28"/>
          <w:szCs w:val="28"/>
        </w:rPr>
        <w:t>, так сказать,</w:t>
      </w:r>
      <w:r w:rsidR="005D6B5D">
        <w:rPr>
          <w:rFonts w:ascii="Times New Roman" w:hAnsi="Times New Roman" w:cs="Times New Roman"/>
          <w:sz w:val="28"/>
          <w:szCs w:val="28"/>
        </w:rPr>
        <w:t xml:space="preserve"> элита.</w:t>
      </w:r>
      <w:r w:rsidR="00F54B25">
        <w:rPr>
          <w:rFonts w:ascii="Times New Roman" w:hAnsi="Times New Roman" w:cs="Times New Roman"/>
          <w:sz w:val="28"/>
          <w:szCs w:val="28"/>
        </w:rPr>
        <w:t xml:space="preserve"> А я попал туда, потому что мне</w:t>
      </w:r>
      <w:r w:rsidR="00E26F25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театрального института, </w:t>
      </w:r>
      <w:r w:rsidR="005D6B5D">
        <w:rPr>
          <w:rFonts w:ascii="Times New Roman" w:hAnsi="Times New Roman" w:cs="Times New Roman"/>
          <w:sz w:val="28"/>
          <w:szCs w:val="28"/>
        </w:rPr>
        <w:t xml:space="preserve">резонно </w:t>
      </w:r>
      <w:r w:rsidR="00CF66ED" w:rsidRPr="00931250">
        <w:rPr>
          <w:rFonts w:ascii="Times New Roman" w:hAnsi="Times New Roman" w:cs="Times New Roman"/>
          <w:sz w:val="28"/>
          <w:szCs w:val="28"/>
        </w:rPr>
        <w:t>один из преподавателей с</w:t>
      </w:r>
      <w:r w:rsidR="00E26F25">
        <w:rPr>
          <w:rFonts w:ascii="Times New Roman" w:hAnsi="Times New Roman" w:cs="Times New Roman"/>
          <w:sz w:val="28"/>
          <w:szCs w:val="28"/>
        </w:rPr>
        <w:t xml:space="preserve">казал: </w:t>
      </w:r>
      <w:r w:rsidR="00E26F25" w:rsidRPr="00A31C47">
        <w:rPr>
          <w:rFonts w:ascii="Times New Roman" w:hAnsi="Times New Roman" w:cs="Times New Roman"/>
          <w:i/>
          <w:sz w:val="28"/>
          <w:szCs w:val="28"/>
        </w:rPr>
        <w:t>«Феликс, а что ты болтаешься? Иди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 xml:space="preserve"> в </w:t>
      </w:r>
      <w:r w:rsidR="00E26F25" w:rsidRPr="00A31C47">
        <w:rPr>
          <w:rFonts w:ascii="Times New Roman" w:hAnsi="Times New Roman" w:cs="Times New Roman"/>
          <w:i/>
          <w:sz w:val="28"/>
          <w:szCs w:val="28"/>
        </w:rPr>
        <w:t>С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>оюз</w:t>
      </w:r>
      <w:r w:rsidR="007D5466" w:rsidRPr="00A31C47">
        <w:rPr>
          <w:rFonts w:ascii="Times New Roman" w:hAnsi="Times New Roman" w:cs="Times New Roman"/>
          <w:i/>
          <w:sz w:val="28"/>
          <w:szCs w:val="28"/>
        </w:rPr>
        <w:t xml:space="preserve"> [художников]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6F25" w:rsidRPr="00A31C47">
        <w:rPr>
          <w:rFonts w:ascii="Times New Roman" w:hAnsi="Times New Roman" w:cs="Times New Roman"/>
          <w:i/>
          <w:sz w:val="28"/>
          <w:szCs w:val="28"/>
        </w:rPr>
        <w:t>вступай!» «Как в Союз?!» «А что к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 xml:space="preserve">ак! </w:t>
      </w:r>
      <w:r w:rsidR="00E26F25" w:rsidRPr="00A31C47">
        <w:rPr>
          <w:rFonts w:ascii="Times New Roman" w:hAnsi="Times New Roman" w:cs="Times New Roman"/>
          <w:i/>
          <w:sz w:val="28"/>
          <w:szCs w:val="28"/>
        </w:rPr>
        <w:t>Нормально, иди</w:t>
      </w:r>
      <w:r w:rsidR="001543C2" w:rsidRPr="00A31C47"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="00E26F25" w:rsidRPr="00A31C47">
        <w:rPr>
          <w:rFonts w:ascii="Times New Roman" w:hAnsi="Times New Roman" w:cs="Times New Roman"/>
          <w:i/>
          <w:sz w:val="28"/>
          <w:szCs w:val="28"/>
        </w:rPr>
        <w:t xml:space="preserve"> вступай. 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>У тебя же есть спектакл</w:t>
      </w:r>
      <w:r w:rsidR="007D5466" w:rsidRPr="00A31C47">
        <w:rPr>
          <w:rFonts w:ascii="Times New Roman" w:hAnsi="Times New Roman" w:cs="Times New Roman"/>
          <w:i/>
          <w:sz w:val="28"/>
          <w:szCs w:val="28"/>
        </w:rPr>
        <w:t>и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="007D5466" w:rsidRPr="00A31C47">
        <w:rPr>
          <w:rFonts w:ascii="Times New Roman" w:hAnsi="Times New Roman" w:cs="Times New Roman"/>
          <w:i/>
          <w:sz w:val="28"/>
          <w:szCs w:val="28"/>
        </w:rPr>
        <w:t xml:space="preserve">Есть. 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>Ну</w:t>
      </w:r>
      <w:r w:rsidR="00A14FBA" w:rsidRPr="00A31C47">
        <w:rPr>
          <w:rFonts w:ascii="Times New Roman" w:hAnsi="Times New Roman" w:cs="Times New Roman"/>
          <w:i/>
          <w:sz w:val="28"/>
          <w:szCs w:val="28"/>
        </w:rPr>
        <w:t>,</w:t>
      </w:r>
      <w:r w:rsidR="00CF66ED" w:rsidRPr="00A31C47">
        <w:rPr>
          <w:rFonts w:ascii="Times New Roman" w:hAnsi="Times New Roman" w:cs="Times New Roman"/>
          <w:i/>
          <w:sz w:val="28"/>
          <w:szCs w:val="28"/>
        </w:rPr>
        <w:t xml:space="preserve"> вот и давай!» </w:t>
      </w:r>
      <w:r w:rsidR="00CF66ED" w:rsidRPr="00931250">
        <w:rPr>
          <w:rFonts w:ascii="Times New Roman" w:hAnsi="Times New Roman" w:cs="Times New Roman"/>
          <w:sz w:val="28"/>
          <w:szCs w:val="28"/>
        </w:rPr>
        <w:t>Там это все</w:t>
      </w:r>
      <w:r w:rsidR="005D6B5D">
        <w:rPr>
          <w:rFonts w:ascii="Times New Roman" w:hAnsi="Times New Roman" w:cs="Times New Roman"/>
          <w:sz w:val="28"/>
          <w:szCs w:val="28"/>
        </w:rPr>
        <w:t>гда так бывает: он преподает в А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кадемии, он тебя учит, </w:t>
      </w:r>
      <w:r w:rsidR="00E26F25" w:rsidRPr="00931250">
        <w:rPr>
          <w:rFonts w:ascii="Times New Roman" w:hAnsi="Times New Roman" w:cs="Times New Roman"/>
          <w:sz w:val="28"/>
          <w:szCs w:val="28"/>
        </w:rPr>
        <w:t xml:space="preserve">он </w:t>
      </w:r>
      <w:r w:rsidR="00E26F25">
        <w:rPr>
          <w:rFonts w:ascii="Times New Roman" w:hAnsi="Times New Roman" w:cs="Times New Roman"/>
          <w:sz w:val="28"/>
          <w:szCs w:val="28"/>
        </w:rPr>
        <w:t xml:space="preserve">же 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E26F25">
        <w:rPr>
          <w:rFonts w:ascii="Times New Roman" w:hAnsi="Times New Roman" w:cs="Times New Roman"/>
          <w:sz w:val="28"/>
          <w:szCs w:val="28"/>
        </w:rPr>
        <w:t xml:space="preserve">в </w:t>
      </w:r>
      <w:r w:rsidR="005E26D8">
        <w:rPr>
          <w:rFonts w:ascii="Times New Roman" w:hAnsi="Times New Roman" w:cs="Times New Roman"/>
          <w:sz w:val="28"/>
          <w:szCs w:val="28"/>
        </w:rPr>
        <w:t xml:space="preserve">том же </w:t>
      </w:r>
      <w:r w:rsidR="00E26F25">
        <w:rPr>
          <w:rFonts w:ascii="Times New Roman" w:hAnsi="Times New Roman" w:cs="Times New Roman"/>
          <w:sz w:val="28"/>
          <w:szCs w:val="28"/>
        </w:rPr>
        <w:t>С</w:t>
      </w:r>
      <w:r w:rsidR="00CF66ED" w:rsidRPr="00931250">
        <w:rPr>
          <w:rFonts w:ascii="Times New Roman" w:hAnsi="Times New Roman" w:cs="Times New Roman"/>
          <w:sz w:val="28"/>
          <w:szCs w:val="28"/>
        </w:rPr>
        <w:t>оюз</w:t>
      </w:r>
      <w:r w:rsidR="00E26F25">
        <w:rPr>
          <w:rFonts w:ascii="Times New Roman" w:hAnsi="Times New Roman" w:cs="Times New Roman"/>
          <w:sz w:val="28"/>
          <w:szCs w:val="28"/>
        </w:rPr>
        <w:t>е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26F25">
        <w:rPr>
          <w:rFonts w:ascii="Times New Roman" w:hAnsi="Times New Roman" w:cs="Times New Roman"/>
          <w:sz w:val="28"/>
          <w:szCs w:val="28"/>
        </w:rPr>
        <w:t>тебя и принимает</w:t>
      </w:r>
      <w:r w:rsidR="001543C2">
        <w:rPr>
          <w:rFonts w:ascii="Times New Roman" w:hAnsi="Times New Roman" w:cs="Times New Roman"/>
          <w:sz w:val="28"/>
          <w:szCs w:val="28"/>
        </w:rPr>
        <w:t xml:space="preserve"> в Союз</w:t>
      </w:r>
      <w:r w:rsidR="00E26F25">
        <w:rPr>
          <w:rFonts w:ascii="Times New Roman" w:hAnsi="Times New Roman" w:cs="Times New Roman"/>
          <w:sz w:val="28"/>
          <w:szCs w:val="28"/>
        </w:rPr>
        <w:t xml:space="preserve">. Это естественно. А если я не учился в Академии, то </w:t>
      </w:r>
      <w:r w:rsidR="005D6B5D">
        <w:rPr>
          <w:rFonts w:ascii="Times New Roman" w:hAnsi="Times New Roman" w:cs="Times New Roman"/>
          <w:sz w:val="28"/>
          <w:szCs w:val="28"/>
        </w:rPr>
        <w:t xml:space="preserve">меня, естественно, </w:t>
      </w:r>
      <w:r w:rsidR="00E26F25">
        <w:rPr>
          <w:rFonts w:ascii="Times New Roman" w:hAnsi="Times New Roman" w:cs="Times New Roman"/>
          <w:sz w:val="28"/>
          <w:szCs w:val="28"/>
        </w:rPr>
        <w:t>они</w:t>
      </w:r>
      <w:r w:rsidR="005D6B5D">
        <w:rPr>
          <w:rFonts w:ascii="Times New Roman" w:hAnsi="Times New Roman" w:cs="Times New Roman"/>
          <w:sz w:val="28"/>
          <w:szCs w:val="28"/>
        </w:rPr>
        <w:t xml:space="preserve"> </w:t>
      </w:r>
      <w:r w:rsidR="001543C2">
        <w:rPr>
          <w:rFonts w:ascii="Times New Roman" w:hAnsi="Times New Roman" w:cs="Times New Roman"/>
          <w:sz w:val="28"/>
          <w:szCs w:val="28"/>
        </w:rPr>
        <w:t xml:space="preserve">и </w:t>
      </w:r>
      <w:r w:rsidR="005D6B5D">
        <w:rPr>
          <w:rFonts w:ascii="Times New Roman" w:hAnsi="Times New Roman" w:cs="Times New Roman"/>
          <w:sz w:val="28"/>
          <w:szCs w:val="28"/>
        </w:rPr>
        <w:t xml:space="preserve">не </w:t>
      </w:r>
      <w:r w:rsidR="005D6B5D" w:rsidRPr="005E26D8">
        <w:rPr>
          <w:rFonts w:ascii="Times New Roman" w:hAnsi="Times New Roman" w:cs="Times New Roman"/>
          <w:sz w:val="28"/>
          <w:szCs w:val="28"/>
        </w:rPr>
        <w:t xml:space="preserve">знают. Вот такие </w:t>
      </w:r>
      <w:r w:rsidR="001543C2">
        <w:rPr>
          <w:rFonts w:ascii="Times New Roman" w:hAnsi="Times New Roman" w:cs="Times New Roman"/>
          <w:sz w:val="28"/>
          <w:szCs w:val="28"/>
        </w:rPr>
        <w:t xml:space="preserve">естественные </w:t>
      </w:r>
      <w:r w:rsidR="005D6B5D" w:rsidRPr="005E26D8">
        <w:rPr>
          <w:rFonts w:ascii="Times New Roman" w:hAnsi="Times New Roman" w:cs="Times New Roman"/>
          <w:sz w:val="28"/>
          <w:szCs w:val="28"/>
        </w:rPr>
        <w:t>отношения</w:t>
      </w:r>
      <w:r w:rsidR="005E26D8" w:rsidRPr="005E26D8">
        <w:rPr>
          <w:rFonts w:ascii="Times New Roman" w:hAnsi="Times New Roman" w:cs="Times New Roman"/>
          <w:sz w:val="28"/>
          <w:szCs w:val="28"/>
        </w:rPr>
        <w:t>.</w:t>
      </w:r>
      <w:r w:rsidR="005D6B5D" w:rsidRPr="005E26D8">
        <w:rPr>
          <w:rFonts w:ascii="Times New Roman" w:hAnsi="Times New Roman" w:cs="Times New Roman"/>
          <w:sz w:val="28"/>
          <w:szCs w:val="28"/>
        </w:rPr>
        <w:t xml:space="preserve"> </w:t>
      </w:r>
      <w:r w:rsidR="005E26D8" w:rsidRPr="005E26D8">
        <w:rPr>
          <w:rFonts w:ascii="Times New Roman" w:hAnsi="Times New Roman" w:cs="Times New Roman"/>
          <w:sz w:val="28"/>
          <w:szCs w:val="28"/>
        </w:rPr>
        <w:t>И</w:t>
      </w:r>
      <w:r w:rsidR="005D6B5D" w:rsidRPr="005E26D8">
        <w:rPr>
          <w:rFonts w:ascii="Times New Roman" w:hAnsi="Times New Roman" w:cs="Times New Roman"/>
          <w:sz w:val="28"/>
          <w:szCs w:val="28"/>
        </w:rPr>
        <w:t xml:space="preserve"> масса переживаний.</w:t>
      </w:r>
    </w:p>
    <w:p w:rsidR="00F57CBA" w:rsidRPr="00931250" w:rsidRDefault="000E348C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D6B5D">
        <w:rPr>
          <w:rFonts w:ascii="Times New Roman" w:hAnsi="Times New Roman" w:cs="Times New Roman"/>
          <w:sz w:val="28"/>
          <w:szCs w:val="28"/>
        </w:rPr>
        <w:t>ак это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н</w:t>
      </w:r>
      <w:r w:rsidR="00151288">
        <w:rPr>
          <w:rFonts w:ascii="Times New Roman" w:hAnsi="Times New Roman" w:cs="Times New Roman"/>
          <w:sz w:val="28"/>
          <w:szCs w:val="28"/>
        </w:rPr>
        <w:t>и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смешно, когда </w:t>
      </w: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CF66ED" w:rsidRPr="00931250">
        <w:rPr>
          <w:rFonts w:ascii="Times New Roman" w:hAnsi="Times New Roman" w:cs="Times New Roman"/>
          <w:sz w:val="28"/>
          <w:szCs w:val="28"/>
        </w:rPr>
        <w:t>говорят</w:t>
      </w:r>
      <w:r w:rsidR="00665FA6">
        <w:rPr>
          <w:rFonts w:ascii="Times New Roman" w:hAnsi="Times New Roman" w:cs="Times New Roman"/>
          <w:sz w:val="28"/>
          <w:szCs w:val="28"/>
        </w:rPr>
        <w:t xml:space="preserve">, </w:t>
      </w:r>
      <w:r w:rsidR="00CF66ED" w:rsidRPr="00931250">
        <w:rPr>
          <w:rFonts w:ascii="Times New Roman" w:hAnsi="Times New Roman" w:cs="Times New Roman"/>
          <w:sz w:val="28"/>
          <w:szCs w:val="28"/>
        </w:rPr>
        <w:t>ч</w:t>
      </w:r>
      <w:r w:rsidR="005D6B5D">
        <w:rPr>
          <w:rFonts w:ascii="Times New Roman" w:hAnsi="Times New Roman" w:cs="Times New Roman"/>
          <w:sz w:val="28"/>
          <w:szCs w:val="28"/>
        </w:rPr>
        <w:t>то в Советском Союзе было лучше</w:t>
      </w:r>
      <w:r w:rsidR="002E6AB9" w:rsidRPr="002E6AB9">
        <w:rPr>
          <w:rFonts w:ascii="Times New Roman" w:hAnsi="Times New Roman" w:cs="Times New Roman"/>
          <w:sz w:val="28"/>
          <w:szCs w:val="28"/>
        </w:rPr>
        <w:t xml:space="preserve"> </w:t>
      </w:r>
      <w:r w:rsidR="002E6AB9">
        <w:rPr>
          <w:rFonts w:ascii="Times New Roman" w:hAnsi="Times New Roman" w:cs="Times New Roman"/>
          <w:sz w:val="28"/>
          <w:szCs w:val="28"/>
        </w:rPr>
        <w:t>– так это давно было</w:t>
      </w:r>
      <w:r w:rsidR="00AD7BBC">
        <w:rPr>
          <w:rFonts w:ascii="Times New Roman" w:hAnsi="Times New Roman" w:cs="Times New Roman"/>
          <w:sz w:val="28"/>
          <w:szCs w:val="28"/>
        </w:rPr>
        <w:t xml:space="preserve"> и</w:t>
      </w:r>
      <w:r w:rsidR="00151288">
        <w:rPr>
          <w:rFonts w:ascii="Times New Roman" w:hAnsi="Times New Roman" w:cs="Times New Roman"/>
          <w:sz w:val="28"/>
          <w:szCs w:val="28"/>
        </w:rPr>
        <w:t xml:space="preserve">, </w:t>
      </w:r>
      <w:r w:rsidR="002E6AB9">
        <w:rPr>
          <w:rFonts w:ascii="Times New Roman" w:hAnsi="Times New Roman" w:cs="Times New Roman"/>
          <w:sz w:val="28"/>
          <w:szCs w:val="28"/>
        </w:rPr>
        <w:t xml:space="preserve">наверное, </w:t>
      </w:r>
      <w:r w:rsidR="005D6B5D">
        <w:rPr>
          <w:rFonts w:ascii="Times New Roman" w:hAnsi="Times New Roman" w:cs="Times New Roman"/>
          <w:sz w:val="28"/>
          <w:szCs w:val="28"/>
        </w:rPr>
        <w:t>вот</w:t>
      </w:r>
      <w:r w:rsidR="002E6AB9">
        <w:rPr>
          <w:rFonts w:ascii="Times New Roman" w:hAnsi="Times New Roman" w:cs="Times New Roman"/>
          <w:sz w:val="28"/>
          <w:szCs w:val="28"/>
        </w:rPr>
        <w:t xml:space="preserve"> </w:t>
      </w:r>
      <w:r w:rsidR="00CF66ED" w:rsidRPr="00931250">
        <w:rPr>
          <w:rFonts w:ascii="Times New Roman" w:hAnsi="Times New Roman" w:cs="Times New Roman"/>
          <w:sz w:val="28"/>
          <w:szCs w:val="28"/>
        </w:rPr>
        <w:t>как я сейчас</w:t>
      </w:r>
      <w:r w:rsidR="005D6B5D">
        <w:rPr>
          <w:rFonts w:ascii="Times New Roman" w:hAnsi="Times New Roman" w:cs="Times New Roman"/>
          <w:sz w:val="28"/>
          <w:szCs w:val="28"/>
        </w:rPr>
        <w:t xml:space="preserve"> рассказываю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CD1549">
        <w:rPr>
          <w:rFonts w:ascii="Times New Roman" w:hAnsi="Times New Roman" w:cs="Times New Roman"/>
          <w:sz w:val="28"/>
          <w:szCs w:val="28"/>
        </w:rPr>
        <w:t xml:space="preserve">в этом </w:t>
      </w:r>
      <w:r w:rsidR="00CF66ED" w:rsidRPr="00931250">
        <w:rPr>
          <w:rFonts w:ascii="Times New Roman" w:hAnsi="Times New Roman" w:cs="Times New Roman"/>
          <w:sz w:val="28"/>
          <w:szCs w:val="28"/>
        </w:rPr>
        <w:t>не</w:t>
      </w:r>
      <w:r w:rsidR="00CD1549">
        <w:rPr>
          <w:rFonts w:ascii="Times New Roman" w:hAnsi="Times New Roman" w:cs="Times New Roman"/>
          <w:sz w:val="28"/>
          <w:szCs w:val="28"/>
        </w:rPr>
        <w:t>т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того ужаса, который </w:t>
      </w:r>
      <w:r w:rsidR="00CD1549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CF66ED" w:rsidRPr="00931250">
        <w:rPr>
          <w:rFonts w:ascii="Times New Roman" w:hAnsi="Times New Roman" w:cs="Times New Roman"/>
          <w:sz w:val="28"/>
          <w:szCs w:val="28"/>
        </w:rPr>
        <w:t>был</w:t>
      </w:r>
      <w:r w:rsidR="001A1AD1">
        <w:rPr>
          <w:rFonts w:ascii="Times New Roman" w:hAnsi="Times New Roman" w:cs="Times New Roman"/>
          <w:sz w:val="28"/>
          <w:szCs w:val="28"/>
        </w:rPr>
        <w:t>, естественно.</w:t>
      </w:r>
      <w:r w:rsidR="00CD1549">
        <w:rPr>
          <w:rFonts w:ascii="Times New Roman" w:hAnsi="Times New Roman" w:cs="Times New Roman"/>
          <w:sz w:val="28"/>
          <w:szCs w:val="28"/>
        </w:rPr>
        <w:t xml:space="preserve"> Был такой ужас</w:t>
      </w:r>
      <w:r>
        <w:rPr>
          <w:rFonts w:ascii="Times New Roman" w:hAnsi="Times New Roman" w:cs="Times New Roman"/>
          <w:sz w:val="28"/>
          <w:szCs w:val="28"/>
        </w:rPr>
        <w:t xml:space="preserve"> прямо ужасный!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26A0E">
        <w:rPr>
          <w:rFonts w:ascii="Times New Roman" w:hAnsi="Times New Roman" w:cs="Times New Roman"/>
          <w:sz w:val="28"/>
          <w:szCs w:val="28"/>
        </w:rPr>
        <w:t>А с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другой стороны, как </w:t>
      </w:r>
      <w:r>
        <w:rPr>
          <w:rFonts w:ascii="Times New Roman" w:hAnsi="Times New Roman" w:cs="Times New Roman"/>
          <w:sz w:val="28"/>
          <w:szCs w:val="28"/>
        </w:rPr>
        <w:t xml:space="preserve">вот </w:t>
      </w:r>
      <w:r w:rsidR="00CF66ED" w:rsidRPr="00931250">
        <w:rPr>
          <w:rFonts w:ascii="Times New Roman" w:hAnsi="Times New Roman" w:cs="Times New Roman"/>
          <w:sz w:val="28"/>
          <w:szCs w:val="28"/>
        </w:rPr>
        <w:t>мой приятель говорил</w:t>
      </w:r>
      <w:r>
        <w:rPr>
          <w:rFonts w:ascii="Times New Roman" w:hAnsi="Times New Roman" w:cs="Times New Roman"/>
          <w:sz w:val="28"/>
          <w:szCs w:val="28"/>
        </w:rPr>
        <w:t xml:space="preserve"> в свое время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CF66ED" w:rsidRPr="000E348C">
        <w:rPr>
          <w:rFonts w:ascii="Times New Roman" w:hAnsi="Times New Roman" w:cs="Times New Roman"/>
          <w:i/>
          <w:sz w:val="28"/>
          <w:szCs w:val="28"/>
        </w:rPr>
        <w:t>«Детство я провел</w:t>
      </w:r>
      <w:r w:rsidRPr="000E34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66ED" w:rsidRPr="000E348C">
        <w:rPr>
          <w:rFonts w:ascii="Times New Roman" w:hAnsi="Times New Roman" w:cs="Times New Roman"/>
          <w:i/>
          <w:sz w:val="28"/>
          <w:szCs w:val="28"/>
        </w:rPr>
        <w:t xml:space="preserve"> в Дахау»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D6B5D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151288">
        <w:rPr>
          <w:rFonts w:ascii="Times New Roman" w:hAnsi="Times New Roman" w:cs="Times New Roman"/>
          <w:i/>
          <w:sz w:val="28"/>
          <w:szCs w:val="28"/>
        </w:rPr>
        <w:t>.</w:t>
      </w:r>
      <w:r w:rsidR="005D6B5D">
        <w:rPr>
          <w:rFonts w:ascii="Times New Roman" w:hAnsi="Times New Roman" w:cs="Times New Roman"/>
          <w:sz w:val="28"/>
          <w:szCs w:val="28"/>
        </w:rPr>
        <w:t xml:space="preserve"> 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Детство это всегда хорошо, где б ты его не проводил. </w:t>
      </w:r>
      <w:r w:rsidR="00126A0E">
        <w:rPr>
          <w:rFonts w:ascii="Times New Roman" w:hAnsi="Times New Roman" w:cs="Times New Roman"/>
          <w:sz w:val="28"/>
          <w:szCs w:val="28"/>
        </w:rPr>
        <w:t>Важен</w:t>
      </w:r>
      <w:r w:rsidR="00CD1549">
        <w:rPr>
          <w:rFonts w:ascii="Times New Roman" w:hAnsi="Times New Roman" w:cs="Times New Roman"/>
          <w:sz w:val="28"/>
          <w:szCs w:val="28"/>
        </w:rPr>
        <w:t xml:space="preserve"> сам факт</w:t>
      </w:r>
      <w:r w:rsidR="00126A0E">
        <w:rPr>
          <w:rFonts w:ascii="Times New Roman" w:hAnsi="Times New Roman" w:cs="Times New Roman"/>
          <w:sz w:val="28"/>
          <w:szCs w:val="28"/>
        </w:rPr>
        <w:t xml:space="preserve"> – детство остается. </w:t>
      </w:r>
      <w:r w:rsidR="00CF66ED" w:rsidRPr="00931250">
        <w:rPr>
          <w:rFonts w:ascii="Times New Roman" w:hAnsi="Times New Roman" w:cs="Times New Roman"/>
          <w:sz w:val="28"/>
          <w:szCs w:val="28"/>
        </w:rPr>
        <w:t>Были вс</w:t>
      </w:r>
      <w:r w:rsidR="00CD1549">
        <w:rPr>
          <w:rFonts w:ascii="Times New Roman" w:hAnsi="Times New Roman" w:cs="Times New Roman"/>
          <w:sz w:val="28"/>
          <w:szCs w:val="28"/>
        </w:rPr>
        <w:t>якие дурацкие переживания С</w:t>
      </w:r>
      <w:r w:rsidR="00CF66ED" w:rsidRPr="00931250">
        <w:rPr>
          <w:rFonts w:ascii="Times New Roman" w:hAnsi="Times New Roman" w:cs="Times New Roman"/>
          <w:sz w:val="28"/>
          <w:szCs w:val="28"/>
        </w:rPr>
        <w:t>оветского периода. С одной стороны</w:t>
      </w:r>
      <w:r w:rsidR="00151288">
        <w:rPr>
          <w:rFonts w:ascii="Times New Roman" w:hAnsi="Times New Roman" w:cs="Times New Roman"/>
          <w:sz w:val="28"/>
          <w:szCs w:val="28"/>
        </w:rPr>
        <w:t>,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ты продался большевикам, с другой стороны </w:t>
      </w:r>
      <w:r w:rsidR="00BF7467">
        <w:rPr>
          <w:rFonts w:ascii="Times New Roman" w:hAnsi="Times New Roman" w:cs="Times New Roman"/>
          <w:sz w:val="28"/>
          <w:szCs w:val="28"/>
        </w:rPr>
        <w:t xml:space="preserve">ты </w:t>
      </w:r>
      <w:r w:rsidR="00CF66ED" w:rsidRPr="00931250">
        <w:rPr>
          <w:rFonts w:ascii="Times New Roman" w:hAnsi="Times New Roman" w:cs="Times New Roman"/>
          <w:sz w:val="28"/>
          <w:szCs w:val="28"/>
        </w:rPr>
        <w:t>не продался</w:t>
      </w:r>
      <w:r w:rsidR="00BF7467">
        <w:rPr>
          <w:rFonts w:ascii="Times New Roman" w:hAnsi="Times New Roman" w:cs="Times New Roman"/>
          <w:sz w:val="28"/>
          <w:szCs w:val="28"/>
        </w:rPr>
        <w:t xml:space="preserve"> большевикам,</w:t>
      </w:r>
      <w:r w:rsidR="00665FA6">
        <w:rPr>
          <w:rFonts w:ascii="Times New Roman" w:hAnsi="Times New Roman" w:cs="Times New Roman"/>
          <w:sz w:val="28"/>
          <w:szCs w:val="28"/>
        </w:rPr>
        <w:t xml:space="preserve"> </w:t>
      </w:r>
      <w:r w:rsidR="00BF7467">
        <w:rPr>
          <w:rFonts w:ascii="Times New Roman" w:hAnsi="Times New Roman" w:cs="Times New Roman"/>
          <w:sz w:val="28"/>
          <w:szCs w:val="28"/>
        </w:rPr>
        <w:t>а</w:t>
      </w:r>
      <w:r w:rsidR="00CD1549">
        <w:rPr>
          <w:rFonts w:ascii="Times New Roman" w:hAnsi="Times New Roman" w:cs="Times New Roman"/>
          <w:sz w:val="28"/>
          <w:szCs w:val="28"/>
        </w:rPr>
        <w:t xml:space="preserve"> если не продался, то ты уже хороший художник, а может</w:t>
      </w:r>
      <w:r w:rsidR="00BF7467">
        <w:rPr>
          <w:rFonts w:ascii="Times New Roman" w:hAnsi="Times New Roman" w:cs="Times New Roman"/>
          <w:sz w:val="28"/>
          <w:szCs w:val="28"/>
        </w:rPr>
        <w:t xml:space="preserve">, </w:t>
      </w:r>
      <w:r w:rsidR="00C55DBB">
        <w:rPr>
          <w:rFonts w:ascii="Times New Roman" w:hAnsi="Times New Roman" w:cs="Times New Roman"/>
          <w:sz w:val="28"/>
          <w:szCs w:val="28"/>
        </w:rPr>
        <w:t>ты и</w:t>
      </w:r>
      <w:r w:rsidR="00CD1549">
        <w:rPr>
          <w:rFonts w:ascii="Times New Roman" w:hAnsi="Times New Roman" w:cs="Times New Roman"/>
          <w:sz w:val="28"/>
          <w:szCs w:val="28"/>
        </w:rPr>
        <w:t xml:space="preserve"> не хороший</w:t>
      </w:r>
      <w:r w:rsidR="00C55DBB">
        <w:rPr>
          <w:rFonts w:ascii="Times New Roman" w:hAnsi="Times New Roman" w:cs="Times New Roman"/>
          <w:sz w:val="28"/>
          <w:szCs w:val="28"/>
        </w:rPr>
        <w:t xml:space="preserve"> хороший</w:t>
      </w:r>
      <w:r w:rsidR="00CD1549">
        <w:rPr>
          <w:rFonts w:ascii="Times New Roman" w:hAnsi="Times New Roman" w:cs="Times New Roman"/>
          <w:sz w:val="28"/>
          <w:szCs w:val="28"/>
        </w:rPr>
        <w:t xml:space="preserve">. </w:t>
      </w:r>
      <w:r w:rsidR="00BF7467">
        <w:rPr>
          <w:rFonts w:ascii="Times New Roman" w:hAnsi="Times New Roman" w:cs="Times New Roman"/>
          <w:sz w:val="28"/>
          <w:szCs w:val="28"/>
        </w:rPr>
        <w:t>Там было очень много вот этих градаций, р</w:t>
      </w:r>
      <w:r w:rsidR="00902A3C">
        <w:rPr>
          <w:rFonts w:ascii="Times New Roman" w:hAnsi="Times New Roman" w:cs="Times New Roman"/>
          <w:sz w:val="28"/>
          <w:szCs w:val="28"/>
        </w:rPr>
        <w:t>ей</w:t>
      </w:r>
      <w:r w:rsidR="00CD1549">
        <w:rPr>
          <w:rFonts w:ascii="Times New Roman" w:hAnsi="Times New Roman" w:cs="Times New Roman"/>
          <w:sz w:val="28"/>
          <w:szCs w:val="28"/>
        </w:rPr>
        <w:t xml:space="preserve">тингов </w:t>
      </w:r>
      <w:r w:rsidR="00F40686">
        <w:rPr>
          <w:rFonts w:ascii="Times New Roman" w:hAnsi="Times New Roman" w:cs="Times New Roman"/>
          <w:sz w:val="28"/>
          <w:szCs w:val="28"/>
        </w:rPr>
        <w:t>каких-то не названных</w:t>
      </w:r>
      <w:r w:rsidR="00CD1549">
        <w:rPr>
          <w:rFonts w:ascii="Times New Roman" w:hAnsi="Times New Roman" w:cs="Times New Roman"/>
          <w:sz w:val="28"/>
          <w:szCs w:val="28"/>
        </w:rPr>
        <w:t>.</w:t>
      </w:r>
      <w:r w:rsidR="00902A3C">
        <w:rPr>
          <w:rFonts w:ascii="Times New Roman" w:hAnsi="Times New Roman" w:cs="Times New Roman"/>
          <w:sz w:val="28"/>
          <w:szCs w:val="28"/>
        </w:rPr>
        <w:t xml:space="preserve"> </w:t>
      </w:r>
      <w:r w:rsidR="00CD1549">
        <w:rPr>
          <w:rFonts w:ascii="Times New Roman" w:hAnsi="Times New Roman" w:cs="Times New Roman"/>
          <w:sz w:val="28"/>
          <w:szCs w:val="28"/>
        </w:rPr>
        <w:t>Поэтому «гамбургский счет» был к</w:t>
      </w:r>
      <w:r w:rsidR="00F40686">
        <w:rPr>
          <w:rFonts w:ascii="Times New Roman" w:hAnsi="Times New Roman" w:cs="Times New Roman"/>
          <w:sz w:val="28"/>
          <w:szCs w:val="28"/>
        </w:rPr>
        <w:t xml:space="preserve">акой-то дрожащий: так </w:t>
      </w:r>
      <w:r w:rsidR="00151288">
        <w:rPr>
          <w:rFonts w:ascii="Times New Roman" w:hAnsi="Times New Roman" w:cs="Times New Roman"/>
          <w:sz w:val="28"/>
          <w:szCs w:val="28"/>
        </w:rPr>
        <w:t xml:space="preserve">– </w:t>
      </w:r>
      <w:r w:rsidR="00F40686">
        <w:rPr>
          <w:rFonts w:ascii="Times New Roman" w:hAnsi="Times New Roman" w:cs="Times New Roman"/>
          <w:sz w:val="28"/>
          <w:szCs w:val="28"/>
        </w:rPr>
        <w:t>и в тоже время эдак. Вот сейчас</w:t>
      </w:r>
      <w:r w:rsidR="0076505E">
        <w:rPr>
          <w:rFonts w:ascii="Times New Roman" w:hAnsi="Times New Roman" w:cs="Times New Roman"/>
          <w:sz w:val="28"/>
          <w:szCs w:val="28"/>
        </w:rPr>
        <w:t>,</w:t>
      </w:r>
      <w:r w:rsidR="00F40686">
        <w:rPr>
          <w:rFonts w:ascii="Times New Roman" w:hAnsi="Times New Roman" w:cs="Times New Roman"/>
          <w:sz w:val="28"/>
          <w:szCs w:val="28"/>
        </w:rPr>
        <w:t xml:space="preserve"> как говорят: к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оммерческий художник – </w:t>
      </w:r>
      <w:r w:rsidR="00F40686">
        <w:rPr>
          <w:rFonts w:ascii="Times New Roman" w:hAnsi="Times New Roman" w:cs="Times New Roman"/>
          <w:sz w:val="28"/>
          <w:szCs w:val="28"/>
        </w:rPr>
        <w:t>плохо</w:t>
      </w:r>
      <w:r w:rsidR="0076505E">
        <w:rPr>
          <w:rFonts w:ascii="Times New Roman" w:hAnsi="Times New Roman" w:cs="Times New Roman"/>
          <w:sz w:val="28"/>
          <w:szCs w:val="28"/>
        </w:rPr>
        <w:t>.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505E">
        <w:rPr>
          <w:rFonts w:ascii="Times New Roman" w:hAnsi="Times New Roman" w:cs="Times New Roman"/>
          <w:sz w:val="28"/>
          <w:szCs w:val="28"/>
        </w:rPr>
        <w:t xml:space="preserve">А </w:t>
      </w:r>
      <w:r w:rsidR="00C55DBB">
        <w:rPr>
          <w:rFonts w:ascii="Times New Roman" w:hAnsi="Times New Roman" w:cs="Times New Roman"/>
          <w:sz w:val="28"/>
          <w:szCs w:val="28"/>
        </w:rPr>
        <w:t xml:space="preserve">вот </w:t>
      </w:r>
      <w:r w:rsidR="00CF66ED" w:rsidRPr="00931250">
        <w:rPr>
          <w:rFonts w:ascii="Times New Roman" w:hAnsi="Times New Roman" w:cs="Times New Roman"/>
          <w:sz w:val="28"/>
          <w:szCs w:val="28"/>
        </w:rPr>
        <w:t>некоммерческий художник –</w:t>
      </w:r>
      <w:r w:rsidR="00C55DBB">
        <w:rPr>
          <w:rFonts w:ascii="Times New Roman" w:hAnsi="Times New Roman" w:cs="Times New Roman"/>
          <w:sz w:val="28"/>
          <w:szCs w:val="28"/>
        </w:rPr>
        <w:t xml:space="preserve"> но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40686">
        <w:rPr>
          <w:rFonts w:ascii="Times New Roman" w:hAnsi="Times New Roman" w:cs="Times New Roman"/>
          <w:sz w:val="28"/>
          <w:szCs w:val="28"/>
        </w:rPr>
        <w:t>у него денег нет</w:t>
      </w:r>
      <w:r w:rsidR="0076505E">
        <w:rPr>
          <w:rFonts w:ascii="Times New Roman" w:hAnsi="Times New Roman" w:cs="Times New Roman"/>
          <w:sz w:val="28"/>
          <w:szCs w:val="28"/>
        </w:rPr>
        <w:t>:</w:t>
      </w:r>
      <w:r w:rsidR="00F40686">
        <w:rPr>
          <w:rFonts w:ascii="Times New Roman" w:hAnsi="Times New Roman" w:cs="Times New Roman"/>
          <w:sz w:val="28"/>
          <w:szCs w:val="28"/>
        </w:rPr>
        <w:t xml:space="preserve"> ну, 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разве </w:t>
      </w:r>
      <w:r w:rsidR="00F40686">
        <w:rPr>
          <w:rFonts w:ascii="Times New Roman" w:hAnsi="Times New Roman" w:cs="Times New Roman"/>
          <w:sz w:val="28"/>
          <w:szCs w:val="28"/>
        </w:rPr>
        <w:t xml:space="preserve"> это </w:t>
      </w:r>
      <w:r w:rsidR="00CF66ED" w:rsidRPr="00931250">
        <w:rPr>
          <w:rFonts w:ascii="Times New Roman" w:hAnsi="Times New Roman" w:cs="Times New Roman"/>
          <w:sz w:val="28"/>
          <w:szCs w:val="28"/>
        </w:rPr>
        <w:t xml:space="preserve">художник, </w:t>
      </w:r>
      <w:r w:rsidR="00CF66ED" w:rsidRPr="00931250">
        <w:rPr>
          <w:rFonts w:ascii="Times New Roman" w:hAnsi="Times New Roman" w:cs="Times New Roman"/>
          <w:sz w:val="28"/>
          <w:szCs w:val="28"/>
        </w:rPr>
        <w:lastRenderedPageBreak/>
        <w:t>если у него денег нет</w:t>
      </w:r>
      <w:r w:rsidR="0076505E">
        <w:rPr>
          <w:rFonts w:ascii="Times New Roman" w:hAnsi="Times New Roman" w:cs="Times New Roman"/>
          <w:sz w:val="28"/>
          <w:szCs w:val="28"/>
        </w:rPr>
        <w:t>!</w:t>
      </w:r>
      <w:r w:rsidR="005E6B2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40686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151288">
        <w:rPr>
          <w:rFonts w:ascii="Times New Roman" w:hAnsi="Times New Roman" w:cs="Times New Roman"/>
          <w:sz w:val="28"/>
          <w:szCs w:val="28"/>
        </w:rPr>
        <w:t xml:space="preserve"> </w:t>
      </w:r>
      <w:r w:rsidR="00F40686">
        <w:rPr>
          <w:rFonts w:ascii="Times New Roman" w:hAnsi="Times New Roman" w:cs="Times New Roman"/>
          <w:sz w:val="28"/>
          <w:szCs w:val="28"/>
        </w:rPr>
        <w:t>Сейчас рассказывают, что з</w:t>
      </w:r>
      <w:r w:rsidR="005E6B26" w:rsidRPr="00931250">
        <w:rPr>
          <w:rFonts w:ascii="Times New Roman" w:hAnsi="Times New Roman" w:cs="Times New Roman"/>
          <w:sz w:val="28"/>
          <w:szCs w:val="28"/>
        </w:rPr>
        <w:t>десь</w:t>
      </w:r>
      <w:r w:rsidR="0081241F">
        <w:rPr>
          <w:rFonts w:ascii="Times New Roman" w:hAnsi="Times New Roman" w:cs="Times New Roman"/>
          <w:sz w:val="28"/>
          <w:szCs w:val="28"/>
        </w:rPr>
        <w:t xml:space="preserve"> уже</w:t>
      </w:r>
      <w:r w:rsidR="00F40686">
        <w:rPr>
          <w:rFonts w:ascii="Times New Roman" w:hAnsi="Times New Roman" w:cs="Times New Roman"/>
          <w:sz w:val="28"/>
          <w:szCs w:val="28"/>
        </w:rPr>
        <w:t>,</w:t>
      </w:r>
      <w:r w:rsidR="005E6B26" w:rsidRPr="00931250">
        <w:rPr>
          <w:rFonts w:ascii="Times New Roman" w:hAnsi="Times New Roman" w:cs="Times New Roman"/>
          <w:sz w:val="28"/>
          <w:szCs w:val="28"/>
        </w:rPr>
        <w:t xml:space="preserve"> в Петербурге</w:t>
      </w:r>
      <w:r w:rsidR="0081241F">
        <w:rPr>
          <w:rFonts w:ascii="Times New Roman" w:hAnsi="Times New Roman" w:cs="Times New Roman"/>
          <w:sz w:val="28"/>
          <w:szCs w:val="28"/>
        </w:rPr>
        <w:t>,</w:t>
      </w:r>
      <w:r w:rsidR="00876E09" w:rsidRPr="00931250">
        <w:rPr>
          <w:rFonts w:ascii="Times New Roman" w:hAnsi="Times New Roman" w:cs="Times New Roman"/>
          <w:sz w:val="28"/>
          <w:szCs w:val="28"/>
        </w:rPr>
        <w:t xml:space="preserve"> больше сотни долларовых миллионеров-художников. </w:t>
      </w:r>
      <w:r w:rsidR="00F40686">
        <w:rPr>
          <w:rFonts w:ascii="Times New Roman" w:hAnsi="Times New Roman" w:cs="Times New Roman"/>
          <w:sz w:val="28"/>
          <w:szCs w:val="28"/>
        </w:rPr>
        <w:t>Прикинь</w:t>
      </w:r>
      <w:r w:rsidR="0081241F">
        <w:rPr>
          <w:rFonts w:ascii="Times New Roman" w:hAnsi="Times New Roman" w:cs="Times New Roman"/>
          <w:sz w:val="28"/>
          <w:szCs w:val="28"/>
        </w:rPr>
        <w:t>, как говорится</w:t>
      </w:r>
      <w:r w:rsidR="00F40686">
        <w:rPr>
          <w:rFonts w:ascii="Times New Roman" w:hAnsi="Times New Roman" w:cs="Times New Roman"/>
          <w:sz w:val="28"/>
          <w:szCs w:val="28"/>
        </w:rPr>
        <w:t xml:space="preserve">! </w:t>
      </w:r>
      <w:r w:rsidR="00BE0E0F">
        <w:rPr>
          <w:rFonts w:ascii="Times New Roman" w:hAnsi="Times New Roman" w:cs="Times New Roman"/>
          <w:sz w:val="28"/>
          <w:szCs w:val="28"/>
        </w:rPr>
        <w:t xml:space="preserve">Вот так. </w:t>
      </w:r>
      <w:r w:rsidR="00876E09" w:rsidRPr="00931250">
        <w:rPr>
          <w:rFonts w:ascii="Times New Roman" w:hAnsi="Times New Roman" w:cs="Times New Roman"/>
          <w:sz w:val="28"/>
          <w:szCs w:val="28"/>
        </w:rPr>
        <w:t>О чем это говорит? О благ</w:t>
      </w:r>
      <w:r w:rsidR="00C05133" w:rsidRPr="00931250">
        <w:rPr>
          <w:rFonts w:ascii="Times New Roman" w:hAnsi="Times New Roman" w:cs="Times New Roman"/>
          <w:sz w:val="28"/>
          <w:szCs w:val="28"/>
        </w:rPr>
        <w:t>осостоянии народа!</w:t>
      </w:r>
    </w:p>
    <w:p w:rsidR="00C05133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F40686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F40686">
        <w:rPr>
          <w:rFonts w:ascii="Times New Roman" w:hAnsi="Times New Roman" w:cs="Times New Roman"/>
          <w:sz w:val="28"/>
          <w:szCs w:val="28"/>
        </w:rPr>
        <w:t xml:space="preserve"> </w:t>
      </w:r>
      <w:r w:rsidR="00FE49B5">
        <w:rPr>
          <w:rFonts w:ascii="Times New Roman" w:hAnsi="Times New Roman" w:cs="Times New Roman"/>
          <w:sz w:val="28"/>
          <w:szCs w:val="28"/>
        </w:rPr>
        <w:t>Д</w:t>
      </w:r>
      <w:r w:rsidR="00033FA2">
        <w:rPr>
          <w:rFonts w:ascii="Times New Roman" w:hAnsi="Times New Roman" w:cs="Times New Roman"/>
          <w:sz w:val="28"/>
          <w:szCs w:val="28"/>
        </w:rPr>
        <w:t xml:space="preserve">а кто же это? </w:t>
      </w:r>
      <w:r w:rsidR="00FE49B5">
        <w:rPr>
          <w:rFonts w:ascii="Times New Roman" w:hAnsi="Times New Roman" w:cs="Times New Roman"/>
          <w:sz w:val="28"/>
          <w:szCs w:val="28"/>
        </w:rPr>
        <w:t>К</w:t>
      </w:r>
      <w:r w:rsidR="005D6B5D">
        <w:rPr>
          <w:rFonts w:ascii="Times New Roman" w:hAnsi="Times New Roman" w:cs="Times New Roman"/>
          <w:sz w:val="28"/>
          <w:szCs w:val="28"/>
        </w:rPr>
        <w:t xml:space="preserve">то </w:t>
      </w:r>
      <w:r w:rsidR="0081241F">
        <w:rPr>
          <w:rFonts w:ascii="Times New Roman" w:hAnsi="Times New Roman" w:cs="Times New Roman"/>
          <w:sz w:val="28"/>
          <w:szCs w:val="28"/>
        </w:rPr>
        <w:t>же эта сотня</w:t>
      </w:r>
      <w:r w:rsidR="005D6B5D">
        <w:rPr>
          <w:rFonts w:ascii="Times New Roman" w:hAnsi="Times New Roman" w:cs="Times New Roman"/>
          <w:sz w:val="28"/>
          <w:szCs w:val="28"/>
        </w:rPr>
        <w:t xml:space="preserve">? </w:t>
      </w:r>
      <w:r w:rsidR="0081241F">
        <w:rPr>
          <w:rFonts w:ascii="Times New Roman" w:hAnsi="Times New Roman" w:cs="Times New Roman"/>
          <w:sz w:val="28"/>
          <w:szCs w:val="28"/>
        </w:rPr>
        <w:t>И мы</w:t>
      </w:r>
      <w:r w:rsidR="005D6B5D">
        <w:rPr>
          <w:rFonts w:ascii="Times New Roman" w:hAnsi="Times New Roman" w:cs="Times New Roman"/>
          <w:sz w:val="28"/>
          <w:szCs w:val="28"/>
        </w:rPr>
        <w:t xml:space="preserve"> знаем</w:t>
      </w:r>
      <w:r w:rsidR="00F40686">
        <w:rPr>
          <w:rFonts w:ascii="Times New Roman" w:hAnsi="Times New Roman" w:cs="Times New Roman"/>
          <w:sz w:val="28"/>
          <w:szCs w:val="28"/>
        </w:rPr>
        <w:t xml:space="preserve"> их</w:t>
      </w:r>
      <w:r w:rsidR="005D6B5D">
        <w:rPr>
          <w:rFonts w:ascii="Times New Roman" w:hAnsi="Times New Roman" w:cs="Times New Roman"/>
          <w:sz w:val="28"/>
          <w:szCs w:val="28"/>
        </w:rPr>
        <w:t xml:space="preserve"> </w:t>
      </w:r>
      <w:r w:rsidR="0081241F">
        <w:rPr>
          <w:rFonts w:ascii="Times New Roman" w:hAnsi="Times New Roman" w:cs="Times New Roman"/>
          <w:sz w:val="28"/>
          <w:szCs w:val="28"/>
        </w:rPr>
        <w:t xml:space="preserve">имена, </w:t>
      </w:r>
      <w:r w:rsidR="005D6B5D">
        <w:rPr>
          <w:rFonts w:ascii="Times New Roman" w:hAnsi="Times New Roman" w:cs="Times New Roman"/>
          <w:sz w:val="28"/>
          <w:szCs w:val="28"/>
        </w:rPr>
        <w:t>или это подпольные миллионеры</w:t>
      </w:r>
      <w:r w:rsidR="00C05133" w:rsidRPr="00931250">
        <w:rPr>
          <w:rFonts w:ascii="Times New Roman" w:hAnsi="Times New Roman" w:cs="Times New Roman"/>
          <w:sz w:val="28"/>
          <w:szCs w:val="28"/>
        </w:rPr>
        <w:t>?</w:t>
      </w:r>
    </w:p>
    <w:p w:rsidR="00F40686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Я нескольких знаю, </w:t>
      </w:r>
      <w:r w:rsidR="00F40686">
        <w:rPr>
          <w:rFonts w:ascii="Times New Roman" w:hAnsi="Times New Roman" w:cs="Times New Roman"/>
          <w:sz w:val="28"/>
          <w:szCs w:val="28"/>
        </w:rPr>
        <w:t xml:space="preserve">хотя тоже 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не поймешь. Одна искусствоведка мне рассказывала, что </w:t>
      </w:r>
      <w:r w:rsidR="00EE3DEC">
        <w:rPr>
          <w:rFonts w:ascii="Times New Roman" w:hAnsi="Times New Roman" w:cs="Times New Roman"/>
          <w:sz w:val="28"/>
          <w:szCs w:val="28"/>
        </w:rPr>
        <w:t>она знает такого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художник</w:t>
      </w:r>
      <w:r w:rsidR="00EE3DEC">
        <w:rPr>
          <w:rFonts w:ascii="Times New Roman" w:hAnsi="Times New Roman" w:cs="Times New Roman"/>
          <w:sz w:val="28"/>
          <w:szCs w:val="28"/>
        </w:rPr>
        <w:t>а</w:t>
      </w:r>
      <w:r w:rsidR="00C05133" w:rsidRPr="00931250">
        <w:rPr>
          <w:rFonts w:ascii="Times New Roman" w:hAnsi="Times New Roman" w:cs="Times New Roman"/>
          <w:sz w:val="28"/>
          <w:szCs w:val="28"/>
        </w:rPr>
        <w:t>, который в Америке прославился и продает</w:t>
      </w:r>
      <w:r w:rsidR="00FE49B5">
        <w:rPr>
          <w:rFonts w:ascii="Times New Roman" w:hAnsi="Times New Roman" w:cs="Times New Roman"/>
          <w:sz w:val="28"/>
          <w:szCs w:val="28"/>
        </w:rPr>
        <w:t>ся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там по</w:t>
      </w:r>
      <w:r w:rsidR="00F40686">
        <w:rPr>
          <w:rFonts w:ascii="Times New Roman" w:hAnsi="Times New Roman" w:cs="Times New Roman"/>
          <w:sz w:val="28"/>
          <w:szCs w:val="28"/>
        </w:rPr>
        <w:t xml:space="preserve"> полмиллиона</w:t>
      </w:r>
      <w:r w:rsidR="00FE49B5">
        <w:rPr>
          <w:rFonts w:ascii="Times New Roman" w:hAnsi="Times New Roman" w:cs="Times New Roman"/>
          <w:sz w:val="28"/>
          <w:szCs w:val="28"/>
        </w:rPr>
        <w:t xml:space="preserve"> за картину</w:t>
      </w:r>
      <w:r w:rsidR="00885D57">
        <w:rPr>
          <w:rFonts w:ascii="Times New Roman" w:hAnsi="Times New Roman" w:cs="Times New Roman"/>
          <w:sz w:val="28"/>
          <w:szCs w:val="28"/>
        </w:rPr>
        <w:t xml:space="preserve">. 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E49B5">
        <w:rPr>
          <w:rFonts w:ascii="Times New Roman" w:hAnsi="Times New Roman" w:cs="Times New Roman"/>
          <w:sz w:val="28"/>
          <w:szCs w:val="28"/>
        </w:rPr>
        <w:t>Т</w:t>
      </w:r>
      <w:r w:rsidR="00BE0E0F">
        <w:rPr>
          <w:rFonts w:ascii="Times New Roman" w:hAnsi="Times New Roman" w:cs="Times New Roman"/>
          <w:sz w:val="28"/>
          <w:szCs w:val="28"/>
        </w:rPr>
        <w:t>ы думаешь,</w:t>
      </w:r>
      <w:r w:rsidR="00F40686">
        <w:rPr>
          <w:rFonts w:ascii="Times New Roman" w:hAnsi="Times New Roman" w:cs="Times New Roman"/>
          <w:sz w:val="28"/>
          <w:szCs w:val="28"/>
        </w:rPr>
        <w:t xml:space="preserve"> </w:t>
      </w:r>
      <w:r w:rsidR="00FE49B5">
        <w:rPr>
          <w:rFonts w:ascii="Times New Roman" w:hAnsi="Times New Roman" w:cs="Times New Roman"/>
          <w:sz w:val="28"/>
          <w:szCs w:val="28"/>
        </w:rPr>
        <w:t xml:space="preserve">не бывает </w:t>
      </w:r>
      <w:r w:rsidR="00F40686">
        <w:rPr>
          <w:rFonts w:ascii="Times New Roman" w:hAnsi="Times New Roman" w:cs="Times New Roman"/>
          <w:sz w:val="28"/>
          <w:szCs w:val="28"/>
        </w:rPr>
        <w:t>такого?</w:t>
      </w:r>
    </w:p>
    <w:p w:rsidR="00F40686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F40686">
        <w:rPr>
          <w:rFonts w:ascii="Times New Roman" w:hAnsi="Times New Roman" w:cs="Times New Roman"/>
          <w:sz w:val="28"/>
          <w:szCs w:val="28"/>
        </w:rPr>
        <w:t xml:space="preserve"> Я, кажется, знаю, о ком идет речь.</w:t>
      </w:r>
    </w:p>
    <w:p w:rsidR="00C02707" w:rsidRDefault="00BE0E0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2707">
        <w:rPr>
          <w:rFonts w:ascii="Times New Roman" w:hAnsi="Times New Roman" w:cs="Times New Roman"/>
          <w:sz w:val="28"/>
          <w:szCs w:val="28"/>
        </w:rPr>
        <w:t>Нет, это один, отдельно взятый. А здесь</w:t>
      </w:r>
      <w:r w:rsidRPr="00BE0E0F">
        <w:rPr>
          <w:rFonts w:ascii="Times New Roman" w:hAnsi="Times New Roman" w:cs="Times New Roman"/>
          <w:sz w:val="28"/>
          <w:szCs w:val="28"/>
        </w:rPr>
        <w:t xml:space="preserve"> </w:t>
      </w:r>
      <w:r w:rsidR="00EE3DEC">
        <w:rPr>
          <w:rFonts w:ascii="Times New Roman" w:hAnsi="Times New Roman" w:cs="Times New Roman"/>
          <w:sz w:val="28"/>
          <w:szCs w:val="28"/>
        </w:rPr>
        <w:t xml:space="preserve">же </w:t>
      </w:r>
      <w:r w:rsidR="00C02707" w:rsidRPr="00BE0E0F">
        <w:rPr>
          <w:rFonts w:ascii="Times New Roman" w:hAnsi="Times New Roman" w:cs="Times New Roman"/>
          <w:sz w:val="28"/>
          <w:szCs w:val="28"/>
        </w:rPr>
        <w:t xml:space="preserve">речь </w:t>
      </w:r>
      <w:r w:rsidRPr="00BE0E0F">
        <w:rPr>
          <w:rFonts w:ascii="Times New Roman" w:hAnsi="Times New Roman" w:cs="Times New Roman"/>
          <w:sz w:val="28"/>
          <w:szCs w:val="28"/>
        </w:rPr>
        <w:t>идет про сотню.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ут у нас совсем другое дело. </w:t>
      </w:r>
      <w:r w:rsidR="00C02707">
        <w:rPr>
          <w:rFonts w:ascii="Times New Roman" w:hAnsi="Times New Roman" w:cs="Times New Roman"/>
          <w:sz w:val="28"/>
          <w:szCs w:val="28"/>
        </w:rPr>
        <w:t>Причем ч</w:t>
      </w:r>
      <w:r>
        <w:rPr>
          <w:rFonts w:ascii="Times New Roman" w:hAnsi="Times New Roman" w:cs="Times New Roman"/>
          <w:sz w:val="28"/>
          <w:szCs w:val="28"/>
        </w:rPr>
        <w:t xml:space="preserve">то характерно, </w:t>
      </w:r>
      <w:r w:rsidR="005B2873">
        <w:rPr>
          <w:rFonts w:ascii="Times New Roman" w:hAnsi="Times New Roman" w:cs="Times New Roman"/>
          <w:sz w:val="28"/>
          <w:szCs w:val="28"/>
        </w:rPr>
        <w:t>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9B5">
        <w:rPr>
          <w:rFonts w:ascii="Times New Roman" w:hAnsi="Times New Roman" w:cs="Times New Roman"/>
          <w:sz w:val="28"/>
          <w:szCs w:val="28"/>
        </w:rPr>
        <w:t>эти академисты</w:t>
      </w:r>
      <w:r>
        <w:rPr>
          <w:rFonts w:ascii="Times New Roman" w:hAnsi="Times New Roman" w:cs="Times New Roman"/>
          <w:sz w:val="28"/>
          <w:szCs w:val="28"/>
        </w:rPr>
        <w:t>, про ко</w:t>
      </w:r>
      <w:r w:rsidR="00FE49B5">
        <w:rPr>
          <w:rFonts w:ascii="Times New Roman" w:hAnsi="Times New Roman" w:cs="Times New Roman"/>
          <w:sz w:val="28"/>
          <w:szCs w:val="28"/>
        </w:rPr>
        <w:t>торых</w:t>
      </w:r>
      <w:r>
        <w:rPr>
          <w:rFonts w:ascii="Times New Roman" w:hAnsi="Times New Roman" w:cs="Times New Roman"/>
          <w:sz w:val="28"/>
          <w:szCs w:val="28"/>
        </w:rPr>
        <w:t xml:space="preserve"> слух идет</w:t>
      </w:r>
      <w:r w:rsidR="005B287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5133" w:rsidRPr="00931250">
        <w:rPr>
          <w:rFonts w:ascii="Times New Roman" w:hAnsi="Times New Roman" w:cs="Times New Roman"/>
          <w:sz w:val="28"/>
          <w:szCs w:val="28"/>
        </w:rPr>
        <w:t>спр</w:t>
      </w:r>
      <w:r w:rsidR="005B2873">
        <w:rPr>
          <w:rFonts w:ascii="Times New Roman" w:hAnsi="Times New Roman" w:cs="Times New Roman"/>
          <w:sz w:val="28"/>
          <w:szCs w:val="28"/>
        </w:rPr>
        <w:t>ашивае</w:t>
      </w:r>
      <w:r w:rsidR="00EE3DEC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ь у другого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, он говорит: «Да брось ты, какой он </w:t>
      </w:r>
      <w:r w:rsidR="006C0873">
        <w:rPr>
          <w:rFonts w:ascii="Times New Roman" w:hAnsi="Times New Roman" w:cs="Times New Roman"/>
          <w:sz w:val="28"/>
          <w:szCs w:val="28"/>
        </w:rPr>
        <w:t xml:space="preserve">там </w:t>
      </w:r>
      <w:r w:rsidR="00C05133" w:rsidRPr="00931250">
        <w:rPr>
          <w:rFonts w:ascii="Times New Roman" w:hAnsi="Times New Roman" w:cs="Times New Roman"/>
          <w:sz w:val="28"/>
          <w:szCs w:val="28"/>
        </w:rPr>
        <w:t>м</w:t>
      </w:r>
      <w:r w:rsidR="005B2873">
        <w:rPr>
          <w:rFonts w:ascii="Times New Roman" w:hAnsi="Times New Roman" w:cs="Times New Roman"/>
          <w:sz w:val="28"/>
          <w:szCs w:val="28"/>
        </w:rPr>
        <w:t>иллионер</w:t>
      </w:r>
      <w:r w:rsidR="00EE3DEC">
        <w:rPr>
          <w:rFonts w:ascii="Times New Roman" w:hAnsi="Times New Roman" w:cs="Times New Roman"/>
          <w:sz w:val="28"/>
          <w:szCs w:val="28"/>
        </w:rPr>
        <w:t xml:space="preserve">, </w:t>
      </w:r>
      <w:r w:rsidR="005B2873">
        <w:rPr>
          <w:rFonts w:ascii="Times New Roman" w:hAnsi="Times New Roman" w:cs="Times New Roman"/>
          <w:sz w:val="28"/>
          <w:szCs w:val="28"/>
        </w:rPr>
        <w:t xml:space="preserve">он же </w:t>
      </w:r>
      <w:r w:rsidR="005B2873" w:rsidRPr="005B2873">
        <w:rPr>
          <w:rFonts w:ascii="Times New Roman" w:hAnsi="Times New Roman" w:cs="Times New Roman"/>
          <w:sz w:val="28"/>
          <w:szCs w:val="28"/>
          <w:highlight w:val="yellow"/>
        </w:rPr>
        <w:t>г…но</w:t>
      </w:r>
      <w:r w:rsidR="005B2873">
        <w:rPr>
          <w:rFonts w:ascii="Times New Roman" w:hAnsi="Times New Roman" w:cs="Times New Roman"/>
          <w:sz w:val="28"/>
          <w:szCs w:val="28"/>
        </w:rPr>
        <w:t>!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». </w:t>
      </w:r>
      <w:r w:rsidR="005B2873">
        <w:rPr>
          <w:rFonts w:ascii="Times New Roman" w:hAnsi="Times New Roman" w:cs="Times New Roman"/>
          <w:sz w:val="28"/>
          <w:szCs w:val="28"/>
        </w:rPr>
        <w:t xml:space="preserve">Я говорю: причем тут это, я про деньги! </w:t>
      </w:r>
      <w:r w:rsidR="005B2873" w:rsidRPr="006C0873">
        <w:rPr>
          <w:rFonts w:ascii="Times New Roman" w:hAnsi="Times New Roman" w:cs="Times New Roman"/>
          <w:i/>
          <w:sz w:val="28"/>
          <w:szCs w:val="28"/>
        </w:rPr>
        <w:t>«Да нет, это рассказы! Ничего такого нет»</w:t>
      </w:r>
      <w:r w:rsidR="006C0873">
        <w:rPr>
          <w:rFonts w:ascii="Times New Roman" w:hAnsi="Times New Roman" w:cs="Times New Roman"/>
          <w:i/>
          <w:sz w:val="28"/>
          <w:szCs w:val="28"/>
        </w:rPr>
        <w:t>.</w:t>
      </w:r>
      <w:r w:rsidR="005B2873">
        <w:rPr>
          <w:rFonts w:ascii="Times New Roman" w:hAnsi="Times New Roman" w:cs="Times New Roman"/>
          <w:sz w:val="28"/>
          <w:szCs w:val="28"/>
        </w:rPr>
        <w:t xml:space="preserve"> </w:t>
      </w:r>
      <w:r w:rsidR="00C05133" w:rsidRPr="00931250">
        <w:rPr>
          <w:rFonts w:ascii="Times New Roman" w:hAnsi="Times New Roman" w:cs="Times New Roman"/>
          <w:sz w:val="28"/>
          <w:szCs w:val="28"/>
        </w:rPr>
        <w:t>Но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тем не менее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присутствует: </w:t>
      </w:r>
      <w:r w:rsidR="00C05133" w:rsidRPr="00931250">
        <w:rPr>
          <w:rFonts w:ascii="Times New Roman" w:hAnsi="Times New Roman" w:cs="Times New Roman"/>
          <w:sz w:val="28"/>
          <w:szCs w:val="28"/>
        </w:rPr>
        <w:t xml:space="preserve">есть люди </w:t>
      </w:r>
      <w:r w:rsidRPr="00931250">
        <w:rPr>
          <w:rFonts w:ascii="Times New Roman" w:hAnsi="Times New Roman" w:cs="Times New Roman"/>
          <w:sz w:val="28"/>
          <w:szCs w:val="28"/>
        </w:rPr>
        <w:t xml:space="preserve">грамотные </w:t>
      </w:r>
      <w:r w:rsidR="00C02707"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C05133" w:rsidRPr="00931250">
        <w:rPr>
          <w:rFonts w:ascii="Times New Roman" w:hAnsi="Times New Roman" w:cs="Times New Roman"/>
          <w:sz w:val="28"/>
          <w:szCs w:val="28"/>
        </w:rPr>
        <w:t>талантливые, которые умеют продаваться.</w:t>
      </w:r>
      <w:r w:rsidR="00E82666">
        <w:rPr>
          <w:rFonts w:ascii="Times New Roman" w:hAnsi="Times New Roman" w:cs="Times New Roman"/>
          <w:sz w:val="28"/>
          <w:szCs w:val="28"/>
        </w:rPr>
        <w:t xml:space="preserve"> </w:t>
      </w:r>
      <w:r w:rsidR="00C02707">
        <w:rPr>
          <w:rFonts w:ascii="Times New Roman" w:hAnsi="Times New Roman" w:cs="Times New Roman"/>
          <w:sz w:val="28"/>
          <w:szCs w:val="28"/>
        </w:rPr>
        <w:t>Это шикарно</w:t>
      </w:r>
      <w:r w:rsidR="006C0873">
        <w:rPr>
          <w:rFonts w:ascii="Times New Roman" w:hAnsi="Times New Roman" w:cs="Times New Roman"/>
          <w:sz w:val="28"/>
          <w:szCs w:val="28"/>
        </w:rPr>
        <w:t>!</w:t>
      </w:r>
      <w:r w:rsidR="00C02707">
        <w:rPr>
          <w:rFonts w:ascii="Times New Roman" w:hAnsi="Times New Roman" w:cs="Times New Roman"/>
          <w:sz w:val="28"/>
          <w:szCs w:val="28"/>
        </w:rPr>
        <w:t xml:space="preserve"> </w:t>
      </w:r>
      <w:r w:rsidR="00E82666">
        <w:rPr>
          <w:rFonts w:ascii="Times New Roman" w:hAnsi="Times New Roman" w:cs="Times New Roman"/>
          <w:sz w:val="28"/>
          <w:szCs w:val="28"/>
        </w:rPr>
        <w:t xml:space="preserve">Но это как </w:t>
      </w:r>
      <w:r w:rsidR="00C02707">
        <w:rPr>
          <w:rFonts w:ascii="Times New Roman" w:hAnsi="Times New Roman" w:cs="Times New Roman"/>
          <w:sz w:val="28"/>
          <w:szCs w:val="28"/>
        </w:rPr>
        <w:t>будто другая профессия, на самом деле.</w:t>
      </w:r>
    </w:p>
    <w:p w:rsidR="00C02707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C02707">
        <w:rPr>
          <w:rFonts w:ascii="Times New Roman" w:hAnsi="Times New Roman" w:cs="Times New Roman"/>
          <w:sz w:val="28"/>
          <w:szCs w:val="28"/>
        </w:rPr>
        <w:t xml:space="preserve"> </w:t>
      </w:r>
      <w:r w:rsidR="006C0873">
        <w:rPr>
          <w:rFonts w:ascii="Times New Roman" w:hAnsi="Times New Roman" w:cs="Times New Roman"/>
          <w:sz w:val="28"/>
          <w:szCs w:val="28"/>
        </w:rPr>
        <w:t>К</w:t>
      </w:r>
      <w:r w:rsidR="00C02707">
        <w:rPr>
          <w:rFonts w:ascii="Times New Roman" w:hAnsi="Times New Roman" w:cs="Times New Roman"/>
          <w:sz w:val="28"/>
          <w:szCs w:val="28"/>
        </w:rPr>
        <w:t>онечно, это другая профессия.</w:t>
      </w:r>
    </w:p>
    <w:p w:rsidR="00CF0622" w:rsidRDefault="00C0270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И это к искусству </w:t>
      </w:r>
      <w:r w:rsidR="00781DB1">
        <w:rPr>
          <w:rFonts w:ascii="Times New Roman" w:hAnsi="Times New Roman" w:cs="Times New Roman"/>
          <w:sz w:val="28"/>
          <w:szCs w:val="28"/>
        </w:rPr>
        <w:t xml:space="preserve">даже </w:t>
      </w:r>
      <w:r w:rsidR="008E7AAE" w:rsidRPr="00931250">
        <w:rPr>
          <w:rFonts w:ascii="Times New Roman" w:hAnsi="Times New Roman" w:cs="Times New Roman"/>
          <w:sz w:val="28"/>
          <w:szCs w:val="28"/>
        </w:rPr>
        <w:t>не имеет отношения.</w:t>
      </w:r>
      <w:r w:rsidR="00885D57">
        <w:rPr>
          <w:rFonts w:ascii="Times New Roman" w:hAnsi="Times New Roman" w:cs="Times New Roman"/>
          <w:sz w:val="28"/>
          <w:szCs w:val="28"/>
        </w:rPr>
        <w:t xml:space="preserve"> 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К вопросу о том же Никасе Сафронове, </w:t>
      </w:r>
      <w:r w:rsidR="00781DB1">
        <w:rPr>
          <w:rFonts w:ascii="Times New Roman" w:hAnsi="Times New Roman" w:cs="Times New Roman"/>
          <w:sz w:val="28"/>
          <w:szCs w:val="28"/>
        </w:rPr>
        <w:t xml:space="preserve">у 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которого я видел </w:t>
      </w:r>
      <w:r w:rsidR="00781DB1" w:rsidRPr="00931250">
        <w:rPr>
          <w:rFonts w:ascii="Times New Roman" w:hAnsi="Times New Roman" w:cs="Times New Roman"/>
          <w:sz w:val="28"/>
          <w:szCs w:val="28"/>
        </w:rPr>
        <w:t xml:space="preserve">выставку 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в Донецке. До </w:t>
      </w:r>
      <w:r>
        <w:rPr>
          <w:rFonts w:ascii="Times New Roman" w:hAnsi="Times New Roman" w:cs="Times New Roman"/>
          <w:sz w:val="28"/>
          <w:szCs w:val="28"/>
        </w:rPr>
        <w:t xml:space="preserve">этого я какие-то репродукции видел, </w:t>
      </w:r>
      <w:r w:rsidRPr="00931250">
        <w:rPr>
          <w:rFonts w:ascii="Times New Roman" w:hAnsi="Times New Roman" w:cs="Times New Roman"/>
          <w:sz w:val="28"/>
          <w:szCs w:val="28"/>
        </w:rPr>
        <w:t>«звон»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E0B4E">
        <w:rPr>
          <w:rFonts w:ascii="Times New Roman" w:hAnsi="Times New Roman" w:cs="Times New Roman"/>
          <w:sz w:val="28"/>
          <w:szCs w:val="28"/>
        </w:rPr>
        <w:t xml:space="preserve">этот </w:t>
      </w:r>
      <w:r w:rsidR="008E7AAE" w:rsidRPr="00931250">
        <w:rPr>
          <w:rFonts w:ascii="Times New Roman" w:hAnsi="Times New Roman" w:cs="Times New Roman"/>
          <w:sz w:val="28"/>
          <w:szCs w:val="28"/>
        </w:rPr>
        <w:t>слышал</w:t>
      </w:r>
      <w:r w:rsidR="00BE0B4E" w:rsidRPr="00BE0B4E">
        <w:rPr>
          <w:rFonts w:ascii="Times New Roman" w:hAnsi="Times New Roman" w:cs="Times New Roman"/>
          <w:sz w:val="28"/>
          <w:szCs w:val="28"/>
        </w:rPr>
        <w:t xml:space="preserve"> </w:t>
      </w:r>
      <w:r w:rsidR="00BE0B4E" w:rsidRPr="00931250">
        <w:rPr>
          <w:rFonts w:ascii="Times New Roman" w:hAnsi="Times New Roman" w:cs="Times New Roman"/>
          <w:sz w:val="28"/>
          <w:szCs w:val="28"/>
        </w:rPr>
        <w:t>только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, а тут </w:t>
      </w:r>
      <w:r w:rsidR="00BE0B4E">
        <w:rPr>
          <w:rFonts w:ascii="Times New Roman" w:hAnsi="Times New Roman" w:cs="Times New Roman"/>
          <w:sz w:val="28"/>
          <w:szCs w:val="28"/>
        </w:rPr>
        <w:t xml:space="preserve">я </w:t>
      </w:r>
      <w:r w:rsidR="008E7AAE" w:rsidRPr="00931250">
        <w:rPr>
          <w:rFonts w:ascii="Times New Roman" w:hAnsi="Times New Roman" w:cs="Times New Roman"/>
          <w:sz w:val="28"/>
          <w:szCs w:val="28"/>
        </w:rPr>
        <w:t>по выставке</w:t>
      </w:r>
      <w:r w:rsidR="00BE0B4E" w:rsidRPr="00BE0B4E">
        <w:rPr>
          <w:rFonts w:ascii="Times New Roman" w:hAnsi="Times New Roman" w:cs="Times New Roman"/>
          <w:sz w:val="28"/>
          <w:szCs w:val="28"/>
        </w:rPr>
        <w:t xml:space="preserve"> </w:t>
      </w:r>
      <w:r w:rsidR="00BE0B4E" w:rsidRPr="00931250">
        <w:rPr>
          <w:rFonts w:ascii="Times New Roman" w:hAnsi="Times New Roman" w:cs="Times New Roman"/>
          <w:sz w:val="28"/>
          <w:szCs w:val="28"/>
        </w:rPr>
        <w:t>прошелся</w:t>
      </w:r>
      <w:r w:rsidR="008E7AAE" w:rsidRPr="00931250">
        <w:rPr>
          <w:rFonts w:ascii="Times New Roman" w:hAnsi="Times New Roman" w:cs="Times New Roman"/>
          <w:sz w:val="28"/>
          <w:szCs w:val="28"/>
        </w:rPr>
        <w:t>. Это просто за гранью добра</w:t>
      </w:r>
      <w:r w:rsidR="00151288">
        <w:rPr>
          <w:rFonts w:ascii="Times New Roman" w:hAnsi="Times New Roman" w:cs="Times New Roman"/>
          <w:sz w:val="28"/>
          <w:szCs w:val="28"/>
        </w:rPr>
        <w:t xml:space="preserve"> </w:t>
      </w:r>
      <w:r w:rsidR="00151288" w:rsidRPr="009459D2">
        <w:rPr>
          <w:rFonts w:ascii="Times New Roman" w:hAnsi="Times New Roman" w:cs="Times New Roman"/>
          <w:sz w:val="28"/>
          <w:szCs w:val="28"/>
        </w:rPr>
        <w:t>[</w:t>
      </w:r>
      <w:r w:rsidR="00151288">
        <w:rPr>
          <w:rFonts w:ascii="Times New Roman" w:hAnsi="Times New Roman" w:cs="Times New Roman"/>
          <w:sz w:val="28"/>
          <w:szCs w:val="28"/>
        </w:rPr>
        <w:t>и зла</w:t>
      </w:r>
      <w:r w:rsidR="00151288" w:rsidRPr="009459D2">
        <w:rPr>
          <w:rFonts w:ascii="Times New Roman" w:hAnsi="Times New Roman" w:cs="Times New Roman"/>
          <w:sz w:val="28"/>
          <w:szCs w:val="28"/>
        </w:rPr>
        <w:t>]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CF0622">
        <w:rPr>
          <w:rFonts w:ascii="Times New Roman" w:hAnsi="Times New Roman" w:cs="Times New Roman"/>
          <w:sz w:val="28"/>
          <w:szCs w:val="28"/>
        </w:rPr>
        <w:t>Причем это коммерческая выставка, к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оммерческий проект. У него </w:t>
      </w:r>
      <w:r w:rsidR="00CF0622" w:rsidRPr="0093125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ездит по Украине, например. Договаривается </w:t>
      </w:r>
      <w:r>
        <w:rPr>
          <w:rFonts w:ascii="Times New Roman" w:hAnsi="Times New Roman" w:cs="Times New Roman"/>
          <w:sz w:val="28"/>
          <w:szCs w:val="28"/>
        </w:rPr>
        <w:t>с директорами</w:t>
      </w:r>
      <w:r w:rsidR="008E7AAE" w:rsidRPr="00931250">
        <w:rPr>
          <w:rFonts w:ascii="Times New Roman" w:hAnsi="Times New Roman" w:cs="Times New Roman"/>
          <w:sz w:val="28"/>
          <w:szCs w:val="28"/>
        </w:rPr>
        <w:t>,</w:t>
      </w:r>
      <w:r w:rsidR="002B12BC">
        <w:rPr>
          <w:rFonts w:ascii="Times New Roman" w:hAnsi="Times New Roman" w:cs="Times New Roman"/>
          <w:sz w:val="28"/>
          <w:szCs w:val="28"/>
        </w:rPr>
        <w:t xml:space="preserve"> и арендует помещение</w:t>
      </w:r>
      <w:r w:rsidR="00781DB1">
        <w:rPr>
          <w:rFonts w:ascii="Times New Roman" w:hAnsi="Times New Roman" w:cs="Times New Roman"/>
          <w:sz w:val="28"/>
          <w:szCs w:val="28"/>
        </w:rPr>
        <w:t xml:space="preserve"> – в музее,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обязательно в музее</w:t>
      </w:r>
      <w:r w:rsidR="00781DB1">
        <w:rPr>
          <w:rFonts w:ascii="Times New Roman" w:hAnsi="Times New Roman" w:cs="Times New Roman"/>
          <w:sz w:val="28"/>
          <w:szCs w:val="28"/>
        </w:rPr>
        <w:t>.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81D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латит </w:t>
      </w:r>
      <w:r w:rsidR="00AE7EC1">
        <w:rPr>
          <w:rFonts w:ascii="Times New Roman" w:hAnsi="Times New Roman" w:cs="Times New Roman"/>
          <w:sz w:val="28"/>
          <w:szCs w:val="28"/>
        </w:rPr>
        <w:t xml:space="preserve">им деньги </w:t>
      </w:r>
      <w:r>
        <w:rPr>
          <w:rFonts w:ascii="Times New Roman" w:hAnsi="Times New Roman" w:cs="Times New Roman"/>
          <w:sz w:val="28"/>
          <w:szCs w:val="28"/>
        </w:rPr>
        <w:t>арендные, а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потом уже все ден</w:t>
      </w:r>
      <w:r w:rsidR="00CF0622">
        <w:rPr>
          <w:rFonts w:ascii="Times New Roman" w:hAnsi="Times New Roman" w:cs="Times New Roman"/>
          <w:sz w:val="28"/>
          <w:szCs w:val="28"/>
        </w:rPr>
        <w:t>ьги получают устроители выставки – его ком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анда. </w:t>
      </w:r>
      <w:r w:rsidR="00AE7EC1">
        <w:rPr>
          <w:rFonts w:ascii="Times New Roman" w:hAnsi="Times New Roman" w:cs="Times New Roman"/>
          <w:sz w:val="28"/>
          <w:szCs w:val="28"/>
        </w:rPr>
        <w:t xml:space="preserve">Деньги за билеты – </w:t>
      </w:r>
      <w:r w:rsidR="007A047E">
        <w:rPr>
          <w:rFonts w:ascii="Times New Roman" w:hAnsi="Times New Roman" w:cs="Times New Roman"/>
          <w:sz w:val="28"/>
          <w:szCs w:val="28"/>
        </w:rPr>
        <w:t>очень</w:t>
      </w:r>
      <w:r w:rsidR="00AE7EC1">
        <w:rPr>
          <w:rFonts w:ascii="Times New Roman" w:hAnsi="Times New Roman" w:cs="Times New Roman"/>
          <w:sz w:val="28"/>
          <w:szCs w:val="28"/>
        </w:rPr>
        <w:t xml:space="preserve"> </w:t>
      </w:r>
      <w:r w:rsidR="007A047E">
        <w:rPr>
          <w:rFonts w:ascii="Times New Roman" w:hAnsi="Times New Roman" w:cs="Times New Roman"/>
          <w:sz w:val="28"/>
          <w:szCs w:val="28"/>
        </w:rPr>
        <w:t xml:space="preserve"> </w:t>
      </w:r>
      <w:r w:rsidR="008E7AAE" w:rsidRPr="00931250">
        <w:rPr>
          <w:rFonts w:ascii="Times New Roman" w:hAnsi="Times New Roman" w:cs="Times New Roman"/>
          <w:sz w:val="28"/>
          <w:szCs w:val="28"/>
        </w:rPr>
        <w:t>дорогие</w:t>
      </w:r>
      <w:r w:rsidR="00AE7EC1">
        <w:rPr>
          <w:rFonts w:ascii="Times New Roman" w:hAnsi="Times New Roman" w:cs="Times New Roman"/>
          <w:sz w:val="28"/>
          <w:szCs w:val="28"/>
        </w:rPr>
        <w:t xml:space="preserve"> билет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Народ стоит в очереди. </w:t>
      </w:r>
      <w:r w:rsidR="00CF0622">
        <w:rPr>
          <w:rFonts w:ascii="Times New Roman" w:hAnsi="Times New Roman" w:cs="Times New Roman"/>
          <w:sz w:val="28"/>
          <w:szCs w:val="28"/>
        </w:rPr>
        <w:t>П</w:t>
      </w:r>
      <w:r w:rsidR="008E7AAE" w:rsidRPr="00931250">
        <w:rPr>
          <w:rFonts w:ascii="Times New Roman" w:hAnsi="Times New Roman" w:cs="Times New Roman"/>
          <w:sz w:val="28"/>
          <w:szCs w:val="28"/>
        </w:rPr>
        <w:t>оразительн</w:t>
      </w:r>
      <w:r w:rsidR="00CF0622">
        <w:rPr>
          <w:rFonts w:ascii="Times New Roman" w:hAnsi="Times New Roman" w:cs="Times New Roman"/>
          <w:sz w:val="28"/>
          <w:szCs w:val="28"/>
        </w:rPr>
        <w:t>о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0622" w:rsidRDefault="0055585A" w:rsidP="00CF06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И.С.: </w:t>
      </w:r>
      <w:r w:rsidR="00CF0622">
        <w:rPr>
          <w:rFonts w:ascii="Times New Roman" w:hAnsi="Times New Roman" w:cs="Times New Roman"/>
          <w:sz w:val="28"/>
          <w:szCs w:val="28"/>
        </w:rPr>
        <w:t xml:space="preserve"> Это на Украине была выставка?</w:t>
      </w:r>
    </w:p>
    <w:p w:rsidR="00A0503D" w:rsidRDefault="00CF062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622">
        <w:rPr>
          <w:rFonts w:ascii="Times New Roman" w:hAnsi="Times New Roman" w:cs="Times New Roman"/>
          <w:sz w:val="28"/>
          <w:szCs w:val="28"/>
        </w:rPr>
        <w:t>Да,</w:t>
      </w:r>
      <w:r w:rsidR="00781DB1">
        <w:rPr>
          <w:rFonts w:ascii="Times New Roman" w:hAnsi="Times New Roman" w:cs="Times New Roman"/>
          <w:sz w:val="28"/>
          <w:szCs w:val="28"/>
        </w:rPr>
        <w:t xml:space="preserve"> это</w:t>
      </w:r>
      <w:r w:rsidRPr="00CF0622">
        <w:rPr>
          <w:rFonts w:ascii="Times New Roman" w:hAnsi="Times New Roman" w:cs="Times New Roman"/>
          <w:sz w:val="28"/>
          <w:szCs w:val="28"/>
        </w:rPr>
        <w:t xml:space="preserve"> </w:t>
      </w:r>
      <w:r w:rsidR="00885D57">
        <w:rPr>
          <w:rFonts w:ascii="Times New Roman" w:hAnsi="Times New Roman" w:cs="Times New Roman"/>
          <w:sz w:val="28"/>
          <w:szCs w:val="28"/>
        </w:rPr>
        <w:t>в Донецке</w:t>
      </w:r>
      <w:r>
        <w:rPr>
          <w:rFonts w:ascii="Times New Roman" w:hAnsi="Times New Roman" w:cs="Times New Roman"/>
          <w:sz w:val="28"/>
          <w:szCs w:val="28"/>
        </w:rPr>
        <w:t xml:space="preserve">. До этого я поехал </w:t>
      </w:r>
      <w:r w:rsidR="00885D57">
        <w:rPr>
          <w:rFonts w:ascii="Times New Roman" w:hAnsi="Times New Roman" w:cs="Times New Roman"/>
          <w:sz w:val="28"/>
          <w:szCs w:val="28"/>
        </w:rPr>
        <w:t xml:space="preserve">в Николаев, </w:t>
      </w:r>
      <w:r>
        <w:rPr>
          <w:rFonts w:ascii="Times New Roman" w:hAnsi="Times New Roman" w:cs="Times New Roman"/>
          <w:sz w:val="28"/>
          <w:szCs w:val="28"/>
        </w:rPr>
        <w:t xml:space="preserve">там тоже висели афиши, </w:t>
      </w:r>
      <w:r w:rsidR="00885D57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57">
        <w:rPr>
          <w:rFonts w:ascii="Times New Roman" w:hAnsi="Times New Roman" w:cs="Times New Roman"/>
          <w:sz w:val="28"/>
          <w:szCs w:val="28"/>
        </w:rPr>
        <w:t xml:space="preserve"> </w:t>
      </w:r>
      <w:r w:rsidR="00A0503D">
        <w:rPr>
          <w:rFonts w:ascii="Times New Roman" w:hAnsi="Times New Roman" w:cs="Times New Roman"/>
          <w:sz w:val="28"/>
          <w:szCs w:val="28"/>
        </w:rPr>
        <w:t>в общем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57">
        <w:rPr>
          <w:rFonts w:ascii="Times New Roman" w:hAnsi="Times New Roman" w:cs="Times New Roman"/>
          <w:sz w:val="28"/>
          <w:szCs w:val="28"/>
        </w:rPr>
        <w:t xml:space="preserve"> тур по Украине. </w:t>
      </w:r>
      <w:r>
        <w:rPr>
          <w:rFonts w:ascii="Times New Roman" w:hAnsi="Times New Roman" w:cs="Times New Roman"/>
          <w:sz w:val="28"/>
          <w:szCs w:val="28"/>
        </w:rPr>
        <w:t>Поразительные картины. Вот я уже говорил, что н</w:t>
      </w:r>
      <w:r w:rsidR="007A047E">
        <w:rPr>
          <w:rFonts w:ascii="Times New Roman" w:hAnsi="Times New Roman" w:cs="Times New Roman"/>
          <w:sz w:val="28"/>
          <w:szCs w:val="28"/>
        </w:rPr>
        <w:t xml:space="preserve">е надо говорить про Никаса Сафронова. </w:t>
      </w:r>
      <w:r w:rsidR="0051290A">
        <w:rPr>
          <w:rFonts w:ascii="Times New Roman" w:hAnsi="Times New Roman" w:cs="Times New Roman"/>
          <w:sz w:val="28"/>
          <w:szCs w:val="28"/>
        </w:rPr>
        <w:t>Но, тем не менее, меня это</w:t>
      </w:r>
      <w:r w:rsidR="002B12BC">
        <w:rPr>
          <w:rFonts w:ascii="Times New Roman" w:hAnsi="Times New Roman" w:cs="Times New Roman"/>
          <w:sz w:val="28"/>
          <w:szCs w:val="28"/>
        </w:rPr>
        <w:t>,</w:t>
      </w:r>
      <w:r w:rsidR="0051290A">
        <w:rPr>
          <w:rFonts w:ascii="Times New Roman" w:hAnsi="Times New Roman" w:cs="Times New Roman"/>
          <w:sz w:val="28"/>
          <w:szCs w:val="28"/>
        </w:rPr>
        <w:t xml:space="preserve"> </w:t>
      </w:r>
      <w:r w:rsidR="002B12BC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51290A">
        <w:rPr>
          <w:rFonts w:ascii="Times New Roman" w:hAnsi="Times New Roman" w:cs="Times New Roman"/>
          <w:sz w:val="28"/>
          <w:szCs w:val="28"/>
        </w:rPr>
        <w:t xml:space="preserve">поразило. </w:t>
      </w:r>
      <w:r w:rsidR="00F7243E">
        <w:rPr>
          <w:rFonts w:ascii="Times New Roman" w:hAnsi="Times New Roman" w:cs="Times New Roman"/>
          <w:sz w:val="28"/>
          <w:szCs w:val="28"/>
        </w:rPr>
        <w:t>Он же такой с</w:t>
      </w:r>
      <w:r w:rsidR="008E7AAE" w:rsidRPr="00931250">
        <w:rPr>
          <w:rFonts w:ascii="Times New Roman" w:hAnsi="Times New Roman" w:cs="Times New Roman"/>
          <w:sz w:val="28"/>
          <w:szCs w:val="28"/>
        </w:rPr>
        <w:t>амодеятельный художник</w:t>
      </w:r>
      <w:r w:rsidR="00F7243E">
        <w:rPr>
          <w:rFonts w:ascii="Times New Roman" w:hAnsi="Times New Roman" w:cs="Times New Roman"/>
          <w:sz w:val="28"/>
          <w:szCs w:val="28"/>
        </w:rPr>
        <w:t xml:space="preserve"> – практически самодеятельный,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но </w:t>
      </w:r>
      <w:r w:rsidR="008D687E">
        <w:rPr>
          <w:rFonts w:ascii="Times New Roman" w:hAnsi="Times New Roman" w:cs="Times New Roman"/>
          <w:sz w:val="28"/>
          <w:szCs w:val="28"/>
        </w:rPr>
        <w:t>вот –</w:t>
      </w:r>
      <w:r w:rsidR="008E7AA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85D57">
        <w:rPr>
          <w:rFonts w:ascii="Times New Roman" w:hAnsi="Times New Roman" w:cs="Times New Roman"/>
          <w:sz w:val="28"/>
          <w:szCs w:val="28"/>
        </w:rPr>
        <w:t>с</w:t>
      </w:r>
      <w:r w:rsidR="008E7AAE" w:rsidRPr="00931250">
        <w:rPr>
          <w:rFonts w:ascii="Times New Roman" w:hAnsi="Times New Roman" w:cs="Times New Roman"/>
          <w:sz w:val="28"/>
          <w:szCs w:val="28"/>
        </w:rPr>
        <w:t>делал</w:t>
      </w:r>
      <w:r w:rsidR="008D687E">
        <w:rPr>
          <w:rFonts w:ascii="Times New Roman" w:hAnsi="Times New Roman" w:cs="Times New Roman"/>
          <w:sz w:val="28"/>
          <w:szCs w:val="28"/>
        </w:rPr>
        <w:t xml:space="preserve"> себя</w:t>
      </w:r>
      <w:r w:rsidR="0051290A">
        <w:rPr>
          <w:rFonts w:ascii="Times New Roman" w:hAnsi="Times New Roman" w:cs="Times New Roman"/>
          <w:sz w:val="28"/>
          <w:szCs w:val="28"/>
        </w:rPr>
        <w:t xml:space="preserve">! Молодец! </w:t>
      </w:r>
      <w:r w:rsidR="00A0503D">
        <w:rPr>
          <w:rFonts w:ascii="Times New Roman" w:hAnsi="Times New Roman" w:cs="Times New Roman"/>
          <w:sz w:val="28"/>
          <w:szCs w:val="28"/>
        </w:rPr>
        <w:t xml:space="preserve">Молодец! </w:t>
      </w:r>
      <w:r w:rsidR="008D687E">
        <w:rPr>
          <w:rFonts w:ascii="Times New Roman" w:hAnsi="Times New Roman" w:cs="Times New Roman"/>
          <w:sz w:val="28"/>
          <w:szCs w:val="28"/>
        </w:rPr>
        <w:t>И народ, понимаешь ли… Но о</w:t>
      </w:r>
      <w:r w:rsidR="0051290A">
        <w:rPr>
          <w:rFonts w:ascii="Times New Roman" w:hAnsi="Times New Roman" w:cs="Times New Roman"/>
          <w:sz w:val="28"/>
          <w:szCs w:val="28"/>
        </w:rPr>
        <w:t xml:space="preserve">н </w:t>
      </w:r>
      <w:r w:rsidR="002B12BC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="0051290A">
        <w:rPr>
          <w:rFonts w:ascii="Times New Roman" w:hAnsi="Times New Roman" w:cs="Times New Roman"/>
          <w:sz w:val="28"/>
          <w:szCs w:val="28"/>
        </w:rPr>
        <w:t>так тонко чувствует душу</w:t>
      </w:r>
      <w:r w:rsidR="00B9136D">
        <w:rPr>
          <w:rFonts w:ascii="Times New Roman" w:hAnsi="Times New Roman" w:cs="Times New Roman"/>
          <w:sz w:val="28"/>
          <w:szCs w:val="28"/>
        </w:rPr>
        <w:t xml:space="preserve"> –</w:t>
      </w:r>
      <w:r w:rsidR="0051290A">
        <w:rPr>
          <w:rFonts w:ascii="Times New Roman" w:hAnsi="Times New Roman" w:cs="Times New Roman"/>
          <w:sz w:val="28"/>
          <w:szCs w:val="28"/>
        </w:rPr>
        <w:t xml:space="preserve"> </w:t>
      </w:r>
      <w:r w:rsidR="002B12BC">
        <w:rPr>
          <w:rFonts w:ascii="Times New Roman" w:hAnsi="Times New Roman" w:cs="Times New Roman"/>
          <w:sz w:val="28"/>
          <w:szCs w:val="28"/>
        </w:rPr>
        <w:t>может</w:t>
      </w:r>
      <w:r w:rsidR="00B9136D">
        <w:rPr>
          <w:rFonts w:ascii="Times New Roman" w:hAnsi="Times New Roman" w:cs="Times New Roman"/>
          <w:sz w:val="28"/>
          <w:szCs w:val="28"/>
        </w:rPr>
        <w:t>,</w:t>
      </w:r>
      <w:r w:rsidR="002B12BC">
        <w:rPr>
          <w:rFonts w:ascii="Times New Roman" w:hAnsi="Times New Roman" w:cs="Times New Roman"/>
          <w:sz w:val="28"/>
          <w:szCs w:val="28"/>
        </w:rPr>
        <w:t xml:space="preserve"> молодых людей, а может</w:t>
      </w:r>
      <w:r w:rsidR="00B9136D">
        <w:rPr>
          <w:rFonts w:ascii="Times New Roman" w:hAnsi="Times New Roman" w:cs="Times New Roman"/>
          <w:sz w:val="28"/>
          <w:szCs w:val="28"/>
        </w:rPr>
        <w:t>,</w:t>
      </w:r>
      <w:r w:rsidR="002B12BC">
        <w:rPr>
          <w:rFonts w:ascii="Times New Roman" w:hAnsi="Times New Roman" w:cs="Times New Roman"/>
          <w:sz w:val="28"/>
          <w:szCs w:val="28"/>
        </w:rPr>
        <w:t xml:space="preserve"> не молодых.</w:t>
      </w:r>
      <w:r w:rsidR="0051290A">
        <w:rPr>
          <w:rFonts w:ascii="Times New Roman" w:hAnsi="Times New Roman" w:cs="Times New Roman"/>
          <w:sz w:val="28"/>
          <w:szCs w:val="28"/>
        </w:rPr>
        <w:t xml:space="preserve"> </w:t>
      </w:r>
      <w:r w:rsidR="00F7243E">
        <w:rPr>
          <w:rFonts w:ascii="Times New Roman" w:hAnsi="Times New Roman" w:cs="Times New Roman"/>
          <w:sz w:val="28"/>
          <w:szCs w:val="28"/>
        </w:rPr>
        <w:t xml:space="preserve">Потому что все же молодые по натуре, все же как дети. </w:t>
      </w:r>
      <w:r w:rsidR="0051290A">
        <w:rPr>
          <w:rFonts w:ascii="Times New Roman" w:hAnsi="Times New Roman" w:cs="Times New Roman"/>
          <w:sz w:val="28"/>
          <w:szCs w:val="28"/>
        </w:rPr>
        <w:t xml:space="preserve">Там </w:t>
      </w:r>
      <w:r w:rsidR="00DA0BC8">
        <w:rPr>
          <w:rFonts w:ascii="Times New Roman" w:hAnsi="Times New Roman" w:cs="Times New Roman"/>
          <w:sz w:val="28"/>
          <w:szCs w:val="28"/>
        </w:rPr>
        <w:t xml:space="preserve">такой у него как бы </w:t>
      </w:r>
      <w:r w:rsidR="00FB3FB8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DA0BC8">
        <w:rPr>
          <w:rFonts w:ascii="Times New Roman" w:hAnsi="Times New Roman" w:cs="Times New Roman"/>
          <w:sz w:val="28"/>
          <w:szCs w:val="28"/>
        </w:rPr>
        <w:t>сюрреализм</w:t>
      </w:r>
      <w:r w:rsidR="00886A3B">
        <w:rPr>
          <w:rFonts w:ascii="Times New Roman" w:hAnsi="Times New Roman" w:cs="Times New Roman"/>
          <w:sz w:val="28"/>
          <w:szCs w:val="28"/>
        </w:rPr>
        <w:t xml:space="preserve"> –</w:t>
      </w:r>
      <w:r w:rsidR="00FB3FB8">
        <w:rPr>
          <w:rFonts w:ascii="Times New Roman" w:hAnsi="Times New Roman" w:cs="Times New Roman"/>
          <w:sz w:val="28"/>
          <w:szCs w:val="28"/>
        </w:rPr>
        <w:t xml:space="preserve"> или,</w:t>
      </w:r>
      <w:r w:rsidR="00886A3B">
        <w:rPr>
          <w:rFonts w:ascii="Times New Roman" w:hAnsi="Times New Roman" w:cs="Times New Roman"/>
          <w:sz w:val="28"/>
          <w:szCs w:val="28"/>
        </w:rPr>
        <w:t xml:space="preserve"> может быть, «сюсю-реализм»</w:t>
      </w:r>
      <w:r w:rsidR="00DA0BC8">
        <w:rPr>
          <w:rFonts w:ascii="Times New Roman" w:hAnsi="Times New Roman" w:cs="Times New Roman"/>
          <w:sz w:val="28"/>
          <w:szCs w:val="28"/>
        </w:rPr>
        <w:t xml:space="preserve">: </w:t>
      </w:r>
      <w:r w:rsidR="007A047E">
        <w:rPr>
          <w:rFonts w:ascii="Times New Roman" w:hAnsi="Times New Roman" w:cs="Times New Roman"/>
          <w:sz w:val="28"/>
          <w:szCs w:val="28"/>
        </w:rPr>
        <w:t xml:space="preserve">совмещение </w:t>
      </w:r>
      <w:r w:rsidR="00886A3B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FB3FB8">
        <w:rPr>
          <w:rFonts w:ascii="Times New Roman" w:hAnsi="Times New Roman" w:cs="Times New Roman"/>
          <w:sz w:val="28"/>
          <w:szCs w:val="28"/>
        </w:rPr>
        <w:t>такого «</w:t>
      </w:r>
      <w:r w:rsidR="007A047E">
        <w:rPr>
          <w:rFonts w:ascii="Times New Roman" w:hAnsi="Times New Roman" w:cs="Times New Roman"/>
          <w:sz w:val="28"/>
          <w:szCs w:val="28"/>
        </w:rPr>
        <w:t>Леонар</w:t>
      </w:r>
      <w:r w:rsidR="00A561EF" w:rsidRPr="00931250">
        <w:rPr>
          <w:rFonts w:ascii="Times New Roman" w:hAnsi="Times New Roman" w:cs="Times New Roman"/>
          <w:sz w:val="28"/>
          <w:szCs w:val="28"/>
        </w:rPr>
        <w:t>до</w:t>
      </w:r>
      <w:r w:rsidR="00FB3FB8">
        <w:rPr>
          <w:rFonts w:ascii="Times New Roman" w:hAnsi="Times New Roman" w:cs="Times New Roman"/>
          <w:sz w:val="28"/>
          <w:szCs w:val="28"/>
        </w:rPr>
        <w:t>»</w:t>
      </w:r>
      <w:r w:rsidR="002B12BC">
        <w:rPr>
          <w:rFonts w:ascii="Times New Roman" w:hAnsi="Times New Roman" w:cs="Times New Roman"/>
          <w:sz w:val="28"/>
          <w:szCs w:val="28"/>
        </w:rPr>
        <w:t>, как положено,</w:t>
      </w:r>
      <w:r w:rsidR="00A561EF" w:rsidRPr="00931250">
        <w:rPr>
          <w:rFonts w:ascii="Times New Roman" w:hAnsi="Times New Roman" w:cs="Times New Roman"/>
          <w:sz w:val="28"/>
          <w:szCs w:val="28"/>
        </w:rPr>
        <w:t xml:space="preserve"> с каким-</w:t>
      </w:r>
      <w:r w:rsidR="00DA0BC8">
        <w:rPr>
          <w:rFonts w:ascii="Times New Roman" w:hAnsi="Times New Roman" w:cs="Times New Roman"/>
          <w:sz w:val="28"/>
          <w:szCs w:val="28"/>
        </w:rPr>
        <w:t>нибудь пейзажем</w:t>
      </w:r>
      <w:r w:rsidR="00C81746">
        <w:rPr>
          <w:rFonts w:ascii="Times New Roman" w:hAnsi="Times New Roman" w:cs="Times New Roman"/>
          <w:sz w:val="28"/>
          <w:szCs w:val="28"/>
        </w:rPr>
        <w:t>, или еще что-нибудь</w:t>
      </w:r>
      <w:r w:rsidR="00DA0BC8">
        <w:rPr>
          <w:rFonts w:ascii="Times New Roman" w:hAnsi="Times New Roman" w:cs="Times New Roman"/>
          <w:sz w:val="28"/>
          <w:szCs w:val="28"/>
        </w:rPr>
        <w:t>.</w:t>
      </w:r>
      <w:r w:rsidR="00A561E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B12BC">
        <w:rPr>
          <w:rFonts w:ascii="Times New Roman" w:hAnsi="Times New Roman" w:cs="Times New Roman"/>
          <w:sz w:val="28"/>
          <w:szCs w:val="28"/>
        </w:rPr>
        <w:t>Все так а</w:t>
      </w:r>
      <w:r w:rsidR="002B12BC" w:rsidRPr="002B12BC">
        <w:rPr>
          <w:rFonts w:ascii="Times New Roman" w:hAnsi="Times New Roman" w:cs="Times New Roman"/>
          <w:sz w:val="28"/>
          <w:szCs w:val="28"/>
        </w:rPr>
        <w:t>к</w:t>
      </w:r>
      <w:r w:rsidR="00DA0BC8">
        <w:rPr>
          <w:rFonts w:ascii="Times New Roman" w:hAnsi="Times New Roman" w:cs="Times New Roman"/>
          <w:sz w:val="28"/>
          <w:szCs w:val="28"/>
        </w:rPr>
        <w:t xml:space="preserve">куратненько. </w:t>
      </w:r>
      <w:r w:rsidR="00B10006">
        <w:rPr>
          <w:rFonts w:ascii="Times New Roman" w:hAnsi="Times New Roman" w:cs="Times New Roman"/>
          <w:sz w:val="28"/>
          <w:szCs w:val="28"/>
        </w:rPr>
        <w:t>Ну, э</w:t>
      </w:r>
      <w:r w:rsidR="00C81746">
        <w:rPr>
          <w:rFonts w:ascii="Times New Roman" w:hAnsi="Times New Roman" w:cs="Times New Roman"/>
          <w:sz w:val="28"/>
          <w:szCs w:val="28"/>
        </w:rPr>
        <w:t>то</w:t>
      </w:r>
      <w:r w:rsidR="00886A3B">
        <w:rPr>
          <w:rFonts w:ascii="Times New Roman" w:hAnsi="Times New Roman" w:cs="Times New Roman"/>
          <w:sz w:val="28"/>
          <w:szCs w:val="28"/>
        </w:rPr>
        <w:t xml:space="preserve"> все понятно, но народу нравит</w:t>
      </w:r>
      <w:r w:rsidR="00A0503D">
        <w:rPr>
          <w:rFonts w:ascii="Times New Roman" w:hAnsi="Times New Roman" w:cs="Times New Roman"/>
          <w:sz w:val="28"/>
          <w:szCs w:val="28"/>
        </w:rPr>
        <w:t xml:space="preserve">ся. </w:t>
      </w:r>
      <w:r w:rsidR="002B12BC">
        <w:rPr>
          <w:rFonts w:ascii="Times New Roman" w:hAnsi="Times New Roman" w:cs="Times New Roman"/>
          <w:sz w:val="28"/>
          <w:szCs w:val="28"/>
        </w:rPr>
        <w:t>То есть</w:t>
      </w:r>
      <w:r w:rsidR="00A0503D">
        <w:rPr>
          <w:rFonts w:ascii="Times New Roman" w:hAnsi="Times New Roman" w:cs="Times New Roman"/>
          <w:sz w:val="28"/>
          <w:szCs w:val="28"/>
        </w:rPr>
        <w:t>,</w:t>
      </w:r>
      <w:r w:rsidR="002B12BC">
        <w:rPr>
          <w:rFonts w:ascii="Times New Roman" w:hAnsi="Times New Roman" w:cs="Times New Roman"/>
          <w:sz w:val="28"/>
          <w:szCs w:val="28"/>
        </w:rPr>
        <w:t xml:space="preserve"> вот эта </w:t>
      </w:r>
      <w:r w:rsidR="00A561EF" w:rsidRPr="00931250">
        <w:rPr>
          <w:rFonts w:ascii="Times New Roman" w:hAnsi="Times New Roman" w:cs="Times New Roman"/>
          <w:sz w:val="28"/>
          <w:szCs w:val="28"/>
        </w:rPr>
        <w:t>литературность</w:t>
      </w:r>
      <w:r w:rsidR="002B12BC">
        <w:rPr>
          <w:rFonts w:ascii="Times New Roman" w:hAnsi="Times New Roman" w:cs="Times New Roman"/>
          <w:sz w:val="28"/>
          <w:szCs w:val="28"/>
        </w:rPr>
        <w:t>,</w:t>
      </w:r>
      <w:r w:rsidR="00A561EF" w:rsidRPr="00931250">
        <w:rPr>
          <w:rFonts w:ascii="Times New Roman" w:hAnsi="Times New Roman" w:cs="Times New Roman"/>
          <w:sz w:val="28"/>
          <w:szCs w:val="28"/>
        </w:rPr>
        <w:t xml:space="preserve"> которая оттуда идет</w:t>
      </w:r>
      <w:r w:rsidR="002B12BC">
        <w:rPr>
          <w:rFonts w:ascii="Times New Roman" w:hAnsi="Times New Roman" w:cs="Times New Roman"/>
          <w:sz w:val="28"/>
          <w:szCs w:val="28"/>
        </w:rPr>
        <w:t>, она</w:t>
      </w:r>
      <w:r w:rsidR="00A561EF" w:rsidRPr="00931250">
        <w:rPr>
          <w:rFonts w:ascii="Times New Roman" w:hAnsi="Times New Roman" w:cs="Times New Roman"/>
          <w:sz w:val="28"/>
          <w:szCs w:val="28"/>
        </w:rPr>
        <w:t xml:space="preserve"> греет душу</w:t>
      </w:r>
      <w:r w:rsidR="00B10006">
        <w:rPr>
          <w:rFonts w:ascii="Times New Roman" w:hAnsi="Times New Roman" w:cs="Times New Roman"/>
          <w:sz w:val="28"/>
          <w:szCs w:val="28"/>
        </w:rPr>
        <w:t>, очевидно.</w:t>
      </w:r>
      <w:r w:rsidR="00A561E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10006">
        <w:rPr>
          <w:rFonts w:ascii="Times New Roman" w:hAnsi="Times New Roman" w:cs="Times New Roman"/>
          <w:sz w:val="28"/>
          <w:szCs w:val="28"/>
        </w:rPr>
        <w:t>И</w:t>
      </w:r>
      <w:r w:rsidR="00B9136D">
        <w:rPr>
          <w:rFonts w:ascii="Times New Roman" w:hAnsi="Times New Roman" w:cs="Times New Roman"/>
          <w:sz w:val="28"/>
          <w:szCs w:val="28"/>
        </w:rPr>
        <w:t xml:space="preserve"> там студенты</w:t>
      </w:r>
      <w:r w:rsidR="00C81746">
        <w:rPr>
          <w:rFonts w:ascii="Times New Roman" w:hAnsi="Times New Roman" w:cs="Times New Roman"/>
          <w:sz w:val="28"/>
          <w:szCs w:val="28"/>
        </w:rPr>
        <w:t xml:space="preserve"> –</w:t>
      </w:r>
      <w:r w:rsidR="00B9136D">
        <w:rPr>
          <w:rFonts w:ascii="Times New Roman" w:hAnsi="Times New Roman" w:cs="Times New Roman"/>
          <w:sz w:val="28"/>
          <w:szCs w:val="28"/>
        </w:rPr>
        <w:t xml:space="preserve"> им нравит</w:t>
      </w:r>
      <w:r w:rsidR="00A0503D">
        <w:rPr>
          <w:rFonts w:ascii="Times New Roman" w:hAnsi="Times New Roman" w:cs="Times New Roman"/>
          <w:sz w:val="28"/>
          <w:szCs w:val="28"/>
        </w:rPr>
        <w:t>ся</w:t>
      </w:r>
      <w:r w:rsidR="00C81746">
        <w:rPr>
          <w:rFonts w:ascii="Times New Roman" w:hAnsi="Times New Roman" w:cs="Times New Roman"/>
          <w:sz w:val="28"/>
          <w:szCs w:val="28"/>
        </w:rPr>
        <w:t>, интересно.</w:t>
      </w:r>
      <w:r w:rsidR="00A0503D">
        <w:rPr>
          <w:rFonts w:ascii="Times New Roman" w:hAnsi="Times New Roman" w:cs="Times New Roman"/>
          <w:sz w:val="28"/>
          <w:szCs w:val="28"/>
        </w:rPr>
        <w:t xml:space="preserve"> </w:t>
      </w:r>
      <w:r w:rsidR="00B9136D">
        <w:rPr>
          <w:rFonts w:ascii="Times New Roman" w:hAnsi="Times New Roman" w:cs="Times New Roman"/>
          <w:sz w:val="28"/>
          <w:szCs w:val="28"/>
        </w:rPr>
        <w:t>А раз вам не нравит</w:t>
      </w:r>
      <w:r w:rsidR="002B12BC">
        <w:rPr>
          <w:rFonts w:ascii="Times New Roman" w:hAnsi="Times New Roman" w:cs="Times New Roman"/>
          <w:sz w:val="28"/>
          <w:szCs w:val="28"/>
        </w:rPr>
        <w:t>ся,</w:t>
      </w:r>
      <w:r w:rsidR="00A0503D">
        <w:rPr>
          <w:rFonts w:ascii="Times New Roman" w:hAnsi="Times New Roman" w:cs="Times New Roman"/>
          <w:sz w:val="28"/>
          <w:szCs w:val="28"/>
        </w:rPr>
        <w:t xml:space="preserve"> </w:t>
      </w:r>
      <w:r w:rsidR="00B10006">
        <w:rPr>
          <w:rFonts w:ascii="Times New Roman" w:hAnsi="Times New Roman" w:cs="Times New Roman"/>
          <w:sz w:val="28"/>
          <w:szCs w:val="28"/>
        </w:rPr>
        <w:t xml:space="preserve">значит, вы </w:t>
      </w:r>
      <w:r w:rsidR="00A0503D">
        <w:rPr>
          <w:rFonts w:ascii="Times New Roman" w:hAnsi="Times New Roman" w:cs="Times New Roman"/>
          <w:sz w:val="28"/>
          <w:szCs w:val="28"/>
        </w:rPr>
        <w:t>ст</w:t>
      </w:r>
      <w:r w:rsidR="00B9136D">
        <w:rPr>
          <w:rFonts w:ascii="Times New Roman" w:hAnsi="Times New Roman" w:cs="Times New Roman"/>
          <w:sz w:val="28"/>
          <w:szCs w:val="28"/>
        </w:rPr>
        <w:t>арые дураки! А нам вот нравит</w:t>
      </w:r>
      <w:r w:rsidR="00A0503D">
        <w:rPr>
          <w:rFonts w:ascii="Times New Roman" w:hAnsi="Times New Roman" w:cs="Times New Roman"/>
          <w:sz w:val="28"/>
          <w:szCs w:val="28"/>
        </w:rPr>
        <w:t>ся! Что</w:t>
      </w:r>
      <w:r w:rsidR="00FB3FB8">
        <w:rPr>
          <w:rFonts w:ascii="Times New Roman" w:hAnsi="Times New Roman" w:cs="Times New Roman"/>
          <w:sz w:val="28"/>
          <w:szCs w:val="28"/>
        </w:rPr>
        <w:t xml:space="preserve"> тут </w:t>
      </w:r>
      <w:r w:rsidR="00A0503D">
        <w:rPr>
          <w:rFonts w:ascii="Times New Roman" w:hAnsi="Times New Roman" w:cs="Times New Roman"/>
          <w:sz w:val="28"/>
          <w:szCs w:val="28"/>
        </w:rPr>
        <w:t>скажешь?</w:t>
      </w:r>
      <w:r w:rsidR="00B100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03D" w:rsidRDefault="0055585A" w:rsidP="00A050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A0503D">
        <w:rPr>
          <w:rFonts w:ascii="Times New Roman" w:hAnsi="Times New Roman" w:cs="Times New Roman"/>
          <w:sz w:val="28"/>
          <w:szCs w:val="28"/>
        </w:rPr>
        <w:t xml:space="preserve"> То есть это молодежи нравится?</w:t>
      </w:r>
      <w:r w:rsidR="00B100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133" w:rsidRPr="00931250" w:rsidRDefault="00A0503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503D">
        <w:rPr>
          <w:rFonts w:ascii="Times New Roman" w:hAnsi="Times New Roman" w:cs="Times New Roman"/>
          <w:sz w:val="28"/>
          <w:szCs w:val="28"/>
        </w:rPr>
        <w:t xml:space="preserve">Да, я </w:t>
      </w:r>
      <w:r>
        <w:rPr>
          <w:rFonts w:ascii="Times New Roman" w:hAnsi="Times New Roman" w:cs="Times New Roman"/>
          <w:sz w:val="28"/>
          <w:szCs w:val="28"/>
        </w:rPr>
        <w:t xml:space="preserve">же говорю, студенты в основном. Хотя мне </w:t>
      </w:r>
      <w:r w:rsidR="0032797F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>сказали, что какая-то профессор</w:t>
      </w:r>
      <w:r w:rsidR="00B9136D">
        <w:rPr>
          <w:rFonts w:ascii="Times New Roman" w:hAnsi="Times New Roman" w:cs="Times New Roman"/>
          <w:sz w:val="28"/>
          <w:szCs w:val="28"/>
        </w:rPr>
        <w:t>-</w:t>
      </w:r>
      <w:r w:rsidR="0032797F">
        <w:rPr>
          <w:rFonts w:ascii="Times New Roman" w:hAnsi="Times New Roman" w:cs="Times New Roman"/>
          <w:sz w:val="28"/>
          <w:szCs w:val="28"/>
        </w:rPr>
        <w:t xml:space="preserve">доктор </w:t>
      </w:r>
      <w:r>
        <w:rPr>
          <w:rFonts w:ascii="Times New Roman" w:hAnsi="Times New Roman" w:cs="Times New Roman"/>
          <w:sz w:val="28"/>
          <w:szCs w:val="28"/>
        </w:rPr>
        <w:t>сказала, что я сделал выставку не вовремя, потому что Никас Сафронов сильно перебил. Ну, что тут скажешь? Н</w:t>
      </w:r>
      <w:r w:rsidR="005552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чего </w:t>
      </w:r>
      <w:r w:rsidR="00555242">
        <w:rPr>
          <w:rFonts w:ascii="Times New Roman" w:hAnsi="Times New Roman" w:cs="Times New Roman"/>
          <w:sz w:val="28"/>
          <w:szCs w:val="28"/>
        </w:rPr>
        <w:t>не скажешь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5242">
        <w:rPr>
          <w:rFonts w:ascii="Times New Roman" w:hAnsi="Times New Roman" w:cs="Times New Roman"/>
          <w:sz w:val="28"/>
          <w:szCs w:val="28"/>
        </w:rPr>
        <w:t>Скажешь, что она была (</w:t>
      </w:r>
      <w:r w:rsidR="00555242" w:rsidRPr="00555242">
        <w:rPr>
          <w:rFonts w:ascii="Times New Roman" w:hAnsi="Times New Roman" w:cs="Times New Roman"/>
          <w:i/>
          <w:sz w:val="28"/>
          <w:szCs w:val="28"/>
        </w:rPr>
        <w:t>смеется</w:t>
      </w:r>
      <w:r w:rsidR="00555242">
        <w:rPr>
          <w:rFonts w:ascii="Times New Roman" w:hAnsi="Times New Roman" w:cs="Times New Roman"/>
          <w:sz w:val="28"/>
          <w:szCs w:val="28"/>
        </w:rPr>
        <w:t xml:space="preserve">). </w:t>
      </w:r>
      <w:r w:rsidR="0077445B">
        <w:rPr>
          <w:rFonts w:ascii="Times New Roman" w:hAnsi="Times New Roman" w:cs="Times New Roman"/>
          <w:sz w:val="28"/>
          <w:szCs w:val="28"/>
        </w:rPr>
        <w:t>Но, с другой стороны, может быть, и перебил, потому что м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узейщики </w:t>
      </w:r>
      <w:r w:rsidR="0032797F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говорили, что благодаря выставке Сафронова </w:t>
      </w:r>
      <w:r w:rsidR="0077445B">
        <w:rPr>
          <w:rFonts w:ascii="Times New Roman" w:hAnsi="Times New Roman" w:cs="Times New Roman"/>
          <w:sz w:val="28"/>
          <w:szCs w:val="28"/>
        </w:rPr>
        <w:t>народ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увидел музей! </w:t>
      </w:r>
      <w:r w:rsidR="0077445B">
        <w:rPr>
          <w:rFonts w:ascii="Times New Roman" w:hAnsi="Times New Roman" w:cs="Times New Roman"/>
          <w:sz w:val="28"/>
          <w:szCs w:val="28"/>
        </w:rPr>
        <w:t xml:space="preserve">В который они вообще не ходили никогда </w:t>
      </w:r>
      <w:r w:rsidR="009A46A8">
        <w:rPr>
          <w:rFonts w:ascii="Times New Roman" w:hAnsi="Times New Roman" w:cs="Times New Roman"/>
          <w:sz w:val="28"/>
          <w:szCs w:val="28"/>
        </w:rPr>
        <w:t xml:space="preserve">– </w:t>
      </w:r>
      <w:r w:rsidR="0077445B">
        <w:rPr>
          <w:rFonts w:ascii="Times New Roman" w:hAnsi="Times New Roman" w:cs="Times New Roman"/>
          <w:sz w:val="28"/>
          <w:szCs w:val="28"/>
        </w:rPr>
        <w:t>в жизни</w:t>
      </w:r>
      <w:r w:rsidR="00555242" w:rsidRPr="00555242">
        <w:rPr>
          <w:rFonts w:ascii="Times New Roman" w:hAnsi="Times New Roman" w:cs="Times New Roman"/>
          <w:sz w:val="28"/>
          <w:szCs w:val="28"/>
        </w:rPr>
        <w:t xml:space="preserve"> </w:t>
      </w:r>
      <w:r w:rsidR="00555242">
        <w:rPr>
          <w:rFonts w:ascii="Times New Roman" w:hAnsi="Times New Roman" w:cs="Times New Roman"/>
          <w:sz w:val="28"/>
          <w:szCs w:val="28"/>
        </w:rPr>
        <w:t>своей</w:t>
      </w:r>
      <w:r w:rsidR="0077445B">
        <w:rPr>
          <w:rFonts w:ascii="Times New Roman" w:hAnsi="Times New Roman" w:cs="Times New Roman"/>
          <w:sz w:val="28"/>
          <w:szCs w:val="28"/>
        </w:rPr>
        <w:t xml:space="preserve">. А тут, благодаря этой выставке (там надо было пройтись через музей, </w:t>
      </w:r>
      <w:r w:rsidR="009A46A8">
        <w:rPr>
          <w:rFonts w:ascii="Times New Roman" w:hAnsi="Times New Roman" w:cs="Times New Roman"/>
          <w:sz w:val="28"/>
          <w:szCs w:val="28"/>
        </w:rPr>
        <w:t xml:space="preserve">там </w:t>
      </w:r>
      <w:r w:rsidR="0077445B">
        <w:rPr>
          <w:rFonts w:ascii="Times New Roman" w:hAnsi="Times New Roman" w:cs="Times New Roman"/>
          <w:sz w:val="28"/>
          <w:szCs w:val="28"/>
        </w:rPr>
        <w:t>выс</w:t>
      </w:r>
      <w:r w:rsidR="00B9136D">
        <w:rPr>
          <w:rFonts w:ascii="Times New Roman" w:hAnsi="Times New Roman" w:cs="Times New Roman"/>
          <w:sz w:val="28"/>
          <w:szCs w:val="28"/>
        </w:rPr>
        <w:t>тавка была в конце</w:t>
      </w:r>
      <w:r w:rsidR="009A46A8">
        <w:rPr>
          <w:rFonts w:ascii="Times New Roman" w:hAnsi="Times New Roman" w:cs="Times New Roman"/>
          <w:sz w:val="28"/>
          <w:szCs w:val="28"/>
        </w:rPr>
        <w:t>, и</w:t>
      </w:r>
      <w:r w:rsidR="00B9136D">
        <w:rPr>
          <w:rFonts w:ascii="Times New Roman" w:hAnsi="Times New Roman" w:cs="Times New Roman"/>
          <w:sz w:val="28"/>
          <w:szCs w:val="28"/>
        </w:rPr>
        <w:t xml:space="preserve"> они, хочешь</w:t>
      </w:r>
      <w:r w:rsidR="0077445B">
        <w:rPr>
          <w:rFonts w:ascii="Times New Roman" w:hAnsi="Times New Roman" w:cs="Times New Roman"/>
          <w:sz w:val="28"/>
          <w:szCs w:val="28"/>
        </w:rPr>
        <w:t xml:space="preserve">-не хочешь, увидели музей. Надо же какой у вас хороший музей! </w:t>
      </w:r>
      <w:r w:rsidR="0032797F">
        <w:rPr>
          <w:rFonts w:ascii="Times New Roman" w:hAnsi="Times New Roman" w:cs="Times New Roman"/>
          <w:sz w:val="28"/>
          <w:szCs w:val="28"/>
        </w:rPr>
        <w:t xml:space="preserve">В этом есть смысл. </w:t>
      </w:r>
      <w:r w:rsidR="0077445B">
        <w:rPr>
          <w:rFonts w:ascii="Times New Roman" w:hAnsi="Times New Roman" w:cs="Times New Roman"/>
          <w:sz w:val="28"/>
          <w:szCs w:val="28"/>
        </w:rPr>
        <w:t>Я тоже, кстати,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поразился, какой </w:t>
      </w:r>
      <w:r w:rsidR="0077445B">
        <w:rPr>
          <w:rFonts w:ascii="Times New Roman" w:hAnsi="Times New Roman" w:cs="Times New Roman"/>
          <w:sz w:val="28"/>
          <w:szCs w:val="28"/>
        </w:rPr>
        <w:t xml:space="preserve">там </w:t>
      </w:r>
      <w:r w:rsidR="0032797F">
        <w:rPr>
          <w:rFonts w:ascii="Times New Roman" w:hAnsi="Times New Roman" w:cs="Times New Roman"/>
          <w:sz w:val="28"/>
          <w:szCs w:val="28"/>
        </w:rPr>
        <w:t>хороший музей</w:t>
      </w:r>
      <w:r w:rsidR="00B9136D">
        <w:rPr>
          <w:rFonts w:ascii="Times New Roman" w:hAnsi="Times New Roman" w:cs="Times New Roman"/>
          <w:sz w:val="28"/>
          <w:szCs w:val="28"/>
        </w:rPr>
        <w:t xml:space="preserve"> –</w:t>
      </w:r>
      <w:r w:rsidR="0032797F">
        <w:rPr>
          <w:rFonts w:ascii="Times New Roman" w:hAnsi="Times New Roman" w:cs="Times New Roman"/>
          <w:sz w:val="28"/>
          <w:szCs w:val="28"/>
        </w:rPr>
        <w:t xml:space="preserve"> очаровательный</w:t>
      </w:r>
      <w:r w:rsidR="00B9136D">
        <w:rPr>
          <w:rFonts w:ascii="Times New Roman" w:hAnsi="Times New Roman" w:cs="Times New Roman"/>
          <w:sz w:val="28"/>
          <w:szCs w:val="28"/>
        </w:rPr>
        <w:t>!</w:t>
      </w:r>
      <w:r w:rsidR="0032797F">
        <w:rPr>
          <w:rFonts w:ascii="Times New Roman" w:hAnsi="Times New Roman" w:cs="Times New Roman"/>
          <w:sz w:val="28"/>
          <w:szCs w:val="28"/>
        </w:rPr>
        <w:t xml:space="preserve"> </w:t>
      </w:r>
      <w:r w:rsidR="00E71195">
        <w:rPr>
          <w:rFonts w:ascii="Times New Roman" w:hAnsi="Times New Roman" w:cs="Times New Roman"/>
          <w:sz w:val="28"/>
          <w:szCs w:val="28"/>
        </w:rPr>
        <w:t>Т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ам неожиданно две картины Лактионова. </w:t>
      </w:r>
      <w:r w:rsidR="00F95645">
        <w:rPr>
          <w:rFonts w:ascii="Times New Roman" w:hAnsi="Times New Roman" w:cs="Times New Roman"/>
          <w:sz w:val="28"/>
          <w:szCs w:val="28"/>
        </w:rPr>
        <w:t xml:space="preserve">А Лактионов 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художник достаточно редкий: </w:t>
      </w:r>
      <w:r w:rsidR="0032797F">
        <w:rPr>
          <w:rFonts w:ascii="Times New Roman" w:hAnsi="Times New Roman" w:cs="Times New Roman"/>
          <w:sz w:val="28"/>
          <w:szCs w:val="28"/>
        </w:rPr>
        <w:t xml:space="preserve">в том смысле, что 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он мало картин </w:t>
      </w:r>
      <w:r w:rsidR="0077445B">
        <w:rPr>
          <w:rFonts w:ascii="Times New Roman" w:hAnsi="Times New Roman" w:cs="Times New Roman"/>
          <w:sz w:val="28"/>
          <w:szCs w:val="28"/>
        </w:rPr>
        <w:t>сделал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77445B">
        <w:rPr>
          <w:rFonts w:ascii="Times New Roman" w:hAnsi="Times New Roman" w:cs="Times New Roman"/>
          <w:sz w:val="28"/>
          <w:szCs w:val="28"/>
        </w:rPr>
        <w:t>Вот о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дна </w:t>
      </w:r>
      <w:r w:rsidR="0032797F">
        <w:rPr>
          <w:rFonts w:ascii="Times New Roman" w:hAnsi="Times New Roman" w:cs="Times New Roman"/>
          <w:sz w:val="28"/>
          <w:szCs w:val="28"/>
        </w:rPr>
        <w:t>знаменитая картина, которая во все</w:t>
      </w:r>
      <w:r w:rsidR="00B9136D">
        <w:rPr>
          <w:rFonts w:ascii="Times New Roman" w:hAnsi="Times New Roman" w:cs="Times New Roman"/>
          <w:sz w:val="28"/>
          <w:szCs w:val="28"/>
        </w:rPr>
        <w:t>х</w:t>
      </w:r>
      <w:r w:rsidR="0032797F">
        <w:rPr>
          <w:rFonts w:ascii="Times New Roman" w:hAnsi="Times New Roman" w:cs="Times New Roman"/>
          <w:sz w:val="28"/>
          <w:szCs w:val="28"/>
        </w:rPr>
        <w:t xml:space="preserve"> </w:t>
      </w:r>
      <w:r w:rsidR="00B9136D">
        <w:rPr>
          <w:rFonts w:ascii="Times New Roman" w:hAnsi="Times New Roman" w:cs="Times New Roman"/>
          <w:sz w:val="28"/>
          <w:szCs w:val="28"/>
        </w:rPr>
        <w:t>«Ог</w:t>
      </w:r>
      <w:r w:rsidR="0032797F">
        <w:rPr>
          <w:rFonts w:ascii="Times New Roman" w:hAnsi="Times New Roman" w:cs="Times New Roman"/>
          <w:sz w:val="28"/>
          <w:szCs w:val="28"/>
        </w:rPr>
        <w:t>онька</w:t>
      </w:r>
      <w:r w:rsidR="00B9136D">
        <w:rPr>
          <w:rFonts w:ascii="Times New Roman" w:hAnsi="Times New Roman" w:cs="Times New Roman"/>
          <w:sz w:val="28"/>
          <w:szCs w:val="28"/>
        </w:rPr>
        <w:t>х»</w:t>
      </w:r>
      <w:r w:rsidR="0032797F">
        <w:rPr>
          <w:rFonts w:ascii="Times New Roman" w:hAnsi="Times New Roman" w:cs="Times New Roman"/>
          <w:sz w:val="28"/>
          <w:szCs w:val="28"/>
        </w:rPr>
        <w:t xml:space="preserve"> всегда была много раз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="008255DC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«Въезд в новую квартиру». </w:t>
      </w:r>
      <w:r w:rsidR="00E71195">
        <w:rPr>
          <w:rFonts w:ascii="Times New Roman" w:hAnsi="Times New Roman" w:cs="Times New Roman"/>
          <w:sz w:val="28"/>
          <w:szCs w:val="28"/>
        </w:rPr>
        <w:t>Такая, можно сказать, п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ублицистическая такая картина. </w:t>
      </w:r>
      <w:r w:rsidR="0032797F">
        <w:rPr>
          <w:rFonts w:ascii="Times New Roman" w:hAnsi="Times New Roman" w:cs="Times New Roman"/>
          <w:sz w:val="28"/>
          <w:szCs w:val="28"/>
        </w:rPr>
        <w:t>Ну, знаешь</w:t>
      </w:r>
      <w:r w:rsidR="00170292">
        <w:rPr>
          <w:rFonts w:ascii="Times New Roman" w:hAnsi="Times New Roman" w:cs="Times New Roman"/>
          <w:sz w:val="28"/>
          <w:szCs w:val="28"/>
        </w:rPr>
        <w:t>,</w:t>
      </w:r>
      <w:r w:rsidR="0032797F">
        <w:rPr>
          <w:rFonts w:ascii="Times New Roman" w:hAnsi="Times New Roman" w:cs="Times New Roman"/>
          <w:sz w:val="28"/>
          <w:szCs w:val="28"/>
        </w:rPr>
        <w:t xml:space="preserve"> въезд в новую квартиру, это значит там стоит</w:t>
      </w:r>
      <w:r w:rsidR="002B27C9">
        <w:rPr>
          <w:rFonts w:ascii="Times New Roman" w:hAnsi="Times New Roman" w:cs="Times New Roman"/>
          <w:sz w:val="28"/>
          <w:szCs w:val="28"/>
        </w:rPr>
        <w:t xml:space="preserve"> глава дома,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хозяйка, </w:t>
      </w:r>
      <w:r w:rsidR="00170292">
        <w:rPr>
          <w:rFonts w:ascii="Times New Roman" w:hAnsi="Times New Roman" w:cs="Times New Roman"/>
          <w:sz w:val="28"/>
          <w:szCs w:val="28"/>
        </w:rPr>
        <w:t xml:space="preserve">стоит </w:t>
      </w:r>
      <w:r w:rsidR="002B27C9">
        <w:rPr>
          <w:rFonts w:ascii="Times New Roman" w:hAnsi="Times New Roman" w:cs="Times New Roman"/>
          <w:sz w:val="28"/>
          <w:szCs w:val="28"/>
        </w:rPr>
        <w:t>телевизор</w:t>
      </w:r>
      <w:r w:rsidR="002A5CB7">
        <w:rPr>
          <w:rFonts w:ascii="Times New Roman" w:hAnsi="Times New Roman" w:cs="Times New Roman"/>
          <w:sz w:val="28"/>
          <w:szCs w:val="28"/>
        </w:rPr>
        <w:t>, еще что-то.</w:t>
      </w:r>
      <w:r w:rsidR="002B27C9">
        <w:rPr>
          <w:rFonts w:ascii="Times New Roman" w:hAnsi="Times New Roman" w:cs="Times New Roman"/>
          <w:sz w:val="28"/>
          <w:szCs w:val="28"/>
        </w:rPr>
        <w:t xml:space="preserve"> </w:t>
      </w:r>
      <w:r w:rsidR="002A5CB7" w:rsidRPr="00931250">
        <w:rPr>
          <w:rFonts w:ascii="Times New Roman" w:hAnsi="Times New Roman" w:cs="Times New Roman"/>
          <w:sz w:val="28"/>
          <w:szCs w:val="28"/>
        </w:rPr>
        <w:t>О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ни вошли в новую квартиру. </w:t>
      </w:r>
      <w:r w:rsidR="002B27C9">
        <w:rPr>
          <w:rFonts w:ascii="Times New Roman" w:hAnsi="Times New Roman" w:cs="Times New Roman"/>
          <w:sz w:val="28"/>
          <w:szCs w:val="28"/>
        </w:rPr>
        <w:t xml:space="preserve">Как </w:t>
      </w:r>
      <w:r w:rsidR="00E71195">
        <w:rPr>
          <w:rFonts w:ascii="Times New Roman" w:hAnsi="Times New Roman" w:cs="Times New Roman"/>
          <w:sz w:val="28"/>
          <w:szCs w:val="28"/>
        </w:rPr>
        <w:t xml:space="preserve">будто постановочная фотография: то поставят, это поставят и сфотографируют. 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Я удивился, </w:t>
      </w:r>
      <w:r w:rsidR="002B27C9">
        <w:rPr>
          <w:rFonts w:ascii="Times New Roman" w:hAnsi="Times New Roman" w:cs="Times New Roman"/>
          <w:sz w:val="28"/>
          <w:szCs w:val="28"/>
        </w:rPr>
        <w:t>почему она тут, я думал</w:t>
      </w:r>
      <w:r w:rsidR="0089710C">
        <w:rPr>
          <w:rFonts w:ascii="Times New Roman" w:hAnsi="Times New Roman" w:cs="Times New Roman"/>
          <w:sz w:val="28"/>
          <w:szCs w:val="28"/>
        </w:rPr>
        <w:t xml:space="preserve"> всегда</w:t>
      </w:r>
      <w:r w:rsidR="002B27C9">
        <w:rPr>
          <w:rFonts w:ascii="Times New Roman" w:hAnsi="Times New Roman" w:cs="Times New Roman"/>
          <w:sz w:val="28"/>
          <w:szCs w:val="28"/>
        </w:rPr>
        <w:t xml:space="preserve">, 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что она </w:t>
      </w:r>
      <w:r w:rsidR="002B27C9">
        <w:rPr>
          <w:rFonts w:ascii="Times New Roman" w:hAnsi="Times New Roman" w:cs="Times New Roman"/>
          <w:sz w:val="28"/>
          <w:szCs w:val="28"/>
        </w:rPr>
        <w:t xml:space="preserve">в Третьяковке, </w:t>
      </w:r>
      <w:r w:rsidR="0089710C">
        <w:rPr>
          <w:rFonts w:ascii="Times New Roman" w:hAnsi="Times New Roman" w:cs="Times New Roman"/>
          <w:sz w:val="28"/>
          <w:szCs w:val="28"/>
        </w:rPr>
        <w:t xml:space="preserve">это же </w:t>
      </w:r>
      <w:r w:rsidR="002B27C9">
        <w:rPr>
          <w:rFonts w:ascii="Times New Roman" w:hAnsi="Times New Roman" w:cs="Times New Roman"/>
          <w:sz w:val="28"/>
          <w:szCs w:val="28"/>
        </w:rPr>
        <w:t>такая знаменитая картина</w:t>
      </w:r>
      <w:r w:rsidR="0089710C">
        <w:rPr>
          <w:rFonts w:ascii="Times New Roman" w:hAnsi="Times New Roman" w:cs="Times New Roman"/>
          <w:sz w:val="28"/>
          <w:szCs w:val="28"/>
        </w:rPr>
        <w:t xml:space="preserve"> – я говорю, «Огоньки» печатали</w:t>
      </w:r>
      <w:r w:rsidR="002B27C9">
        <w:rPr>
          <w:rFonts w:ascii="Times New Roman" w:hAnsi="Times New Roman" w:cs="Times New Roman"/>
          <w:sz w:val="28"/>
          <w:szCs w:val="28"/>
        </w:rPr>
        <w:t>. Говорят: «Нет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B27C9">
        <w:rPr>
          <w:rFonts w:ascii="Times New Roman" w:hAnsi="Times New Roman" w:cs="Times New Roman"/>
          <w:sz w:val="28"/>
          <w:szCs w:val="28"/>
        </w:rPr>
        <w:t xml:space="preserve">вот у нас с тех пор, </w:t>
      </w:r>
      <w:r w:rsidR="008255DC" w:rsidRPr="00931250">
        <w:rPr>
          <w:rFonts w:ascii="Times New Roman" w:hAnsi="Times New Roman" w:cs="Times New Roman"/>
          <w:sz w:val="28"/>
          <w:szCs w:val="28"/>
        </w:rPr>
        <w:t>хотели</w:t>
      </w:r>
      <w:r w:rsidR="002B27C9">
        <w:rPr>
          <w:rFonts w:ascii="Times New Roman" w:hAnsi="Times New Roman" w:cs="Times New Roman"/>
          <w:sz w:val="28"/>
          <w:szCs w:val="28"/>
        </w:rPr>
        <w:t xml:space="preserve"> у нас её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забрать, но </w:t>
      </w:r>
      <w:r w:rsidR="002B27C9">
        <w:rPr>
          <w:rFonts w:ascii="Times New Roman" w:hAnsi="Times New Roman" w:cs="Times New Roman"/>
          <w:sz w:val="28"/>
          <w:szCs w:val="28"/>
        </w:rPr>
        <w:t>мы не дали»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2A5CB7">
        <w:rPr>
          <w:rFonts w:ascii="Times New Roman" w:hAnsi="Times New Roman" w:cs="Times New Roman"/>
          <w:sz w:val="28"/>
          <w:szCs w:val="28"/>
        </w:rPr>
        <w:t>И в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торая </w:t>
      </w:r>
      <w:r w:rsidR="0032797F">
        <w:rPr>
          <w:rFonts w:ascii="Times New Roman" w:hAnsi="Times New Roman" w:cs="Times New Roman"/>
          <w:sz w:val="28"/>
          <w:szCs w:val="28"/>
        </w:rPr>
        <w:t>картина Лактионова</w:t>
      </w:r>
      <w:r w:rsidR="002B27C9">
        <w:rPr>
          <w:rFonts w:ascii="Times New Roman" w:hAnsi="Times New Roman" w:cs="Times New Roman"/>
          <w:sz w:val="28"/>
          <w:szCs w:val="28"/>
        </w:rPr>
        <w:t>,</w:t>
      </w:r>
      <w:r w:rsidR="0032797F">
        <w:rPr>
          <w:rFonts w:ascii="Times New Roman" w:hAnsi="Times New Roman" w:cs="Times New Roman"/>
          <w:sz w:val="28"/>
          <w:szCs w:val="28"/>
        </w:rPr>
        <w:t xml:space="preserve"> </w:t>
      </w:r>
      <w:r w:rsidR="008255DC" w:rsidRPr="00931250">
        <w:rPr>
          <w:rFonts w:ascii="Times New Roman" w:hAnsi="Times New Roman" w:cs="Times New Roman"/>
          <w:sz w:val="28"/>
          <w:szCs w:val="28"/>
        </w:rPr>
        <w:t>громадная</w:t>
      </w:r>
      <w:r w:rsidR="002B27C9">
        <w:rPr>
          <w:rFonts w:ascii="Times New Roman" w:hAnsi="Times New Roman" w:cs="Times New Roman"/>
          <w:sz w:val="28"/>
          <w:szCs w:val="28"/>
        </w:rPr>
        <w:t xml:space="preserve"> картина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– </w:t>
      </w:r>
      <w:r w:rsidR="002B27C9">
        <w:rPr>
          <w:rFonts w:ascii="Times New Roman" w:hAnsi="Times New Roman" w:cs="Times New Roman"/>
          <w:sz w:val="28"/>
          <w:szCs w:val="28"/>
        </w:rPr>
        <w:t>«</w:t>
      </w:r>
      <w:r w:rsidR="008255DC" w:rsidRPr="00931250">
        <w:rPr>
          <w:rFonts w:ascii="Times New Roman" w:hAnsi="Times New Roman" w:cs="Times New Roman"/>
          <w:sz w:val="28"/>
          <w:szCs w:val="28"/>
        </w:rPr>
        <w:t>Пушкин в Михайловском</w:t>
      </w:r>
      <w:r w:rsidR="002B27C9">
        <w:rPr>
          <w:rFonts w:ascii="Times New Roman" w:hAnsi="Times New Roman" w:cs="Times New Roman"/>
          <w:sz w:val="28"/>
          <w:szCs w:val="28"/>
        </w:rPr>
        <w:t>»</w:t>
      </w:r>
      <w:r w:rsidR="003F4294">
        <w:rPr>
          <w:rStyle w:val="ac"/>
          <w:rFonts w:ascii="Times New Roman" w:hAnsi="Times New Roman" w:cs="Times New Roman"/>
          <w:sz w:val="28"/>
          <w:szCs w:val="28"/>
        </w:rPr>
        <w:footnoteReference w:id="5"/>
      </w:r>
      <w:r w:rsidR="002A5CB7">
        <w:rPr>
          <w:rFonts w:ascii="Times New Roman" w:hAnsi="Times New Roman" w:cs="Times New Roman"/>
          <w:sz w:val="28"/>
          <w:szCs w:val="28"/>
        </w:rPr>
        <w:t>.</w:t>
      </w:r>
      <w:r w:rsidR="008255D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B27C9">
        <w:rPr>
          <w:rFonts w:ascii="Times New Roman" w:hAnsi="Times New Roman" w:cs="Times New Roman"/>
          <w:sz w:val="28"/>
          <w:szCs w:val="28"/>
        </w:rPr>
        <w:t xml:space="preserve">Пушкин </w:t>
      </w:r>
      <w:r w:rsidR="008255DC" w:rsidRPr="00931250">
        <w:rPr>
          <w:rFonts w:ascii="Times New Roman" w:hAnsi="Times New Roman" w:cs="Times New Roman"/>
          <w:sz w:val="28"/>
          <w:szCs w:val="28"/>
        </w:rPr>
        <w:t>сидит на скамье Онегина.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C1BDE">
        <w:rPr>
          <w:rFonts w:ascii="Times New Roman" w:hAnsi="Times New Roman" w:cs="Times New Roman"/>
          <w:sz w:val="28"/>
          <w:szCs w:val="28"/>
        </w:rPr>
        <w:t>Ну, если кто</w:t>
      </w:r>
      <w:r w:rsidR="002B27C9">
        <w:rPr>
          <w:rFonts w:ascii="Times New Roman" w:hAnsi="Times New Roman" w:cs="Times New Roman"/>
          <w:sz w:val="28"/>
          <w:szCs w:val="28"/>
        </w:rPr>
        <w:t xml:space="preserve"> был,</w:t>
      </w:r>
      <w:r w:rsidR="00763DAB">
        <w:rPr>
          <w:rFonts w:ascii="Times New Roman" w:hAnsi="Times New Roman" w:cs="Times New Roman"/>
          <w:sz w:val="28"/>
          <w:szCs w:val="28"/>
        </w:rPr>
        <w:t xml:space="preserve"> знает: </w:t>
      </w:r>
      <w:r w:rsidR="00B9136D">
        <w:rPr>
          <w:rFonts w:ascii="Times New Roman" w:hAnsi="Times New Roman" w:cs="Times New Roman"/>
          <w:sz w:val="28"/>
          <w:szCs w:val="28"/>
        </w:rPr>
        <w:t>о</w:t>
      </w:r>
      <w:r w:rsidR="002B27C9">
        <w:rPr>
          <w:rFonts w:ascii="Times New Roman" w:hAnsi="Times New Roman" w:cs="Times New Roman"/>
          <w:sz w:val="28"/>
          <w:szCs w:val="28"/>
        </w:rPr>
        <w:t xml:space="preserve">негинская скамья есть в Михайловском. </w:t>
      </w:r>
      <w:r w:rsidR="00763DAB">
        <w:rPr>
          <w:rFonts w:ascii="Times New Roman" w:hAnsi="Times New Roman" w:cs="Times New Roman"/>
          <w:sz w:val="28"/>
          <w:szCs w:val="28"/>
        </w:rPr>
        <w:t>Вот на этой скамье сидит Пушкин, бедняжка,</w:t>
      </w:r>
      <w:r w:rsidR="003F18A1">
        <w:rPr>
          <w:rFonts w:ascii="Times New Roman" w:hAnsi="Times New Roman" w:cs="Times New Roman"/>
          <w:sz w:val="28"/>
          <w:szCs w:val="28"/>
        </w:rPr>
        <w:t xml:space="preserve"> над ним такое громадное дерево, старательно </w:t>
      </w:r>
      <w:r w:rsidR="00EA26DE">
        <w:rPr>
          <w:rFonts w:ascii="Times New Roman" w:hAnsi="Times New Roman" w:cs="Times New Roman"/>
          <w:sz w:val="28"/>
          <w:szCs w:val="28"/>
        </w:rPr>
        <w:t xml:space="preserve">так </w:t>
      </w:r>
      <w:r w:rsidR="003F18A1">
        <w:rPr>
          <w:rFonts w:ascii="Times New Roman" w:hAnsi="Times New Roman" w:cs="Times New Roman"/>
          <w:sz w:val="28"/>
          <w:szCs w:val="28"/>
        </w:rPr>
        <w:t>нарисовано.</w:t>
      </w:r>
      <w:r w:rsidR="00763DAB">
        <w:rPr>
          <w:rFonts w:ascii="Times New Roman" w:hAnsi="Times New Roman" w:cs="Times New Roman"/>
          <w:sz w:val="28"/>
          <w:szCs w:val="28"/>
        </w:rPr>
        <w:t xml:space="preserve"> Громадная картина, </w:t>
      </w:r>
      <w:r w:rsidR="00791E9A">
        <w:rPr>
          <w:rFonts w:ascii="Times New Roman" w:hAnsi="Times New Roman" w:cs="Times New Roman"/>
          <w:sz w:val="28"/>
          <w:szCs w:val="28"/>
        </w:rPr>
        <w:t xml:space="preserve">такое впечатлении, будто </w:t>
      </w:r>
      <w:r w:rsidR="00EA26DE">
        <w:rPr>
          <w:rFonts w:ascii="Times New Roman" w:hAnsi="Times New Roman" w:cs="Times New Roman"/>
          <w:sz w:val="28"/>
          <w:szCs w:val="28"/>
        </w:rPr>
        <w:t>диорама</w:t>
      </w:r>
      <w:r w:rsidR="00763DAB">
        <w:rPr>
          <w:rFonts w:ascii="Times New Roman" w:hAnsi="Times New Roman" w:cs="Times New Roman"/>
          <w:sz w:val="28"/>
          <w:szCs w:val="28"/>
        </w:rPr>
        <w:t xml:space="preserve">. Ты знаешь, что такое </w:t>
      </w:r>
      <w:r w:rsidR="00EA26DE">
        <w:rPr>
          <w:rFonts w:ascii="Times New Roman" w:hAnsi="Times New Roman" w:cs="Times New Roman"/>
          <w:sz w:val="28"/>
          <w:szCs w:val="28"/>
        </w:rPr>
        <w:t>диорама</w:t>
      </w:r>
      <w:r w:rsidR="00763DAB">
        <w:rPr>
          <w:rFonts w:ascii="Times New Roman" w:hAnsi="Times New Roman" w:cs="Times New Roman"/>
          <w:sz w:val="28"/>
          <w:szCs w:val="28"/>
        </w:rPr>
        <w:t xml:space="preserve">? </w:t>
      </w:r>
      <w:r w:rsidR="00791E9A">
        <w:rPr>
          <w:rFonts w:ascii="Times New Roman" w:hAnsi="Times New Roman" w:cs="Times New Roman"/>
          <w:sz w:val="28"/>
          <w:szCs w:val="28"/>
        </w:rPr>
        <w:t>Это такое странное</w:t>
      </w:r>
      <w:r w:rsidR="00374D21">
        <w:rPr>
          <w:rFonts w:ascii="Times New Roman" w:hAnsi="Times New Roman" w:cs="Times New Roman"/>
          <w:sz w:val="28"/>
          <w:szCs w:val="28"/>
        </w:rPr>
        <w:t xml:space="preserve"> всю стену</w:t>
      </w:r>
      <w:r w:rsidR="00791E9A">
        <w:rPr>
          <w:rFonts w:ascii="Times New Roman" w:hAnsi="Times New Roman" w:cs="Times New Roman"/>
          <w:sz w:val="28"/>
          <w:szCs w:val="28"/>
        </w:rPr>
        <w:t xml:space="preserve"> – и Пушкин. Мне хочется сказать. Не похож. Такой непохожий Пушкин. </w:t>
      </w:r>
      <w:r w:rsidR="00AE52FD" w:rsidRPr="00931250">
        <w:rPr>
          <w:rFonts w:ascii="Times New Roman" w:hAnsi="Times New Roman" w:cs="Times New Roman"/>
          <w:sz w:val="28"/>
          <w:szCs w:val="28"/>
        </w:rPr>
        <w:t>Мне рассказали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374D21">
        <w:rPr>
          <w:rFonts w:ascii="Times New Roman" w:hAnsi="Times New Roman" w:cs="Times New Roman"/>
          <w:sz w:val="28"/>
          <w:szCs w:val="28"/>
        </w:rPr>
        <w:t xml:space="preserve">Лактионов специально 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натурщика гримировал, сажал </w:t>
      </w:r>
      <w:r w:rsidR="00106216">
        <w:rPr>
          <w:rFonts w:ascii="Times New Roman" w:hAnsi="Times New Roman" w:cs="Times New Roman"/>
          <w:sz w:val="28"/>
          <w:szCs w:val="28"/>
        </w:rPr>
        <w:t xml:space="preserve">туда </w:t>
      </w:r>
      <w:r w:rsidR="00763DAB">
        <w:rPr>
          <w:rFonts w:ascii="Times New Roman" w:hAnsi="Times New Roman" w:cs="Times New Roman"/>
          <w:sz w:val="28"/>
          <w:szCs w:val="28"/>
        </w:rPr>
        <w:t>на то место</w:t>
      </w:r>
      <w:r w:rsidR="00444336">
        <w:rPr>
          <w:rFonts w:ascii="Times New Roman" w:hAnsi="Times New Roman" w:cs="Times New Roman"/>
          <w:sz w:val="28"/>
          <w:szCs w:val="28"/>
        </w:rPr>
        <w:t>,</w:t>
      </w:r>
      <w:r w:rsidR="00763DAB">
        <w:rPr>
          <w:rFonts w:ascii="Times New Roman" w:hAnsi="Times New Roman" w:cs="Times New Roman"/>
          <w:sz w:val="28"/>
          <w:szCs w:val="28"/>
        </w:rPr>
        <w:t xml:space="preserve"> и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74D21">
        <w:rPr>
          <w:rFonts w:ascii="Times New Roman" w:hAnsi="Times New Roman" w:cs="Times New Roman"/>
          <w:sz w:val="28"/>
          <w:szCs w:val="28"/>
        </w:rPr>
        <w:t>за</w:t>
      </w:r>
      <w:r w:rsidR="00763DAB">
        <w:rPr>
          <w:rFonts w:ascii="Times New Roman" w:hAnsi="Times New Roman" w:cs="Times New Roman"/>
          <w:sz w:val="28"/>
          <w:szCs w:val="28"/>
        </w:rPr>
        <w:t>рисо</w:t>
      </w:r>
      <w:r w:rsidR="00374D21">
        <w:rPr>
          <w:rFonts w:ascii="Times New Roman" w:hAnsi="Times New Roman" w:cs="Times New Roman"/>
          <w:sz w:val="28"/>
          <w:szCs w:val="28"/>
        </w:rPr>
        <w:t>вы</w:t>
      </w:r>
      <w:r w:rsidR="00AE52FD" w:rsidRPr="00931250">
        <w:rPr>
          <w:rFonts w:ascii="Times New Roman" w:hAnsi="Times New Roman" w:cs="Times New Roman"/>
          <w:sz w:val="28"/>
          <w:szCs w:val="28"/>
        </w:rPr>
        <w:t>вал</w:t>
      </w:r>
      <w:r w:rsidR="00106216" w:rsidRPr="00106216">
        <w:rPr>
          <w:rFonts w:ascii="Times New Roman" w:hAnsi="Times New Roman" w:cs="Times New Roman"/>
          <w:sz w:val="28"/>
          <w:szCs w:val="28"/>
        </w:rPr>
        <w:t xml:space="preserve"> </w:t>
      </w:r>
      <w:r w:rsidR="00106216" w:rsidRPr="00931250">
        <w:rPr>
          <w:rFonts w:ascii="Times New Roman" w:hAnsi="Times New Roman" w:cs="Times New Roman"/>
          <w:sz w:val="28"/>
          <w:szCs w:val="28"/>
        </w:rPr>
        <w:t>с натуры</w:t>
      </w:r>
      <w:r w:rsidR="00B9136D">
        <w:rPr>
          <w:rFonts w:ascii="Times New Roman" w:hAnsi="Times New Roman" w:cs="Times New Roman"/>
          <w:sz w:val="28"/>
          <w:szCs w:val="28"/>
        </w:rPr>
        <w:t>,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как </w:t>
      </w:r>
      <w:r w:rsidR="00374D21" w:rsidRPr="00931250">
        <w:rPr>
          <w:rFonts w:ascii="Times New Roman" w:hAnsi="Times New Roman" w:cs="Times New Roman"/>
          <w:sz w:val="28"/>
          <w:szCs w:val="28"/>
        </w:rPr>
        <w:t xml:space="preserve">реалист 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настоящий. Отсюда </w:t>
      </w:r>
      <w:r w:rsidR="00374D21">
        <w:rPr>
          <w:rFonts w:ascii="Times New Roman" w:hAnsi="Times New Roman" w:cs="Times New Roman"/>
          <w:sz w:val="28"/>
          <w:szCs w:val="28"/>
        </w:rPr>
        <w:t xml:space="preserve">это странное </w:t>
      </w:r>
      <w:r w:rsidR="00AE52FD" w:rsidRPr="00931250">
        <w:rPr>
          <w:rFonts w:ascii="Times New Roman" w:hAnsi="Times New Roman" w:cs="Times New Roman"/>
          <w:sz w:val="28"/>
          <w:szCs w:val="28"/>
        </w:rPr>
        <w:t>ощущение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что Пушкин не похож. Такое бывает.</w:t>
      </w:r>
    </w:p>
    <w:p w:rsidR="00444336" w:rsidRDefault="0010621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вопросу о всяких вот этих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историях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3DAB">
        <w:rPr>
          <w:rFonts w:ascii="Times New Roman" w:hAnsi="Times New Roman" w:cs="Times New Roman"/>
          <w:sz w:val="28"/>
          <w:szCs w:val="28"/>
        </w:rPr>
        <w:t>С</w:t>
      </w:r>
      <w:r w:rsidR="00AE52FD" w:rsidRPr="00931250">
        <w:rPr>
          <w:rFonts w:ascii="Times New Roman" w:hAnsi="Times New Roman" w:cs="Times New Roman"/>
          <w:sz w:val="28"/>
          <w:szCs w:val="28"/>
        </w:rPr>
        <w:t>оветское время были так называемы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«совет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E52FD" w:rsidRPr="00931250">
        <w:rPr>
          <w:rFonts w:ascii="Times New Roman" w:hAnsi="Times New Roman" w:cs="Times New Roman"/>
          <w:sz w:val="28"/>
          <w:szCs w:val="28"/>
        </w:rPr>
        <w:t>»: большой живописны</w:t>
      </w:r>
      <w:r w:rsidR="00444336">
        <w:rPr>
          <w:rFonts w:ascii="Times New Roman" w:hAnsi="Times New Roman" w:cs="Times New Roman"/>
          <w:sz w:val="28"/>
          <w:szCs w:val="28"/>
        </w:rPr>
        <w:t xml:space="preserve">й совет или малый живописный совет, который принимает работы.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F18A1">
        <w:rPr>
          <w:rFonts w:ascii="Times New Roman" w:hAnsi="Times New Roman" w:cs="Times New Roman"/>
          <w:sz w:val="28"/>
          <w:szCs w:val="28"/>
        </w:rPr>
        <w:t>дно время б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ыло модно </w:t>
      </w:r>
      <w:r w:rsidR="00D902F1">
        <w:rPr>
          <w:rFonts w:ascii="Times New Roman" w:hAnsi="Times New Roman" w:cs="Times New Roman"/>
          <w:sz w:val="28"/>
          <w:szCs w:val="28"/>
        </w:rPr>
        <w:t xml:space="preserve">[писать портреты] 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политбюро. Хороший заказ </w:t>
      </w:r>
      <w:r w:rsidR="00444336">
        <w:rPr>
          <w:rFonts w:ascii="Times New Roman" w:hAnsi="Times New Roman" w:cs="Times New Roman"/>
          <w:sz w:val="28"/>
          <w:szCs w:val="28"/>
        </w:rPr>
        <w:t>стоил</w:t>
      </w:r>
      <w:r w:rsidR="00AE52FD" w:rsidRPr="00931250">
        <w:rPr>
          <w:rFonts w:ascii="Times New Roman" w:hAnsi="Times New Roman" w:cs="Times New Roman"/>
          <w:sz w:val="28"/>
          <w:szCs w:val="28"/>
        </w:rPr>
        <w:t xml:space="preserve"> 200 рублей портрет</w:t>
      </w:r>
      <w:r w:rsidR="00756D53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444336">
        <w:rPr>
          <w:rFonts w:ascii="Times New Roman" w:hAnsi="Times New Roman" w:cs="Times New Roman"/>
          <w:sz w:val="28"/>
          <w:szCs w:val="28"/>
        </w:rPr>
        <w:t>это хороши</w:t>
      </w:r>
      <w:r w:rsidR="00B9136D">
        <w:rPr>
          <w:rFonts w:ascii="Times New Roman" w:hAnsi="Times New Roman" w:cs="Times New Roman"/>
          <w:sz w:val="28"/>
          <w:szCs w:val="28"/>
        </w:rPr>
        <w:t>е</w:t>
      </w:r>
      <w:r w:rsidR="00444336">
        <w:rPr>
          <w:rFonts w:ascii="Times New Roman" w:hAnsi="Times New Roman" w:cs="Times New Roman"/>
          <w:sz w:val="28"/>
          <w:szCs w:val="28"/>
        </w:rPr>
        <w:t xml:space="preserve"> </w:t>
      </w:r>
      <w:r w:rsidR="00D902F1">
        <w:rPr>
          <w:rFonts w:ascii="Times New Roman" w:hAnsi="Times New Roman" w:cs="Times New Roman"/>
          <w:sz w:val="28"/>
          <w:szCs w:val="28"/>
        </w:rPr>
        <w:t xml:space="preserve">в принципе </w:t>
      </w:r>
      <w:r w:rsidR="00756D53" w:rsidRPr="00931250">
        <w:rPr>
          <w:rFonts w:ascii="Times New Roman" w:hAnsi="Times New Roman" w:cs="Times New Roman"/>
          <w:sz w:val="28"/>
          <w:szCs w:val="28"/>
        </w:rPr>
        <w:t>деньги</w:t>
      </w:r>
      <w:r w:rsidR="00444336">
        <w:rPr>
          <w:rFonts w:ascii="Times New Roman" w:hAnsi="Times New Roman" w:cs="Times New Roman"/>
          <w:sz w:val="28"/>
          <w:szCs w:val="28"/>
        </w:rPr>
        <w:t xml:space="preserve"> были в </w:t>
      </w:r>
      <w:r w:rsidR="00B9136D">
        <w:rPr>
          <w:rFonts w:ascii="Times New Roman" w:hAnsi="Times New Roman" w:cs="Times New Roman"/>
          <w:sz w:val="28"/>
          <w:szCs w:val="28"/>
        </w:rPr>
        <w:t>с</w:t>
      </w:r>
      <w:r w:rsidR="00444336">
        <w:rPr>
          <w:rFonts w:ascii="Times New Roman" w:hAnsi="Times New Roman" w:cs="Times New Roman"/>
          <w:sz w:val="28"/>
          <w:szCs w:val="28"/>
        </w:rPr>
        <w:t xml:space="preserve">оветское </w:t>
      </w:r>
      <w:commentRangeStart w:id="3"/>
      <w:r w:rsidR="00444336">
        <w:rPr>
          <w:rFonts w:ascii="Times New Roman" w:hAnsi="Times New Roman" w:cs="Times New Roman"/>
          <w:sz w:val="28"/>
          <w:szCs w:val="28"/>
        </w:rPr>
        <w:t>время</w:t>
      </w:r>
      <w:commentRangeEnd w:id="3"/>
      <w:r w:rsidR="00D902F1">
        <w:rPr>
          <w:rStyle w:val="a3"/>
        </w:rPr>
        <w:commentReference w:id="3"/>
      </w:r>
      <w:r w:rsidR="00756D53" w:rsidRPr="00931250">
        <w:rPr>
          <w:rFonts w:ascii="Times New Roman" w:hAnsi="Times New Roman" w:cs="Times New Roman"/>
          <w:sz w:val="28"/>
          <w:szCs w:val="28"/>
        </w:rPr>
        <w:t>.</w:t>
      </w:r>
    </w:p>
    <w:p w:rsidR="00444336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444336">
        <w:rPr>
          <w:rFonts w:ascii="Times New Roman" w:hAnsi="Times New Roman" w:cs="Times New Roman"/>
          <w:sz w:val="28"/>
          <w:szCs w:val="28"/>
        </w:rPr>
        <w:t xml:space="preserve"> Это то, что вешали в городе? Огромные портреты?</w:t>
      </w:r>
      <w:r w:rsidR="00756D53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3FA" w:rsidRDefault="0044433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4336">
        <w:rPr>
          <w:rFonts w:ascii="Times New Roman" w:hAnsi="Times New Roman" w:cs="Times New Roman"/>
          <w:sz w:val="28"/>
          <w:szCs w:val="28"/>
        </w:rPr>
        <w:t>Нет-нет</w:t>
      </w:r>
      <w:r w:rsidR="00BF3ABB">
        <w:rPr>
          <w:rFonts w:ascii="Times New Roman" w:hAnsi="Times New Roman" w:cs="Times New Roman"/>
          <w:sz w:val="28"/>
          <w:szCs w:val="28"/>
        </w:rPr>
        <w:t>-нет</w:t>
      </w:r>
      <w:r w:rsidRPr="00444336">
        <w:rPr>
          <w:rFonts w:ascii="Times New Roman" w:hAnsi="Times New Roman" w:cs="Times New Roman"/>
          <w:sz w:val="28"/>
          <w:szCs w:val="28"/>
        </w:rPr>
        <w:t>, огромные – это другое.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33FA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3C33FA" w:rsidRPr="003C33FA">
        <w:rPr>
          <w:rFonts w:ascii="Times New Roman" w:hAnsi="Times New Roman" w:cs="Times New Roman"/>
          <w:sz w:val="28"/>
          <w:szCs w:val="28"/>
        </w:rPr>
        <w:t xml:space="preserve">это, так называемые, кабинетные портреты. </w:t>
      </w:r>
      <w:r w:rsidR="003C33FA">
        <w:rPr>
          <w:rFonts w:ascii="Times New Roman" w:hAnsi="Times New Roman" w:cs="Times New Roman"/>
          <w:sz w:val="28"/>
          <w:szCs w:val="28"/>
        </w:rPr>
        <w:t>Политбюро</w:t>
      </w:r>
      <w:r w:rsidR="00463123">
        <w:rPr>
          <w:rFonts w:ascii="Times New Roman" w:hAnsi="Times New Roman" w:cs="Times New Roman"/>
          <w:sz w:val="28"/>
          <w:szCs w:val="28"/>
        </w:rPr>
        <w:t xml:space="preserve"> </w:t>
      </w:r>
      <w:r w:rsidR="003C33FA">
        <w:rPr>
          <w:rFonts w:ascii="Times New Roman" w:hAnsi="Times New Roman" w:cs="Times New Roman"/>
          <w:sz w:val="28"/>
          <w:szCs w:val="28"/>
        </w:rPr>
        <w:t>вот такого размера</w:t>
      </w:r>
      <w:r w:rsidR="00463123">
        <w:rPr>
          <w:rFonts w:ascii="Times New Roman" w:hAnsi="Times New Roman" w:cs="Times New Roman"/>
          <w:sz w:val="28"/>
          <w:szCs w:val="28"/>
        </w:rPr>
        <w:t>,</w:t>
      </w:r>
      <w:r w:rsidR="003C33FA">
        <w:rPr>
          <w:rFonts w:ascii="Times New Roman" w:hAnsi="Times New Roman" w:cs="Times New Roman"/>
          <w:sz w:val="28"/>
          <w:szCs w:val="28"/>
        </w:rPr>
        <w:t xml:space="preserve"> </w:t>
      </w:r>
      <w:r w:rsidR="00463123">
        <w:rPr>
          <w:rFonts w:ascii="Times New Roman" w:hAnsi="Times New Roman" w:cs="Times New Roman"/>
          <w:sz w:val="28"/>
          <w:szCs w:val="28"/>
        </w:rPr>
        <w:t>небольшого</w:t>
      </w:r>
      <w:r w:rsidR="00463123" w:rsidRPr="00CF0A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C33FA" w:rsidRPr="00CF0A78">
        <w:rPr>
          <w:rFonts w:ascii="Times New Roman" w:hAnsi="Times New Roman" w:cs="Times New Roman"/>
          <w:i/>
          <w:sz w:val="28"/>
          <w:szCs w:val="28"/>
        </w:rPr>
        <w:t>(показывает</w:t>
      </w:r>
      <w:r w:rsidR="00704CBF">
        <w:rPr>
          <w:rFonts w:ascii="Times New Roman" w:hAnsi="Times New Roman" w:cs="Times New Roman"/>
          <w:i/>
          <w:sz w:val="28"/>
          <w:szCs w:val="28"/>
        </w:rPr>
        <w:t>)</w:t>
      </w:r>
      <w:r w:rsidR="00704CBF" w:rsidRPr="00704CBF">
        <w:rPr>
          <w:rFonts w:ascii="Times New Roman" w:hAnsi="Times New Roman" w:cs="Times New Roman"/>
          <w:sz w:val="28"/>
          <w:szCs w:val="28"/>
        </w:rPr>
        <w:t>,</w:t>
      </w:r>
      <w:r w:rsidR="003C33FA">
        <w:rPr>
          <w:rFonts w:ascii="Times New Roman" w:hAnsi="Times New Roman" w:cs="Times New Roman"/>
          <w:sz w:val="28"/>
          <w:szCs w:val="28"/>
        </w:rPr>
        <w:t xml:space="preserve"> </w:t>
      </w:r>
      <w:r w:rsidR="00463123">
        <w:rPr>
          <w:rFonts w:ascii="Times New Roman" w:hAnsi="Times New Roman" w:cs="Times New Roman"/>
          <w:sz w:val="28"/>
          <w:szCs w:val="28"/>
        </w:rPr>
        <w:t>до метра</w:t>
      </w:r>
      <w:r w:rsidR="00704CBF">
        <w:rPr>
          <w:rFonts w:ascii="Times New Roman" w:hAnsi="Times New Roman" w:cs="Times New Roman"/>
          <w:sz w:val="28"/>
          <w:szCs w:val="28"/>
        </w:rPr>
        <w:t xml:space="preserve"> примерно</w:t>
      </w:r>
      <w:r w:rsidR="00463123">
        <w:rPr>
          <w:rFonts w:ascii="Times New Roman" w:hAnsi="Times New Roman" w:cs="Times New Roman"/>
          <w:sz w:val="28"/>
          <w:szCs w:val="28"/>
        </w:rPr>
        <w:t>.</w:t>
      </w:r>
      <w:r w:rsidR="003C33FA">
        <w:rPr>
          <w:rFonts w:ascii="Times New Roman" w:hAnsi="Times New Roman" w:cs="Times New Roman"/>
          <w:sz w:val="28"/>
          <w:szCs w:val="28"/>
        </w:rPr>
        <w:t xml:space="preserve"> </w:t>
      </w:r>
      <w:r w:rsidR="00463123">
        <w:rPr>
          <w:rFonts w:ascii="Times New Roman" w:hAnsi="Times New Roman" w:cs="Times New Roman"/>
          <w:sz w:val="28"/>
          <w:szCs w:val="28"/>
        </w:rPr>
        <w:t>Э</w:t>
      </w:r>
      <w:r w:rsidR="003C33FA">
        <w:rPr>
          <w:rFonts w:ascii="Times New Roman" w:hAnsi="Times New Roman" w:cs="Times New Roman"/>
          <w:sz w:val="28"/>
          <w:szCs w:val="28"/>
        </w:rPr>
        <w:t>то холсты</w:t>
      </w:r>
      <w:r w:rsidR="00704CBF">
        <w:rPr>
          <w:rFonts w:ascii="Times New Roman" w:hAnsi="Times New Roman" w:cs="Times New Roman"/>
          <w:sz w:val="28"/>
          <w:szCs w:val="28"/>
        </w:rPr>
        <w:t>-</w:t>
      </w:r>
      <w:r w:rsidR="003C33FA">
        <w:rPr>
          <w:rFonts w:ascii="Times New Roman" w:hAnsi="Times New Roman" w:cs="Times New Roman"/>
          <w:sz w:val="28"/>
          <w:szCs w:val="28"/>
        </w:rPr>
        <w:t xml:space="preserve">масло. То, что вешали в городе, это была так называемая «сухая кисть» – </w:t>
      </w:r>
      <w:r w:rsidR="00B9136D">
        <w:rPr>
          <w:rFonts w:ascii="Times New Roman" w:hAnsi="Times New Roman" w:cs="Times New Roman"/>
          <w:sz w:val="28"/>
          <w:szCs w:val="28"/>
        </w:rPr>
        <w:t>«</w:t>
      </w:r>
      <w:r w:rsidR="003C33FA">
        <w:rPr>
          <w:rFonts w:ascii="Times New Roman" w:hAnsi="Times New Roman" w:cs="Times New Roman"/>
          <w:sz w:val="28"/>
          <w:szCs w:val="28"/>
        </w:rPr>
        <w:t>сухач</w:t>
      </w:r>
      <w:r w:rsidR="00B9136D">
        <w:rPr>
          <w:rFonts w:ascii="Times New Roman" w:hAnsi="Times New Roman" w:cs="Times New Roman"/>
          <w:sz w:val="28"/>
          <w:szCs w:val="28"/>
        </w:rPr>
        <w:t>»</w:t>
      </w:r>
      <w:r w:rsidR="000252D8">
        <w:rPr>
          <w:rFonts w:ascii="Times New Roman" w:hAnsi="Times New Roman" w:cs="Times New Roman"/>
          <w:sz w:val="28"/>
          <w:szCs w:val="28"/>
        </w:rPr>
        <w:t xml:space="preserve"> назывался</w:t>
      </w:r>
      <w:r w:rsidR="003C33FA">
        <w:rPr>
          <w:rFonts w:ascii="Times New Roman" w:hAnsi="Times New Roman" w:cs="Times New Roman"/>
          <w:sz w:val="28"/>
          <w:szCs w:val="28"/>
        </w:rPr>
        <w:t>. А это настоящие холсты</w:t>
      </w:r>
      <w:r w:rsidR="00704CBF">
        <w:rPr>
          <w:rFonts w:ascii="Times New Roman" w:hAnsi="Times New Roman" w:cs="Times New Roman"/>
          <w:sz w:val="28"/>
          <w:szCs w:val="28"/>
        </w:rPr>
        <w:t>,</w:t>
      </w:r>
      <w:r w:rsidR="003C33FA">
        <w:rPr>
          <w:rFonts w:ascii="Times New Roman" w:hAnsi="Times New Roman" w:cs="Times New Roman"/>
          <w:sz w:val="28"/>
          <w:szCs w:val="28"/>
        </w:rPr>
        <w:t xml:space="preserve"> маслом писали портреты.</w:t>
      </w:r>
    </w:p>
    <w:p w:rsidR="00BF3ABB" w:rsidRDefault="00756D5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lastRenderedPageBreak/>
        <w:t>История т</w:t>
      </w:r>
      <w:r w:rsidR="00BF3ABB">
        <w:rPr>
          <w:rFonts w:ascii="Times New Roman" w:hAnsi="Times New Roman" w:cs="Times New Roman"/>
          <w:sz w:val="28"/>
          <w:szCs w:val="28"/>
        </w:rPr>
        <w:t>акая. Сидит председатель совета, и ещё там сидят…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Приходи</w:t>
      </w:r>
      <w:r w:rsidR="00734426">
        <w:rPr>
          <w:rFonts w:ascii="Times New Roman" w:hAnsi="Times New Roman" w:cs="Times New Roman"/>
          <w:sz w:val="28"/>
          <w:szCs w:val="28"/>
        </w:rPr>
        <w:t>т</w:t>
      </w:r>
      <w:r w:rsidRPr="00931250">
        <w:rPr>
          <w:rFonts w:ascii="Times New Roman" w:hAnsi="Times New Roman" w:cs="Times New Roman"/>
          <w:sz w:val="28"/>
          <w:szCs w:val="28"/>
        </w:rPr>
        <w:t xml:space="preserve"> «свой» человек</w:t>
      </w:r>
      <w:r w:rsidR="00704CBF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C33FA">
        <w:rPr>
          <w:rFonts w:ascii="Times New Roman" w:hAnsi="Times New Roman" w:cs="Times New Roman"/>
          <w:sz w:val="28"/>
          <w:szCs w:val="28"/>
        </w:rPr>
        <w:t xml:space="preserve">для председателя «свой», </w:t>
      </w:r>
      <w:r w:rsidRPr="00931250">
        <w:rPr>
          <w:rFonts w:ascii="Times New Roman" w:hAnsi="Times New Roman" w:cs="Times New Roman"/>
          <w:sz w:val="28"/>
          <w:szCs w:val="28"/>
        </w:rPr>
        <w:t xml:space="preserve">ставит портрет. </w:t>
      </w:r>
      <w:r w:rsidR="00BF3ABB">
        <w:rPr>
          <w:rFonts w:ascii="Times New Roman" w:hAnsi="Times New Roman" w:cs="Times New Roman"/>
          <w:sz w:val="28"/>
          <w:szCs w:val="28"/>
        </w:rPr>
        <w:t>Председатель спрашивает</w:t>
      </w:r>
      <w:r w:rsidRPr="00931250">
        <w:rPr>
          <w:rFonts w:ascii="Times New Roman" w:hAnsi="Times New Roman" w:cs="Times New Roman"/>
          <w:sz w:val="28"/>
          <w:szCs w:val="28"/>
        </w:rPr>
        <w:t xml:space="preserve">: «Это кто?» </w:t>
      </w:r>
      <w:r w:rsidR="00BF3ABB">
        <w:rPr>
          <w:rFonts w:ascii="Times New Roman" w:hAnsi="Times New Roman" w:cs="Times New Roman"/>
          <w:sz w:val="28"/>
          <w:szCs w:val="28"/>
        </w:rPr>
        <w:t xml:space="preserve">Художник говорит: </w:t>
      </w:r>
      <w:r w:rsidRPr="00931250">
        <w:rPr>
          <w:rFonts w:ascii="Times New Roman" w:hAnsi="Times New Roman" w:cs="Times New Roman"/>
          <w:sz w:val="28"/>
          <w:szCs w:val="28"/>
        </w:rPr>
        <w:t xml:space="preserve">«Это Молотов!» </w:t>
      </w:r>
      <w:r w:rsidR="00692DC5">
        <w:rPr>
          <w:rFonts w:ascii="Times New Roman" w:hAnsi="Times New Roman" w:cs="Times New Roman"/>
          <w:sz w:val="28"/>
          <w:szCs w:val="28"/>
        </w:rPr>
        <w:t xml:space="preserve">председатель говорит: </w:t>
      </w:r>
      <w:r w:rsidRPr="00931250">
        <w:rPr>
          <w:rFonts w:ascii="Times New Roman" w:hAnsi="Times New Roman" w:cs="Times New Roman"/>
          <w:sz w:val="28"/>
          <w:szCs w:val="28"/>
        </w:rPr>
        <w:t>«Похож!</w:t>
      </w:r>
      <w:r w:rsidR="00692DC5" w:rsidRPr="00931250">
        <w:rPr>
          <w:rFonts w:ascii="Times New Roman" w:hAnsi="Times New Roman" w:cs="Times New Roman"/>
          <w:sz w:val="28"/>
          <w:szCs w:val="28"/>
        </w:rPr>
        <w:t>»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92DC5">
        <w:rPr>
          <w:rFonts w:ascii="Times New Roman" w:hAnsi="Times New Roman" w:cs="Times New Roman"/>
          <w:sz w:val="28"/>
          <w:szCs w:val="28"/>
        </w:rPr>
        <w:t>Ну и все</w:t>
      </w:r>
      <w:r w:rsidRPr="00931250">
        <w:rPr>
          <w:rFonts w:ascii="Times New Roman" w:hAnsi="Times New Roman" w:cs="Times New Roman"/>
          <w:sz w:val="28"/>
          <w:szCs w:val="28"/>
        </w:rPr>
        <w:t>, спасибо</w:t>
      </w:r>
      <w:r w:rsidR="00692DC5">
        <w:rPr>
          <w:rFonts w:ascii="Times New Roman" w:hAnsi="Times New Roman" w:cs="Times New Roman"/>
          <w:sz w:val="28"/>
          <w:szCs w:val="28"/>
        </w:rPr>
        <w:t>-</w:t>
      </w:r>
      <w:r w:rsidR="00A15296">
        <w:rPr>
          <w:rFonts w:ascii="Times New Roman" w:hAnsi="Times New Roman" w:cs="Times New Roman"/>
          <w:sz w:val="28"/>
          <w:szCs w:val="28"/>
        </w:rPr>
        <w:t>до свидания</w:t>
      </w:r>
      <w:r w:rsidR="00692DC5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Приходит чужой человек</w:t>
      </w:r>
      <w:r w:rsidR="00742E00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42E00">
        <w:rPr>
          <w:rFonts w:ascii="Times New Roman" w:hAnsi="Times New Roman" w:cs="Times New Roman"/>
          <w:sz w:val="28"/>
          <w:szCs w:val="28"/>
        </w:rPr>
        <w:t>Тоже с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портрет</w:t>
      </w:r>
      <w:r w:rsidR="00742E00">
        <w:rPr>
          <w:rFonts w:ascii="Times New Roman" w:hAnsi="Times New Roman" w:cs="Times New Roman"/>
          <w:sz w:val="28"/>
          <w:szCs w:val="28"/>
        </w:rPr>
        <w:t>ом.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C33FA">
        <w:rPr>
          <w:rFonts w:ascii="Times New Roman" w:hAnsi="Times New Roman" w:cs="Times New Roman"/>
          <w:sz w:val="28"/>
          <w:szCs w:val="28"/>
        </w:rPr>
        <w:t>Председатель говорит</w:t>
      </w:r>
      <w:r w:rsidRPr="00931250">
        <w:rPr>
          <w:rFonts w:ascii="Times New Roman" w:hAnsi="Times New Roman" w:cs="Times New Roman"/>
          <w:sz w:val="28"/>
          <w:szCs w:val="28"/>
        </w:rPr>
        <w:t xml:space="preserve">: «Молотов </w:t>
      </w:r>
      <w:r w:rsidR="00A15296">
        <w:rPr>
          <w:rFonts w:ascii="Times New Roman" w:hAnsi="Times New Roman" w:cs="Times New Roman"/>
          <w:sz w:val="28"/>
          <w:szCs w:val="28"/>
        </w:rPr>
        <w:t xml:space="preserve">– </w:t>
      </w:r>
      <w:r w:rsidRPr="00931250">
        <w:rPr>
          <w:rFonts w:ascii="Times New Roman" w:hAnsi="Times New Roman" w:cs="Times New Roman"/>
          <w:sz w:val="28"/>
          <w:szCs w:val="28"/>
        </w:rPr>
        <w:t>не</w:t>
      </w:r>
      <w:r w:rsidR="00A15296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похож!»</w:t>
      </w:r>
      <w:r w:rsidR="003C33FA">
        <w:rPr>
          <w:rFonts w:ascii="Times New Roman" w:hAnsi="Times New Roman" w:cs="Times New Roman"/>
          <w:sz w:val="28"/>
          <w:szCs w:val="28"/>
        </w:rPr>
        <w:t xml:space="preserve"> </w:t>
      </w:r>
      <w:r w:rsidR="009C3745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9C3745">
        <w:rPr>
          <w:rFonts w:ascii="Times New Roman" w:hAnsi="Times New Roman" w:cs="Times New Roman"/>
          <w:sz w:val="28"/>
          <w:szCs w:val="28"/>
        </w:rPr>
        <w:t xml:space="preserve"> </w:t>
      </w:r>
      <w:r w:rsidR="003C33FA">
        <w:rPr>
          <w:rFonts w:ascii="Times New Roman" w:hAnsi="Times New Roman" w:cs="Times New Roman"/>
          <w:sz w:val="28"/>
          <w:szCs w:val="28"/>
        </w:rPr>
        <w:t>Это все к вопросу</w:t>
      </w:r>
      <w:r w:rsidR="00B9136D">
        <w:rPr>
          <w:rFonts w:ascii="Times New Roman" w:hAnsi="Times New Roman" w:cs="Times New Roman"/>
          <w:sz w:val="28"/>
          <w:szCs w:val="28"/>
        </w:rPr>
        <w:t>,</w:t>
      </w:r>
      <w:r w:rsidR="0042391D">
        <w:rPr>
          <w:rFonts w:ascii="Times New Roman" w:hAnsi="Times New Roman" w:cs="Times New Roman"/>
          <w:sz w:val="28"/>
          <w:szCs w:val="28"/>
        </w:rPr>
        <w:t xml:space="preserve"> </w:t>
      </w:r>
      <w:r w:rsidR="002D70E9">
        <w:rPr>
          <w:rFonts w:ascii="Times New Roman" w:hAnsi="Times New Roman" w:cs="Times New Roman"/>
          <w:sz w:val="28"/>
          <w:szCs w:val="28"/>
        </w:rPr>
        <w:t xml:space="preserve">[какие были] вот эти </w:t>
      </w:r>
      <w:r w:rsidR="0042391D">
        <w:rPr>
          <w:rFonts w:ascii="Times New Roman" w:hAnsi="Times New Roman" w:cs="Times New Roman"/>
          <w:sz w:val="28"/>
          <w:szCs w:val="28"/>
        </w:rPr>
        <w:t>советы</w:t>
      </w:r>
      <w:r w:rsidR="001F4295">
        <w:rPr>
          <w:rFonts w:ascii="Times New Roman" w:hAnsi="Times New Roman" w:cs="Times New Roman"/>
          <w:sz w:val="28"/>
          <w:szCs w:val="28"/>
        </w:rPr>
        <w:t>,</w:t>
      </w:r>
      <w:r w:rsidR="003C33FA">
        <w:rPr>
          <w:rFonts w:ascii="Times New Roman" w:hAnsi="Times New Roman" w:cs="Times New Roman"/>
          <w:sz w:val="28"/>
          <w:szCs w:val="28"/>
        </w:rPr>
        <w:t xml:space="preserve"> </w:t>
      </w:r>
      <w:r w:rsidR="00BF3ABB">
        <w:rPr>
          <w:rFonts w:ascii="Times New Roman" w:hAnsi="Times New Roman" w:cs="Times New Roman"/>
          <w:sz w:val="28"/>
          <w:szCs w:val="28"/>
        </w:rPr>
        <w:t>«</w:t>
      </w:r>
      <w:r w:rsidR="001F4295">
        <w:rPr>
          <w:rFonts w:ascii="Times New Roman" w:hAnsi="Times New Roman" w:cs="Times New Roman"/>
          <w:sz w:val="28"/>
          <w:szCs w:val="28"/>
        </w:rPr>
        <w:t>с</w:t>
      </w:r>
      <w:r w:rsidR="00BF3ABB">
        <w:rPr>
          <w:rFonts w:ascii="Times New Roman" w:hAnsi="Times New Roman" w:cs="Times New Roman"/>
          <w:sz w:val="28"/>
          <w:szCs w:val="28"/>
        </w:rPr>
        <w:t>во</w:t>
      </w:r>
      <w:r w:rsidR="0056421C">
        <w:rPr>
          <w:rFonts w:ascii="Times New Roman" w:hAnsi="Times New Roman" w:cs="Times New Roman"/>
          <w:sz w:val="28"/>
          <w:szCs w:val="28"/>
        </w:rPr>
        <w:t>й</w:t>
      </w:r>
      <w:r w:rsidR="00BF3ABB">
        <w:rPr>
          <w:rFonts w:ascii="Times New Roman" w:hAnsi="Times New Roman" w:cs="Times New Roman"/>
          <w:sz w:val="28"/>
          <w:szCs w:val="28"/>
        </w:rPr>
        <w:t xml:space="preserve">» </w:t>
      </w:r>
      <w:r w:rsidR="001F4295">
        <w:rPr>
          <w:rFonts w:ascii="Times New Roman" w:hAnsi="Times New Roman" w:cs="Times New Roman"/>
          <w:sz w:val="28"/>
          <w:szCs w:val="28"/>
        </w:rPr>
        <w:t xml:space="preserve">- </w:t>
      </w:r>
      <w:r w:rsidR="00BF3ABB">
        <w:rPr>
          <w:rFonts w:ascii="Times New Roman" w:hAnsi="Times New Roman" w:cs="Times New Roman"/>
          <w:sz w:val="28"/>
          <w:szCs w:val="28"/>
        </w:rPr>
        <w:t>не «сво</w:t>
      </w:r>
      <w:r w:rsidR="0056421C">
        <w:rPr>
          <w:rFonts w:ascii="Times New Roman" w:hAnsi="Times New Roman" w:cs="Times New Roman"/>
          <w:sz w:val="28"/>
          <w:szCs w:val="28"/>
        </w:rPr>
        <w:t>й</w:t>
      </w:r>
      <w:r w:rsidR="00BF3ABB">
        <w:rPr>
          <w:rFonts w:ascii="Times New Roman" w:hAnsi="Times New Roman" w:cs="Times New Roman"/>
          <w:sz w:val="28"/>
          <w:szCs w:val="28"/>
        </w:rPr>
        <w:t>»</w:t>
      </w:r>
      <w:r w:rsidR="0035156C" w:rsidRPr="00931250">
        <w:rPr>
          <w:rFonts w:ascii="Times New Roman" w:hAnsi="Times New Roman" w:cs="Times New Roman"/>
          <w:sz w:val="28"/>
          <w:szCs w:val="28"/>
        </w:rPr>
        <w:t>.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F3ABB">
        <w:rPr>
          <w:rFonts w:ascii="Times New Roman" w:hAnsi="Times New Roman" w:cs="Times New Roman"/>
          <w:sz w:val="28"/>
          <w:szCs w:val="28"/>
        </w:rPr>
        <w:t xml:space="preserve">Поэтому когда я говорю, что Пушкин не похож, я ссылаюсь </w:t>
      </w:r>
      <w:r w:rsidR="009C3745">
        <w:rPr>
          <w:rFonts w:ascii="Times New Roman" w:hAnsi="Times New Roman" w:cs="Times New Roman"/>
          <w:sz w:val="28"/>
          <w:szCs w:val="28"/>
        </w:rPr>
        <w:t>туда</w:t>
      </w:r>
      <w:r w:rsidR="00BF3ABB">
        <w:rPr>
          <w:rFonts w:ascii="Times New Roman" w:hAnsi="Times New Roman" w:cs="Times New Roman"/>
          <w:sz w:val="28"/>
          <w:szCs w:val="28"/>
        </w:rPr>
        <w:t>.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Бывает такое ощущени</w:t>
      </w:r>
      <w:r w:rsidR="00B9136D">
        <w:rPr>
          <w:rFonts w:ascii="Times New Roman" w:hAnsi="Times New Roman" w:cs="Times New Roman"/>
          <w:sz w:val="28"/>
          <w:szCs w:val="28"/>
        </w:rPr>
        <w:t>е: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вроде </w:t>
      </w:r>
      <w:r w:rsidR="001F4295">
        <w:rPr>
          <w:rFonts w:ascii="Times New Roman" w:hAnsi="Times New Roman" w:cs="Times New Roman"/>
          <w:sz w:val="28"/>
          <w:szCs w:val="28"/>
        </w:rPr>
        <w:t xml:space="preserve">и не видел 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никогда </w:t>
      </w:r>
      <w:r w:rsidR="001F4295">
        <w:rPr>
          <w:rFonts w:ascii="Times New Roman" w:hAnsi="Times New Roman" w:cs="Times New Roman"/>
          <w:sz w:val="28"/>
          <w:szCs w:val="28"/>
        </w:rPr>
        <w:t>этого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человека, а </w:t>
      </w:r>
      <w:r w:rsidR="002D70E9">
        <w:rPr>
          <w:rFonts w:ascii="Times New Roman" w:hAnsi="Times New Roman" w:cs="Times New Roman"/>
          <w:sz w:val="28"/>
          <w:szCs w:val="28"/>
        </w:rPr>
        <w:t xml:space="preserve">видно, что похож, или 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смотришь </w:t>
      </w:r>
      <w:r w:rsidR="00E610E2">
        <w:rPr>
          <w:rFonts w:ascii="Times New Roman" w:hAnsi="Times New Roman" w:cs="Times New Roman"/>
          <w:sz w:val="28"/>
          <w:szCs w:val="28"/>
        </w:rPr>
        <w:t>–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не</w:t>
      </w:r>
      <w:r w:rsidR="00BF3ABB">
        <w:rPr>
          <w:rFonts w:ascii="Times New Roman" w:hAnsi="Times New Roman" w:cs="Times New Roman"/>
          <w:sz w:val="28"/>
          <w:szCs w:val="28"/>
        </w:rPr>
        <w:t xml:space="preserve"> 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похож. </w:t>
      </w:r>
      <w:r w:rsidR="00BF3ABB">
        <w:rPr>
          <w:rFonts w:ascii="Times New Roman" w:hAnsi="Times New Roman" w:cs="Times New Roman"/>
          <w:sz w:val="28"/>
          <w:szCs w:val="28"/>
        </w:rPr>
        <w:t>Вот, с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Достоевским то же самое. </w:t>
      </w:r>
      <w:r w:rsidR="00E610E2">
        <w:rPr>
          <w:rFonts w:ascii="Times New Roman" w:hAnsi="Times New Roman" w:cs="Times New Roman"/>
          <w:sz w:val="28"/>
          <w:szCs w:val="28"/>
        </w:rPr>
        <w:t>У него много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610E2">
        <w:rPr>
          <w:rFonts w:ascii="Times New Roman" w:hAnsi="Times New Roman" w:cs="Times New Roman"/>
          <w:sz w:val="28"/>
          <w:szCs w:val="28"/>
        </w:rPr>
        <w:t>есть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F3ABB" w:rsidRPr="00931250">
        <w:rPr>
          <w:rFonts w:ascii="Times New Roman" w:hAnsi="Times New Roman" w:cs="Times New Roman"/>
          <w:sz w:val="28"/>
          <w:szCs w:val="28"/>
        </w:rPr>
        <w:t>портрет</w:t>
      </w:r>
      <w:r w:rsidR="00B9136D">
        <w:rPr>
          <w:rFonts w:ascii="Times New Roman" w:hAnsi="Times New Roman" w:cs="Times New Roman"/>
          <w:sz w:val="28"/>
          <w:szCs w:val="28"/>
        </w:rPr>
        <w:t>ов</w:t>
      </w:r>
      <w:r w:rsidR="00BF3ABB">
        <w:rPr>
          <w:rFonts w:ascii="Times New Roman" w:hAnsi="Times New Roman" w:cs="Times New Roman"/>
          <w:sz w:val="28"/>
          <w:szCs w:val="28"/>
        </w:rPr>
        <w:t xml:space="preserve">, даже </w:t>
      </w:r>
      <w:r w:rsidR="00ED0982" w:rsidRPr="00931250">
        <w:rPr>
          <w:rFonts w:ascii="Times New Roman" w:hAnsi="Times New Roman" w:cs="Times New Roman"/>
          <w:sz w:val="28"/>
          <w:szCs w:val="28"/>
        </w:rPr>
        <w:t>фотографически</w:t>
      </w:r>
      <w:r w:rsidR="00E610E2">
        <w:rPr>
          <w:rFonts w:ascii="Times New Roman" w:hAnsi="Times New Roman" w:cs="Times New Roman"/>
          <w:sz w:val="28"/>
          <w:szCs w:val="28"/>
        </w:rPr>
        <w:t>х</w:t>
      </w:r>
      <w:r w:rsidR="00ED0982" w:rsidRPr="00931250">
        <w:rPr>
          <w:rFonts w:ascii="Times New Roman" w:hAnsi="Times New Roman" w:cs="Times New Roman"/>
          <w:sz w:val="28"/>
          <w:szCs w:val="28"/>
        </w:rPr>
        <w:t>, где кажется</w:t>
      </w:r>
      <w:r w:rsidR="009C3745">
        <w:rPr>
          <w:rFonts w:ascii="Times New Roman" w:hAnsi="Times New Roman" w:cs="Times New Roman"/>
          <w:sz w:val="28"/>
          <w:szCs w:val="28"/>
        </w:rPr>
        <w:t>,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что он не похож. </w:t>
      </w:r>
      <w:r w:rsidR="001F42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ABB" w:rsidRDefault="00BF3ABB" w:rsidP="00BF3A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И.</w:t>
      </w:r>
      <w:r w:rsidR="00A15296" w:rsidRPr="00A15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96" w:rsidRPr="00984379">
        <w:rPr>
          <w:rFonts w:ascii="Times New Roman" w:hAnsi="Times New Roman" w:cs="Times New Roman"/>
          <w:b/>
          <w:sz w:val="28"/>
          <w:szCs w:val="28"/>
        </w:rPr>
        <w:t>С.</w:t>
      </w:r>
      <w:r w:rsidRPr="009843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30F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похож</w:t>
      </w:r>
      <w:r w:rsidR="009C30F7">
        <w:rPr>
          <w:rFonts w:ascii="Times New Roman" w:hAnsi="Times New Roman" w:cs="Times New Roman"/>
          <w:sz w:val="28"/>
          <w:szCs w:val="28"/>
        </w:rPr>
        <w:t>, с</w:t>
      </w:r>
      <w:r w:rsidR="009C3745">
        <w:rPr>
          <w:rFonts w:ascii="Times New Roman" w:hAnsi="Times New Roman" w:cs="Times New Roman"/>
          <w:sz w:val="28"/>
          <w:szCs w:val="28"/>
        </w:rPr>
        <w:t>овершенно верно!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745" w:rsidRDefault="00BF3AB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3745">
        <w:rPr>
          <w:rFonts w:ascii="Times New Roman" w:hAnsi="Times New Roman" w:cs="Times New Roman"/>
          <w:sz w:val="28"/>
          <w:szCs w:val="28"/>
        </w:rPr>
        <w:t xml:space="preserve">А вот у Перова </w:t>
      </w:r>
      <w:r w:rsidR="0042391D">
        <w:rPr>
          <w:rFonts w:ascii="Times New Roman" w:hAnsi="Times New Roman" w:cs="Times New Roman"/>
          <w:sz w:val="28"/>
          <w:szCs w:val="28"/>
        </w:rPr>
        <w:t xml:space="preserve">на </w:t>
      </w:r>
      <w:r w:rsidR="009C3745">
        <w:rPr>
          <w:rFonts w:ascii="Times New Roman" w:hAnsi="Times New Roman" w:cs="Times New Roman"/>
          <w:sz w:val="28"/>
          <w:szCs w:val="28"/>
        </w:rPr>
        <w:t>портрет</w:t>
      </w:r>
      <w:r w:rsidR="0042391D">
        <w:rPr>
          <w:rFonts w:ascii="Times New Roman" w:hAnsi="Times New Roman" w:cs="Times New Roman"/>
          <w:sz w:val="28"/>
          <w:szCs w:val="28"/>
        </w:rPr>
        <w:t>е знаменитом</w:t>
      </w:r>
      <w:r w:rsidR="009C3745">
        <w:rPr>
          <w:rFonts w:ascii="Times New Roman" w:hAnsi="Times New Roman" w:cs="Times New Roman"/>
          <w:sz w:val="28"/>
          <w:szCs w:val="28"/>
        </w:rPr>
        <w:t>, там натуральный Достоевский</w:t>
      </w:r>
      <w:r w:rsidR="009C30F7">
        <w:rPr>
          <w:rFonts w:ascii="Times New Roman" w:hAnsi="Times New Roman" w:cs="Times New Roman"/>
          <w:sz w:val="28"/>
          <w:szCs w:val="28"/>
        </w:rPr>
        <w:t>, да?</w:t>
      </w:r>
      <w:r w:rsidR="009C3745">
        <w:rPr>
          <w:rFonts w:ascii="Times New Roman" w:hAnsi="Times New Roman" w:cs="Times New Roman"/>
          <w:sz w:val="28"/>
          <w:szCs w:val="28"/>
        </w:rPr>
        <w:t xml:space="preserve"> Ведь так же?</w:t>
      </w:r>
    </w:p>
    <w:p w:rsidR="009C3745" w:rsidRDefault="009C3745" w:rsidP="009C3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379">
        <w:rPr>
          <w:rFonts w:ascii="Times New Roman" w:hAnsi="Times New Roman" w:cs="Times New Roman"/>
          <w:b/>
          <w:sz w:val="28"/>
          <w:szCs w:val="28"/>
        </w:rPr>
        <w:t>И.</w:t>
      </w:r>
      <w:r w:rsidR="00A15296" w:rsidRPr="00A152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96" w:rsidRPr="00984379">
        <w:rPr>
          <w:rFonts w:ascii="Times New Roman" w:hAnsi="Times New Roman" w:cs="Times New Roman"/>
          <w:b/>
          <w:sz w:val="28"/>
          <w:szCs w:val="28"/>
        </w:rPr>
        <w:t>С.</w:t>
      </w:r>
      <w:r w:rsidRPr="009843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Ну, в общем, да.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18A1" w:rsidRDefault="009C3745" w:rsidP="009C37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8A1">
        <w:rPr>
          <w:rFonts w:ascii="Times New Roman" w:hAnsi="Times New Roman" w:cs="Times New Roman"/>
          <w:sz w:val="28"/>
          <w:szCs w:val="28"/>
        </w:rPr>
        <w:t xml:space="preserve">Так же и с Пушкиным </w:t>
      </w:r>
      <w:r w:rsidR="00AA726A">
        <w:rPr>
          <w:rFonts w:ascii="Times New Roman" w:hAnsi="Times New Roman" w:cs="Times New Roman"/>
          <w:sz w:val="28"/>
          <w:szCs w:val="28"/>
        </w:rPr>
        <w:t xml:space="preserve">тоже </w:t>
      </w:r>
      <w:r w:rsidR="003F18A1">
        <w:rPr>
          <w:rFonts w:ascii="Times New Roman" w:hAnsi="Times New Roman" w:cs="Times New Roman"/>
          <w:sz w:val="28"/>
          <w:szCs w:val="28"/>
        </w:rPr>
        <w:t xml:space="preserve">на разных портретах. 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Больше всего,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ED0982" w:rsidRPr="00931250">
        <w:rPr>
          <w:rFonts w:ascii="Times New Roman" w:hAnsi="Times New Roman" w:cs="Times New Roman"/>
          <w:sz w:val="28"/>
          <w:szCs w:val="28"/>
        </w:rPr>
        <w:t>мне</w:t>
      </w:r>
      <w:r>
        <w:rPr>
          <w:rFonts w:ascii="Times New Roman" w:hAnsi="Times New Roman" w:cs="Times New Roman"/>
          <w:sz w:val="28"/>
          <w:szCs w:val="28"/>
        </w:rPr>
        <w:t xml:space="preserve"> кажется, он похож у Тропинина, где он сидит </w:t>
      </w:r>
      <w:r w:rsidR="00901E98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так с пальцем… Хотя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все считают</w:t>
      </w:r>
      <w:r w:rsidR="00106280">
        <w:rPr>
          <w:rFonts w:ascii="Times New Roman" w:hAnsi="Times New Roman" w:cs="Times New Roman"/>
          <w:sz w:val="28"/>
          <w:szCs w:val="28"/>
        </w:rPr>
        <w:t>,</w:t>
      </w:r>
      <w:r w:rsidR="00ED0982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2C29EF">
        <w:rPr>
          <w:rFonts w:ascii="Times New Roman" w:hAnsi="Times New Roman" w:cs="Times New Roman"/>
          <w:sz w:val="28"/>
          <w:szCs w:val="28"/>
        </w:rPr>
        <w:t xml:space="preserve">у </w:t>
      </w:r>
      <w:r w:rsidR="00ED0982" w:rsidRPr="00931250">
        <w:rPr>
          <w:rFonts w:ascii="Times New Roman" w:hAnsi="Times New Roman" w:cs="Times New Roman"/>
          <w:sz w:val="28"/>
          <w:szCs w:val="28"/>
        </w:rPr>
        <w:t>Кипр</w:t>
      </w:r>
      <w:r>
        <w:rPr>
          <w:rFonts w:ascii="Times New Roman" w:hAnsi="Times New Roman" w:cs="Times New Roman"/>
          <w:sz w:val="28"/>
          <w:szCs w:val="28"/>
        </w:rPr>
        <w:t xml:space="preserve">енского </w:t>
      </w:r>
      <w:r w:rsidR="008B2BDC">
        <w:rPr>
          <w:rFonts w:ascii="Times New Roman" w:hAnsi="Times New Roman" w:cs="Times New Roman"/>
          <w:sz w:val="28"/>
          <w:szCs w:val="28"/>
        </w:rPr>
        <w:t>лучший</w:t>
      </w:r>
      <w:r w:rsidR="008B2BD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C29EF" w:rsidRPr="00931250">
        <w:rPr>
          <w:rFonts w:ascii="Times New Roman" w:hAnsi="Times New Roman" w:cs="Times New Roman"/>
          <w:sz w:val="28"/>
          <w:szCs w:val="28"/>
        </w:rPr>
        <w:t>портрет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C29EF">
        <w:rPr>
          <w:rFonts w:ascii="Times New Roman" w:hAnsi="Times New Roman" w:cs="Times New Roman"/>
          <w:sz w:val="28"/>
          <w:szCs w:val="28"/>
        </w:rPr>
        <w:t xml:space="preserve">где он с музой,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3F18A1">
        <w:rPr>
          <w:rFonts w:ascii="Times New Roman" w:hAnsi="Times New Roman" w:cs="Times New Roman"/>
          <w:sz w:val="28"/>
          <w:szCs w:val="28"/>
        </w:rPr>
        <w:t>тот</w:t>
      </w:r>
      <w:r w:rsidR="00692DC5">
        <w:rPr>
          <w:rFonts w:ascii="Times New Roman" w:hAnsi="Times New Roman" w:cs="Times New Roman"/>
          <w:sz w:val="28"/>
          <w:szCs w:val="28"/>
        </w:rPr>
        <w:t xml:space="preserve"> мне меньше нравит</w:t>
      </w:r>
      <w:r w:rsidR="002C29E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C29EF">
        <w:rPr>
          <w:rFonts w:ascii="Times New Roman" w:hAnsi="Times New Roman" w:cs="Times New Roman"/>
          <w:sz w:val="28"/>
          <w:szCs w:val="28"/>
        </w:rPr>
        <w:t>Б</w:t>
      </w:r>
      <w:r w:rsidR="0042391D">
        <w:rPr>
          <w:rFonts w:ascii="Times New Roman" w:hAnsi="Times New Roman" w:cs="Times New Roman"/>
          <w:sz w:val="28"/>
          <w:szCs w:val="28"/>
        </w:rPr>
        <w:t xml:space="preserve">ольше всего похож тропининский портрет. Хотя это дело </w:t>
      </w:r>
      <w:r w:rsidR="00221DB4">
        <w:rPr>
          <w:rFonts w:ascii="Times New Roman" w:hAnsi="Times New Roman" w:cs="Times New Roman"/>
          <w:sz w:val="28"/>
          <w:szCs w:val="28"/>
        </w:rPr>
        <w:t xml:space="preserve">такое – </w:t>
      </w:r>
      <w:r w:rsidR="0042391D">
        <w:rPr>
          <w:rFonts w:ascii="Times New Roman" w:hAnsi="Times New Roman" w:cs="Times New Roman"/>
          <w:sz w:val="28"/>
          <w:szCs w:val="28"/>
        </w:rPr>
        <w:t>авторс</w:t>
      </w:r>
      <w:r w:rsidR="003F18A1">
        <w:rPr>
          <w:rFonts w:ascii="Times New Roman" w:hAnsi="Times New Roman" w:cs="Times New Roman"/>
          <w:sz w:val="28"/>
          <w:szCs w:val="28"/>
        </w:rPr>
        <w:t>кое.</w:t>
      </w:r>
      <w:r w:rsidR="009C30F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18A1" w:rsidRDefault="0055585A" w:rsidP="003F18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3F18A1">
        <w:rPr>
          <w:rFonts w:ascii="Times New Roman" w:hAnsi="Times New Roman" w:cs="Times New Roman"/>
          <w:sz w:val="28"/>
          <w:szCs w:val="28"/>
        </w:rPr>
        <w:t xml:space="preserve"> </w:t>
      </w:r>
      <w:r w:rsidR="00D177C3">
        <w:rPr>
          <w:rFonts w:ascii="Times New Roman" w:hAnsi="Times New Roman" w:cs="Times New Roman"/>
          <w:sz w:val="28"/>
          <w:szCs w:val="28"/>
        </w:rPr>
        <w:t>Да, но о</w:t>
      </w:r>
      <w:r w:rsidR="003F18A1">
        <w:rPr>
          <w:rFonts w:ascii="Times New Roman" w:hAnsi="Times New Roman" w:cs="Times New Roman"/>
          <w:sz w:val="28"/>
          <w:szCs w:val="28"/>
        </w:rPr>
        <w:t>браз, соответствие образа…</w:t>
      </w:r>
      <w:r w:rsidR="003F18A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C29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2FD" w:rsidRPr="00CF0A78" w:rsidRDefault="003F18A1" w:rsidP="003F18A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391D">
        <w:rPr>
          <w:rFonts w:ascii="Times New Roman" w:hAnsi="Times New Roman" w:cs="Times New Roman"/>
          <w:sz w:val="28"/>
          <w:szCs w:val="28"/>
        </w:rPr>
        <w:t>Да-да-да</w:t>
      </w:r>
      <w:r w:rsidR="0042391D" w:rsidRPr="0042391D">
        <w:rPr>
          <w:rFonts w:ascii="Times New Roman" w:hAnsi="Times New Roman" w:cs="Times New Roman"/>
          <w:sz w:val="28"/>
          <w:szCs w:val="28"/>
        </w:rPr>
        <w:t>, совершенно верно.</w:t>
      </w:r>
      <w:r w:rsidR="004239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29EF">
        <w:rPr>
          <w:rFonts w:ascii="Times New Roman" w:hAnsi="Times New Roman" w:cs="Times New Roman"/>
          <w:sz w:val="28"/>
          <w:szCs w:val="28"/>
        </w:rPr>
        <w:t>И он еще т</w:t>
      </w:r>
      <w:r w:rsidR="0042391D">
        <w:rPr>
          <w:rFonts w:ascii="Times New Roman" w:hAnsi="Times New Roman" w:cs="Times New Roman"/>
          <w:sz w:val="28"/>
          <w:szCs w:val="28"/>
        </w:rPr>
        <w:t xml:space="preserve">ам он </w:t>
      </w:r>
      <w:r w:rsidR="00241300" w:rsidRPr="00931250">
        <w:rPr>
          <w:rFonts w:ascii="Times New Roman" w:hAnsi="Times New Roman" w:cs="Times New Roman"/>
          <w:sz w:val="28"/>
          <w:szCs w:val="28"/>
        </w:rPr>
        <w:t>в халате</w:t>
      </w:r>
      <w:r w:rsidR="00174088" w:rsidRPr="00174088">
        <w:rPr>
          <w:rFonts w:ascii="Times New Roman" w:hAnsi="Times New Roman" w:cs="Times New Roman"/>
          <w:sz w:val="28"/>
          <w:szCs w:val="28"/>
        </w:rPr>
        <w:t xml:space="preserve"> </w:t>
      </w:r>
      <w:r w:rsidR="00174088">
        <w:rPr>
          <w:rFonts w:ascii="Times New Roman" w:hAnsi="Times New Roman" w:cs="Times New Roman"/>
          <w:sz w:val="28"/>
          <w:szCs w:val="28"/>
        </w:rPr>
        <w:t>–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74088" w:rsidRPr="00931250">
        <w:rPr>
          <w:rFonts w:ascii="Times New Roman" w:hAnsi="Times New Roman" w:cs="Times New Roman"/>
          <w:sz w:val="28"/>
          <w:szCs w:val="28"/>
        </w:rPr>
        <w:t>тако</w:t>
      </w:r>
      <w:r w:rsidR="00174088">
        <w:rPr>
          <w:rFonts w:ascii="Times New Roman" w:hAnsi="Times New Roman" w:cs="Times New Roman"/>
          <w:sz w:val="28"/>
          <w:szCs w:val="28"/>
        </w:rPr>
        <w:t>й</w:t>
      </w:r>
      <w:r w:rsidR="0017408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41300" w:rsidRPr="00931250">
        <w:rPr>
          <w:rFonts w:ascii="Times New Roman" w:hAnsi="Times New Roman" w:cs="Times New Roman"/>
          <w:sz w:val="28"/>
          <w:szCs w:val="28"/>
        </w:rPr>
        <w:t>домашн</w:t>
      </w:r>
      <w:r w:rsidR="00174088">
        <w:rPr>
          <w:rFonts w:ascii="Times New Roman" w:hAnsi="Times New Roman" w:cs="Times New Roman"/>
          <w:sz w:val="28"/>
          <w:szCs w:val="28"/>
        </w:rPr>
        <w:t>ий Пушкин</w:t>
      </w:r>
      <w:r w:rsidR="00B9136D">
        <w:rPr>
          <w:rFonts w:ascii="Times New Roman" w:hAnsi="Times New Roman" w:cs="Times New Roman"/>
          <w:sz w:val="28"/>
          <w:szCs w:val="28"/>
        </w:rPr>
        <w:t xml:space="preserve">, </w:t>
      </w:r>
      <w:r w:rsidR="00D177C3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B9136D">
        <w:rPr>
          <w:rFonts w:ascii="Times New Roman" w:hAnsi="Times New Roman" w:cs="Times New Roman"/>
          <w:sz w:val="28"/>
          <w:szCs w:val="28"/>
        </w:rPr>
        <w:t xml:space="preserve">кажется близким, </w:t>
      </w:r>
      <w:r w:rsidR="00D177C3">
        <w:rPr>
          <w:rFonts w:ascii="Times New Roman" w:hAnsi="Times New Roman" w:cs="Times New Roman"/>
          <w:sz w:val="28"/>
          <w:szCs w:val="28"/>
        </w:rPr>
        <w:t>может быть</w:t>
      </w:r>
      <w:r w:rsidR="008650F4">
        <w:rPr>
          <w:rFonts w:ascii="Times New Roman" w:hAnsi="Times New Roman" w:cs="Times New Roman"/>
          <w:sz w:val="28"/>
          <w:szCs w:val="28"/>
        </w:rPr>
        <w:t>. А</w:t>
      </w:r>
      <w:r w:rsidR="00B9136D">
        <w:rPr>
          <w:rFonts w:ascii="Times New Roman" w:hAnsi="Times New Roman" w:cs="Times New Roman"/>
          <w:sz w:val="28"/>
          <w:szCs w:val="28"/>
        </w:rPr>
        <w:t xml:space="preserve"> у Кипр</w:t>
      </w:r>
      <w:r w:rsidR="00241300" w:rsidRPr="00931250">
        <w:rPr>
          <w:rFonts w:ascii="Times New Roman" w:hAnsi="Times New Roman" w:cs="Times New Roman"/>
          <w:sz w:val="28"/>
          <w:szCs w:val="28"/>
        </w:rPr>
        <w:t>енского он чужой</w:t>
      </w:r>
      <w:r w:rsidR="008650F4">
        <w:rPr>
          <w:rFonts w:ascii="Times New Roman" w:hAnsi="Times New Roman" w:cs="Times New Roman"/>
          <w:sz w:val="28"/>
          <w:szCs w:val="28"/>
        </w:rPr>
        <w:t xml:space="preserve"> </w:t>
      </w:r>
      <w:r w:rsidR="008650F4" w:rsidRPr="00931250">
        <w:rPr>
          <w:rFonts w:ascii="Times New Roman" w:hAnsi="Times New Roman" w:cs="Times New Roman"/>
          <w:sz w:val="28"/>
          <w:szCs w:val="28"/>
        </w:rPr>
        <w:t>такой</w:t>
      </w:r>
      <w:r w:rsidR="008650F4">
        <w:rPr>
          <w:rFonts w:ascii="Times New Roman" w:hAnsi="Times New Roman" w:cs="Times New Roman"/>
          <w:sz w:val="28"/>
          <w:szCs w:val="28"/>
        </w:rPr>
        <w:t xml:space="preserve"> –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3745">
        <w:rPr>
          <w:rFonts w:ascii="Times New Roman" w:hAnsi="Times New Roman" w:cs="Times New Roman"/>
          <w:sz w:val="28"/>
          <w:szCs w:val="28"/>
        </w:rPr>
        <w:t xml:space="preserve">великий </w:t>
      </w:r>
      <w:r w:rsidR="00241300" w:rsidRPr="00931250">
        <w:rPr>
          <w:rFonts w:ascii="Times New Roman" w:hAnsi="Times New Roman" w:cs="Times New Roman"/>
          <w:sz w:val="28"/>
          <w:szCs w:val="28"/>
        </w:rPr>
        <w:t>поэт, нел</w:t>
      </w:r>
      <w:r w:rsidR="00396C99">
        <w:rPr>
          <w:rFonts w:ascii="Times New Roman" w:hAnsi="Times New Roman" w:cs="Times New Roman"/>
          <w:sz w:val="28"/>
          <w:szCs w:val="28"/>
        </w:rPr>
        <w:t>овко как-то даже общаться с ним</w:t>
      </w:r>
      <w:r w:rsidR="00D177C3">
        <w:rPr>
          <w:rFonts w:ascii="Times New Roman" w:hAnsi="Times New Roman" w:cs="Times New Roman"/>
          <w:sz w:val="28"/>
          <w:szCs w:val="28"/>
        </w:rPr>
        <w:t xml:space="preserve">. А тут – </w:t>
      </w:r>
      <w:r w:rsidR="00396C99">
        <w:rPr>
          <w:rFonts w:ascii="Times New Roman" w:hAnsi="Times New Roman" w:cs="Times New Roman"/>
          <w:sz w:val="28"/>
          <w:szCs w:val="28"/>
        </w:rPr>
        <w:t>домашний.</w:t>
      </w:r>
      <w:r w:rsidR="0042391D">
        <w:rPr>
          <w:rFonts w:ascii="Times New Roman" w:hAnsi="Times New Roman" w:cs="Times New Roman"/>
          <w:sz w:val="28"/>
          <w:szCs w:val="28"/>
        </w:rPr>
        <w:t xml:space="preserve"> Хотя масса других есть портретов Пушкина, где он совсем не похож</w:t>
      </w:r>
      <w:r w:rsidR="00396C99">
        <w:rPr>
          <w:rFonts w:ascii="Times New Roman" w:hAnsi="Times New Roman" w:cs="Times New Roman"/>
          <w:sz w:val="28"/>
          <w:szCs w:val="28"/>
        </w:rPr>
        <w:t xml:space="preserve"> </w:t>
      </w:r>
      <w:r w:rsidR="00396C99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B9136D">
        <w:rPr>
          <w:rFonts w:ascii="Times New Roman" w:hAnsi="Times New Roman" w:cs="Times New Roman"/>
          <w:sz w:val="28"/>
          <w:szCs w:val="28"/>
        </w:rPr>
        <w:t>.</w:t>
      </w:r>
    </w:p>
    <w:p w:rsidR="00241300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И.С.: </w:t>
      </w:r>
      <w:r w:rsidR="00BA4625">
        <w:rPr>
          <w:rFonts w:ascii="Times New Roman" w:hAnsi="Times New Roman" w:cs="Times New Roman"/>
          <w:sz w:val="28"/>
          <w:szCs w:val="28"/>
        </w:rPr>
        <w:t xml:space="preserve">А вот </w:t>
      </w:r>
      <w:r w:rsidR="00241300" w:rsidRPr="00931250">
        <w:rPr>
          <w:rFonts w:ascii="Times New Roman" w:hAnsi="Times New Roman" w:cs="Times New Roman"/>
          <w:sz w:val="28"/>
          <w:szCs w:val="28"/>
        </w:rPr>
        <w:t>скажите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пожалуйста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такую вещь. Вот Акимов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по вашим словам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82666">
        <w:rPr>
          <w:rFonts w:ascii="Times New Roman" w:hAnsi="Times New Roman" w:cs="Times New Roman"/>
          <w:sz w:val="28"/>
          <w:szCs w:val="28"/>
        </w:rPr>
        <w:t xml:space="preserve">- </w:t>
      </w:r>
      <w:r w:rsidR="00241300" w:rsidRPr="00931250">
        <w:rPr>
          <w:rFonts w:ascii="Times New Roman" w:hAnsi="Times New Roman" w:cs="Times New Roman"/>
          <w:sz w:val="28"/>
          <w:szCs w:val="28"/>
        </w:rPr>
        <w:t>не</w:t>
      </w:r>
      <w:r w:rsidR="00E82666">
        <w:rPr>
          <w:rFonts w:ascii="Times New Roman" w:hAnsi="Times New Roman" w:cs="Times New Roman"/>
          <w:sz w:val="28"/>
          <w:szCs w:val="28"/>
        </w:rPr>
        <w:t xml:space="preserve"> </w:t>
      </w:r>
      <w:r w:rsidR="0042391D">
        <w:rPr>
          <w:rFonts w:ascii="Times New Roman" w:hAnsi="Times New Roman" w:cs="Times New Roman"/>
          <w:sz w:val="28"/>
          <w:szCs w:val="28"/>
        </w:rPr>
        <w:t>«</w:t>
      </w:r>
      <w:r w:rsidR="00241300" w:rsidRPr="00931250">
        <w:rPr>
          <w:rFonts w:ascii="Times New Roman" w:hAnsi="Times New Roman" w:cs="Times New Roman"/>
          <w:sz w:val="28"/>
          <w:szCs w:val="28"/>
        </w:rPr>
        <w:t>левый</w:t>
      </w:r>
      <w:r w:rsidR="0042391D">
        <w:rPr>
          <w:rFonts w:ascii="Times New Roman" w:hAnsi="Times New Roman" w:cs="Times New Roman"/>
          <w:sz w:val="28"/>
          <w:szCs w:val="28"/>
        </w:rPr>
        <w:t>»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художник</w:t>
      </w:r>
      <w:r>
        <w:rPr>
          <w:rFonts w:ascii="Times New Roman" w:hAnsi="Times New Roman" w:cs="Times New Roman"/>
          <w:sz w:val="28"/>
          <w:szCs w:val="28"/>
        </w:rPr>
        <w:t>, а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что</w:t>
      </w:r>
      <w:r w:rsidR="0042391D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2391D">
        <w:rPr>
          <w:rFonts w:ascii="Times New Roman" w:hAnsi="Times New Roman" w:cs="Times New Roman"/>
          <w:sz w:val="28"/>
          <w:szCs w:val="28"/>
        </w:rPr>
        <w:t>«</w:t>
      </w:r>
      <w:r w:rsidR="00241300" w:rsidRPr="00931250">
        <w:rPr>
          <w:rFonts w:ascii="Times New Roman" w:hAnsi="Times New Roman" w:cs="Times New Roman"/>
          <w:sz w:val="28"/>
          <w:szCs w:val="28"/>
        </w:rPr>
        <w:t>левый</w:t>
      </w:r>
      <w:r w:rsidR="0042391D">
        <w:rPr>
          <w:rFonts w:ascii="Times New Roman" w:hAnsi="Times New Roman" w:cs="Times New Roman"/>
          <w:sz w:val="28"/>
          <w:szCs w:val="28"/>
        </w:rPr>
        <w:t xml:space="preserve">» художник? И </w:t>
      </w:r>
      <w:r w:rsidR="00396C99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42391D">
        <w:rPr>
          <w:rFonts w:ascii="Times New Roman" w:hAnsi="Times New Roman" w:cs="Times New Roman"/>
          <w:sz w:val="28"/>
          <w:szCs w:val="28"/>
        </w:rPr>
        <w:t>еще как Вы</w:t>
      </w:r>
      <w:r w:rsidR="00396C99">
        <w:rPr>
          <w:rFonts w:ascii="Times New Roman" w:hAnsi="Times New Roman" w:cs="Times New Roman"/>
          <w:sz w:val="28"/>
          <w:szCs w:val="28"/>
        </w:rPr>
        <w:t xml:space="preserve"> в гости ходили к Рабину, и вообще, как все </w:t>
      </w:r>
      <w:r w:rsidRPr="00931250">
        <w:rPr>
          <w:rFonts w:ascii="Times New Roman" w:hAnsi="Times New Roman" w:cs="Times New Roman"/>
          <w:sz w:val="28"/>
          <w:szCs w:val="28"/>
        </w:rPr>
        <w:t>ходили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6C99">
        <w:rPr>
          <w:rFonts w:ascii="Times New Roman" w:hAnsi="Times New Roman" w:cs="Times New Roman"/>
          <w:sz w:val="28"/>
          <w:szCs w:val="28"/>
        </w:rPr>
        <w:t xml:space="preserve">друг к другу </w:t>
      </w:r>
      <w:r w:rsidR="00241300" w:rsidRPr="00931250">
        <w:rPr>
          <w:rFonts w:ascii="Times New Roman" w:hAnsi="Times New Roman" w:cs="Times New Roman"/>
          <w:sz w:val="28"/>
          <w:szCs w:val="28"/>
        </w:rPr>
        <w:t>в гости</w:t>
      </w:r>
      <w:r w:rsidR="00BA4625">
        <w:rPr>
          <w:rFonts w:ascii="Times New Roman" w:hAnsi="Times New Roman" w:cs="Times New Roman"/>
          <w:sz w:val="28"/>
          <w:szCs w:val="28"/>
        </w:rPr>
        <w:t>. То, что вы на кухне говорили.</w:t>
      </w:r>
    </w:p>
    <w:p w:rsidR="00241300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 w:rsidR="0024130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5585A" w:rsidRPr="0055585A">
        <w:rPr>
          <w:rFonts w:ascii="Times New Roman" w:hAnsi="Times New Roman" w:cs="Times New Roman"/>
          <w:sz w:val="28"/>
          <w:szCs w:val="28"/>
        </w:rPr>
        <w:t>С чего начнем</w:t>
      </w:r>
      <w:r w:rsidR="0055585A">
        <w:rPr>
          <w:rFonts w:ascii="Times New Roman" w:hAnsi="Times New Roman" w:cs="Times New Roman"/>
          <w:sz w:val="28"/>
          <w:szCs w:val="28"/>
        </w:rPr>
        <w:t xml:space="preserve"> – с того, как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 в гости ходили</w:t>
      </w:r>
      <w:r w:rsidR="0055585A">
        <w:rPr>
          <w:rFonts w:ascii="Times New Roman" w:hAnsi="Times New Roman" w:cs="Times New Roman"/>
          <w:sz w:val="28"/>
          <w:szCs w:val="28"/>
        </w:rPr>
        <w:t>?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C4426">
        <w:rPr>
          <w:rFonts w:ascii="Times New Roman" w:hAnsi="Times New Roman" w:cs="Times New Roman"/>
          <w:sz w:val="28"/>
          <w:szCs w:val="28"/>
        </w:rPr>
        <w:t>П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оскольку это </w:t>
      </w:r>
      <w:r w:rsidR="001C4426">
        <w:rPr>
          <w:rFonts w:ascii="Times New Roman" w:hAnsi="Times New Roman" w:cs="Times New Roman"/>
          <w:sz w:val="28"/>
          <w:szCs w:val="28"/>
        </w:rPr>
        <w:t xml:space="preserve">даже </w:t>
      </w:r>
      <w:r w:rsidR="001C4426" w:rsidRPr="00931250"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началось. В </w:t>
      </w:r>
      <w:r w:rsidR="00396C99">
        <w:rPr>
          <w:rFonts w:ascii="Times New Roman" w:hAnsi="Times New Roman" w:cs="Times New Roman"/>
          <w:sz w:val="28"/>
          <w:szCs w:val="28"/>
        </w:rPr>
        <w:t xml:space="preserve">Советское время ходили всегда в гости, потому что </w:t>
      </w:r>
      <w:r w:rsidR="001C4426">
        <w:rPr>
          <w:rFonts w:ascii="Times New Roman" w:hAnsi="Times New Roman" w:cs="Times New Roman"/>
          <w:sz w:val="28"/>
          <w:szCs w:val="28"/>
        </w:rPr>
        <w:t xml:space="preserve">на выставках не выставлялось </w:t>
      </w:r>
      <w:r w:rsidR="001C4426" w:rsidRPr="001C4426">
        <w:rPr>
          <w:rFonts w:ascii="Times New Roman" w:hAnsi="Times New Roman" w:cs="Times New Roman"/>
          <w:sz w:val="28"/>
          <w:szCs w:val="28"/>
        </w:rPr>
        <w:t>[</w:t>
      </w:r>
      <w:r w:rsidR="001C4426">
        <w:rPr>
          <w:rFonts w:ascii="Times New Roman" w:hAnsi="Times New Roman" w:cs="Times New Roman"/>
          <w:sz w:val="28"/>
          <w:szCs w:val="28"/>
        </w:rPr>
        <w:t>ничего</w:t>
      </w:r>
      <w:r w:rsidR="001C4426" w:rsidRPr="001C4426">
        <w:rPr>
          <w:rFonts w:ascii="Times New Roman" w:hAnsi="Times New Roman" w:cs="Times New Roman"/>
          <w:sz w:val="28"/>
          <w:szCs w:val="28"/>
        </w:rPr>
        <w:t>]</w:t>
      </w:r>
      <w:r w:rsidR="001C4426">
        <w:rPr>
          <w:rFonts w:ascii="Times New Roman" w:hAnsi="Times New Roman" w:cs="Times New Roman"/>
          <w:sz w:val="28"/>
          <w:szCs w:val="28"/>
        </w:rPr>
        <w:t xml:space="preserve">, </w:t>
      </w:r>
      <w:r w:rsidR="000F3E4F">
        <w:rPr>
          <w:rFonts w:ascii="Times New Roman" w:hAnsi="Times New Roman" w:cs="Times New Roman"/>
          <w:sz w:val="28"/>
          <w:szCs w:val="28"/>
        </w:rPr>
        <w:t>и вообще выставлялись очень мало. П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ерсональных выставок было </w:t>
      </w:r>
      <w:r w:rsidR="00B5120D">
        <w:rPr>
          <w:rFonts w:ascii="Times New Roman" w:hAnsi="Times New Roman" w:cs="Times New Roman"/>
          <w:sz w:val="28"/>
          <w:szCs w:val="28"/>
        </w:rPr>
        <w:t xml:space="preserve">очень мало, </w:t>
      </w:r>
      <w:r w:rsidR="00F432BC">
        <w:rPr>
          <w:rFonts w:ascii="Times New Roman" w:hAnsi="Times New Roman" w:cs="Times New Roman"/>
          <w:sz w:val="28"/>
          <w:szCs w:val="28"/>
        </w:rPr>
        <w:t xml:space="preserve">не как </w:t>
      </w:r>
      <w:r w:rsidR="00B5120D">
        <w:rPr>
          <w:rFonts w:ascii="Times New Roman" w:hAnsi="Times New Roman" w:cs="Times New Roman"/>
          <w:sz w:val="28"/>
          <w:szCs w:val="28"/>
        </w:rPr>
        <w:t>сейчас.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 Одна за всю жизнь </w:t>
      </w:r>
      <w:r w:rsidR="000F3E4F" w:rsidRPr="00931250">
        <w:rPr>
          <w:rFonts w:ascii="Times New Roman" w:hAnsi="Times New Roman" w:cs="Times New Roman"/>
          <w:sz w:val="28"/>
          <w:szCs w:val="28"/>
        </w:rPr>
        <w:t xml:space="preserve">была </w:t>
      </w:r>
      <w:r w:rsidR="002666C9" w:rsidRPr="00931250">
        <w:rPr>
          <w:rFonts w:ascii="Times New Roman" w:hAnsi="Times New Roman" w:cs="Times New Roman"/>
          <w:sz w:val="28"/>
          <w:szCs w:val="28"/>
        </w:rPr>
        <w:t>у человека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396C99">
        <w:rPr>
          <w:rFonts w:ascii="Times New Roman" w:hAnsi="Times New Roman" w:cs="Times New Roman"/>
          <w:sz w:val="28"/>
          <w:szCs w:val="28"/>
        </w:rPr>
        <w:t xml:space="preserve"> как большой подарок</w:t>
      </w:r>
      <w:r w:rsidR="000F3E4F">
        <w:rPr>
          <w:rFonts w:ascii="Times New Roman" w:hAnsi="Times New Roman" w:cs="Times New Roman"/>
          <w:sz w:val="28"/>
          <w:szCs w:val="28"/>
        </w:rPr>
        <w:t xml:space="preserve"> – вот</w:t>
      </w:r>
      <w:r w:rsidR="00396C99">
        <w:rPr>
          <w:rFonts w:ascii="Times New Roman" w:hAnsi="Times New Roman" w:cs="Times New Roman"/>
          <w:sz w:val="28"/>
          <w:szCs w:val="28"/>
        </w:rPr>
        <w:t xml:space="preserve"> он показал все свои произведения. 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И то там были </w:t>
      </w:r>
      <w:r w:rsidR="000F3E4F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2666C9" w:rsidRPr="00931250">
        <w:rPr>
          <w:rFonts w:ascii="Times New Roman" w:hAnsi="Times New Roman" w:cs="Times New Roman"/>
          <w:sz w:val="28"/>
          <w:szCs w:val="28"/>
        </w:rPr>
        <w:t>переживани</w:t>
      </w:r>
      <w:r w:rsidR="00703AE7">
        <w:rPr>
          <w:rFonts w:ascii="Times New Roman" w:hAnsi="Times New Roman" w:cs="Times New Roman"/>
          <w:sz w:val="28"/>
          <w:szCs w:val="28"/>
        </w:rPr>
        <w:t>я</w:t>
      </w:r>
      <w:r w:rsidR="002666C9" w:rsidRPr="00931250">
        <w:rPr>
          <w:rFonts w:ascii="Times New Roman" w:hAnsi="Times New Roman" w:cs="Times New Roman"/>
          <w:sz w:val="28"/>
          <w:szCs w:val="28"/>
        </w:rPr>
        <w:t>, потом</w:t>
      </w:r>
      <w:r w:rsidR="00396C99">
        <w:rPr>
          <w:rFonts w:ascii="Times New Roman" w:hAnsi="Times New Roman" w:cs="Times New Roman"/>
          <w:sz w:val="28"/>
          <w:szCs w:val="28"/>
        </w:rPr>
        <w:t>у что персональная выставка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03AE7">
        <w:rPr>
          <w:rFonts w:ascii="Times New Roman" w:hAnsi="Times New Roman" w:cs="Times New Roman"/>
          <w:sz w:val="28"/>
          <w:szCs w:val="28"/>
        </w:rPr>
        <w:t>т</w:t>
      </w:r>
      <w:r w:rsidR="002666C9" w:rsidRPr="00931250">
        <w:rPr>
          <w:rFonts w:ascii="Times New Roman" w:hAnsi="Times New Roman" w:cs="Times New Roman"/>
          <w:sz w:val="28"/>
          <w:szCs w:val="28"/>
        </w:rPr>
        <w:t>ебя</w:t>
      </w:r>
      <w:r w:rsidR="00396C99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96C99">
        <w:rPr>
          <w:rFonts w:ascii="Times New Roman" w:hAnsi="Times New Roman" w:cs="Times New Roman"/>
          <w:sz w:val="28"/>
          <w:szCs w:val="28"/>
        </w:rPr>
        <w:t>«</w:t>
      </w:r>
      <w:r w:rsidR="002666C9" w:rsidRPr="00931250">
        <w:rPr>
          <w:rFonts w:ascii="Times New Roman" w:hAnsi="Times New Roman" w:cs="Times New Roman"/>
          <w:sz w:val="28"/>
          <w:szCs w:val="28"/>
        </w:rPr>
        <w:t>убивала</w:t>
      </w:r>
      <w:r w:rsidR="00396C99">
        <w:rPr>
          <w:rFonts w:ascii="Times New Roman" w:hAnsi="Times New Roman" w:cs="Times New Roman"/>
          <w:sz w:val="28"/>
          <w:szCs w:val="28"/>
        </w:rPr>
        <w:t>»</w:t>
      </w:r>
      <w:r w:rsidR="002666C9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396C99">
        <w:rPr>
          <w:rFonts w:ascii="Times New Roman" w:hAnsi="Times New Roman" w:cs="Times New Roman"/>
          <w:sz w:val="28"/>
          <w:szCs w:val="28"/>
        </w:rPr>
        <w:t>потому что разные картины</w:t>
      </w:r>
      <w:r w:rsidR="005946C7">
        <w:rPr>
          <w:rFonts w:ascii="Times New Roman" w:hAnsi="Times New Roman" w:cs="Times New Roman"/>
          <w:sz w:val="28"/>
          <w:szCs w:val="28"/>
        </w:rPr>
        <w:t xml:space="preserve"> </w:t>
      </w:r>
      <w:r w:rsidR="00F432BC" w:rsidRPr="005946C7">
        <w:rPr>
          <w:rFonts w:ascii="Times New Roman" w:hAnsi="Times New Roman" w:cs="Times New Roman"/>
          <w:sz w:val="28"/>
          <w:szCs w:val="28"/>
        </w:rPr>
        <w:t>[</w:t>
      </w:r>
      <w:r w:rsidR="00F432BC" w:rsidRPr="00931250">
        <w:rPr>
          <w:rFonts w:ascii="Times New Roman" w:hAnsi="Times New Roman" w:cs="Times New Roman"/>
          <w:sz w:val="28"/>
          <w:szCs w:val="28"/>
        </w:rPr>
        <w:t>и удачные</w:t>
      </w:r>
      <w:r w:rsidR="00F432BC">
        <w:rPr>
          <w:rFonts w:ascii="Times New Roman" w:hAnsi="Times New Roman" w:cs="Times New Roman"/>
          <w:sz w:val="28"/>
          <w:szCs w:val="28"/>
        </w:rPr>
        <w:t>,</w:t>
      </w:r>
      <w:r w:rsidR="00F432BC" w:rsidRPr="00931250">
        <w:rPr>
          <w:rFonts w:ascii="Times New Roman" w:hAnsi="Times New Roman" w:cs="Times New Roman"/>
          <w:sz w:val="28"/>
          <w:szCs w:val="28"/>
        </w:rPr>
        <w:t xml:space="preserve"> и не очень</w:t>
      </w:r>
      <w:r w:rsidR="005946C7" w:rsidRPr="005946C7">
        <w:rPr>
          <w:rFonts w:ascii="Times New Roman" w:hAnsi="Times New Roman" w:cs="Times New Roman"/>
          <w:sz w:val="28"/>
          <w:szCs w:val="28"/>
        </w:rPr>
        <w:t>]</w:t>
      </w:r>
      <w:r w:rsidR="005946C7">
        <w:rPr>
          <w:rFonts w:ascii="Times New Roman" w:hAnsi="Times New Roman" w:cs="Times New Roman"/>
          <w:sz w:val="28"/>
          <w:szCs w:val="28"/>
        </w:rPr>
        <w:t>, все ходили и говорили: «ну-у-у…»</w:t>
      </w:r>
      <w:r w:rsidR="002666C9" w:rsidRPr="00931250">
        <w:rPr>
          <w:rFonts w:ascii="Times New Roman" w:hAnsi="Times New Roman" w:cs="Times New Roman"/>
          <w:sz w:val="28"/>
          <w:szCs w:val="28"/>
        </w:rPr>
        <w:t>.</w:t>
      </w:r>
      <w:r w:rsidR="00D11FD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65752">
        <w:rPr>
          <w:rFonts w:ascii="Times New Roman" w:hAnsi="Times New Roman" w:cs="Times New Roman"/>
          <w:sz w:val="28"/>
          <w:szCs w:val="28"/>
        </w:rPr>
        <w:t xml:space="preserve">И </w:t>
      </w:r>
      <w:r w:rsidR="000F3E4F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65752">
        <w:rPr>
          <w:rFonts w:ascii="Times New Roman" w:hAnsi="Times New Roman" w:cs="Times New Roman"/>
          <w:sz w:val="28"/>
          <w:szCs w:val="28"/>
        </w:rPr>
        <w:t>в</w:t>
      </w:r>
      <w:r w:rsidR="00396C99">
        <w:rPr>
          <w:rFonts w:ascii="Times New Roman" w:hAnsi="Times New Roman" w:cs="Times New Roman"/>
          <w:sz w:val="28"/>
          <w:szCs w:val="28"/>
        </w:rPr>
        <w:t>сегда говорили, что персональная выставка – это очень большое напряжение для художника, и лучше их не делать, потому что</w:t>
      </w:r>
      <w:r w:rsidR="00B5120D">
        <w:rPr>
          <w:rFonts w:ascii="Times New Roman" w:hAnsi="Times New Roman" w:cs="Times New Roman"/>
          <w:sz w:val="28"/>
          <w:szCs w:val="28"/>
        </w:rPr>
        <w:t xml:space="preserve"> </w:t>
      </w:r>
      <w:r w:rsidR="005B55D0">
        <w:rPr>
          <w:rFonts w:ascii="Times New Roman" w:hAnsi="Times New Roman" w:cs="Times New Roman"/>
          <w:sz w:val="28"/>
          <w:szCs w:val="28"/>
        </w:rPr>
        <w:t>она всегда как бы</w:t>
      </w:r>
      <w:r w:rsidR="00396C99">
        <w:rPr>
          <w:rFonts w:ascii="Times New Roman" w:hAnsi="Times New Roman" w:cs="Times New Roman"/>
          <w:sz w:val="28"/>
          <w:szCs w:val="28"/>
        </w:rPr>
        <w:t xml:space="preserve"> «убивает»</w:t>
      </w:r>
      <w:r w:rsidR="00B5120D">
        <w:rPr>
          <w:rFonts w:ascii="Times New Roman" w:hAnsi="Times New Roman" w:cs="Times New Roman"/>
          <w:sz w:val="28"/>
          <w:szCs w:val="28"/>
        </w:rPr>
        <w:t xml:space="preserve"> художника</w:t>
      </w:r>
      <w:r w:rsidR="00396C99">
        <w:rPr>
          <w:rFonts w:ascii="Times New Roman" w:hAnsi="Times New Roman" w:cs="Times New Roman"/>
          <w:sz w:val="28"/>
          <w:szCs w:val="28"/>
        </w:rPr>
        <w:t>.</w:t>
      </w:r>
      <w:r w:rsidR="00B5120D">
        <w:rPr>
          <w:rFonts w:ascii="Times New Roman" w:hAnsi="Times New Roman" w:cs="Times New Roman"/>
          <w:sz w:val="28"/>
          <w:szCs w:val="28"/>
        </w:rPr>
        <w:t xml:space="preserve"> </w:t>
      </w:r>
      <w:r w:rsidR="005B55D0">
        <w:rPr>
          <w:rFonts w:ascii="Times New Roman" w:hAnsi="Times New Roman" w:cs="Times New Roman"/>
          <w:sz w:val="28"/>
          <w:szCs w:val="28"/>
        </w:rPr>
        <w:t xml:space="preserve">Потому что [тогда] их было мало, в отличие от «сейчас». </w:t>
      </w:r>
      <w:r w:rsidR="00D11FDD" w:rsidRPr="00931250">
        <w:rPr>
          <w:rFonts w:ascii="Times New Roman" w:hAnsi="Times New Roman" w:cs="Times New Roman"/>
          <w:sz w:val="28"/>
          <w:szCs w:val="28"/>
        </w:rPr>
        <w:t>Поэтому, если ты хотел узнать работы других, н</w:t>
      </w:r>
      <w:r w:rsidR="005B55D0">
        <w:rPr>
          <w:rFonts w:ascii="Times New Roman" w:hAnsi="Times New Roman" w:cs="Times New Roman"/>
          <w:sz w:val="28"/>
          <w:szCs w:val="28"/>
        </w:rPr>
        <w:t>ад</w:t>
      </w:r>
      <w:r w:rsidR="00D11FDD" w:rsidRPr="00931250">
        <w:rPr>
          <w:rFonts w:ascii="Times New Roman" w:hAnsi="Times New Roman" w:cs="Times New Roman"/>
          <w:sz w:val="28"/>
          <w:szCs w:val="28"/>
        </w:rPr>
        <w:t xml:space="preserve">о было ходить </w:t>
      </w:r>
      <w:r w:rsidR="00595842" w:rsidRPr="00931250">
        <w:rPr>
          <w:rFonts w:ascii="Times New Roman" w:hAnsi="Times New Roman" w:cs="Times New Roman"/>
          <w:sz w:val="28"/>
          <w:szCs w:val="28"/>
        </w:rPr>
        <w:t>к художникам</w:t>
      </w:r>
      <w:r w:rsidR="00D11FDD" w:rsidRPr="00931250">
        <w:rPr>
          <w:rFonts w:ascii="Times New Roman" w:hAnsi="Times New Roman" w:cs="Times New Roman"/>
          <w:sz w:val="28"/>
          <w:szCs w:val="28"/>
        </w:rPr>
        <w:t xml:space="preserve"> в мастерские</w:t>
      </w:r>
      <w:r w:rsidR="00C65752">
        <w:rPr>
          <w:rFonts w:ascii="Times New Roman" w:hAnsi="Times New Roman" w:cs="Times New Roman"/>
          <w:sz w:val="28"/>
          <w:szCs w:val="28"/>
        </w:rPr>
        <w:t xml:space="preserve">. Каким-то образом попадать, знакомиться, или </w:t>
      </w:r>
      <w:r w:rsidR="00B5120D">
        <w:rPr>
          <w:rFonts w:ascii="Times New Roman" w:hAnsi="Times New Roman" w:cs="Times New Roman"/>
          <w:sz w:val="28"/>
          <w:szCs w:val="28"/>
        </w:rPr>
        <w:t xml:space="preserve">со </w:t>
      </w:r>
      <w:r w:rsidR="00595842" w:rsidRPr="00931250">
        <w:rPr>
          <w:rFonts w:ascii="Times New Roman" w:hAnsi="Times New Roman" w:cs="Times New Roman"/>
          <w:sz w:val="28"/>
          <w:szCs w:val="28"/>
        </w:rPr>
        <w:t>знаком</w:t>
      </w:r>
      <w:r w:rsidR="00B5120D">
        <w:rPr>
          <w:rFonts w:ascii="Times New Roman" w:hAnsi="Times New Roman" w:cs="Times New Roman"/>
          <w:sz w:val="28"/>
          <w:szCs w:val="28"/>
        </w:rPr>
        <w:t xml:space="preserve">ыми, чтобы тебя привели </w:t>
      </w:r>
      <w:r w:rsidR="005B55D0">
        <w:rPr>
          <w:rFonts w:ascii="Times New Roman" w:hAnsi="Times New Roman" w:cs="Times New Roman"/>
          <w:sz w:val="28"/>
          <w:szCs w:val="28"/>
        </w:rPr>
        <w:t xml:space="preserve">куда-то </w:t>
      </w:r>
      <w:r w:rsidR="00B5120D">
        <w:rPr>
          <w:rFonts w:ascii="Times New Roman" w:hAnsi="Times New Roman" w:cs="Times New Roman"/>
          <w:sz w:val="28"/>
          <w:szCs w:val="28"/>
        </w:rPr>
        <w:t>и т.д.</w:t>
      </w:r>
      <w:r w:rsidR="00595842" w:rsidRPr="00931250">
        <w:rPr>
          <w:rFonts w:ascii="Times New Roman" w:hAnsi="Times New Roman" w:cs="Times New Roman"/>
          <w:sz w:val="28"/>
          <w:szCs w:val="28"/>
        </w:rPr>
        <w:t xml:space="preserve"> Я помню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595842" w:rsidRPr="00931250">
        <w:rPr>
          <w:rFonts w:ascii="Times New Roman" w:hAnsi="Times New Roman" w:cs="Times New Roman"/>
          <w:sz w:val="28"/>
          <w:szCs w:val="28"/>
        </w:rPr>
        <w:t xml:space="preserve"> как </w:t>
      </w:r>
      <w:r w:rsidR="00B5120D" w:rsidRPr="00931250">
        <w:rPr>
          <w:rFonts w:ascii="Times New Roman" w:hAnsi="Times New Roman" w:cs="Times New Roman"/>
          <w:sz w:val="28"/>
          <w:szCs w:val="28"/>
        </w:rPr>
        <w:t xml:space="preserve">в Баку </w:t>
      </w:r>
      <w:r w:rsidR="00595842" w:rsidRPr="00931250">
        <w:rPr>
          <w:rFonts w:ascii="Times New Roman" w:hAnsi="Times New Roman" w:cs="Times New Roman"/>
          <w:sz w:val="28"/>
          <w:szCs w:val="28"/>
        </w:rPr>
        <w:t>мы ходили</w:t>
      </w:r>
      <w:r w:rsidR="00B5120D">
        <w:rPr>
          <w:rFonts w:ascii="Times New Roman" w:hAnsi="Times New Roman" w:cs="Times New Roman"/>
          <w:sz w:val="28"/>
          <w:szCs w:val="28"/>
        </w:rPr>
        <w:t xml:space="preserve"> к художникам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B5120D">
        <w:rPr>
          <w:rFonts w:ascii="Times New Roman" w:hAnsi="Times New Roman" w:cs="Times New Roman"/>
          <w:sz w:val="28"/>
          <w:szCs w:val="28"/>
        </w:rPr>
        <w:t xml:space="preserve"> к этим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C87F84">
        <w:rPr>
          <w:rFonts w:ascii="Times New Roman" w:hAnsi="Times New Roman" w:cs="Times New Roman"/>
          <w:sz w:val="28"/>
          <w:szCs w:val="28"/>
        </w:rPr>
        <w:t xml:space="preserve"> и к этим, </w:t>
      </w:r>
      <w:r w:rsidR="00B5120D">
        <w:rPr>
          <w:rFonts w:ascii="Times New Roman" w:hAnsi="Times New Roman" w:cs="Times New Roman"/>
          <w:sz w:val="28"/>
          <w:szCs w:val="28"/>
        </w:rPr>
        <w:t xml:space="preserve">смотрели </w:t>
      </w:r>
      <w:r w:rsidR="00C87F84">
        <w:rPr>
          <w:rFonts w:ascii="Times New Roman" w:hAnsi="Times New Roman" w:cs="Times New Roman"/>
          <w:sz w:val="28"/>
          <w:szCs w:val="28"/>
        </w:rPr>
        <w:t>им</w:t>
      </w:r>
      <w:r w:rsidR="00B5120D">
        <w:rPr>
          <w:rFonts w:ascii="Times New Roman" w:hAnsi="Times New Roman" w:cs="Times New Roman"/>
          <w:sz w:val="28"/>
          <w:szCs w:val="28"/>
        </w:rPr>
        <w:t xml:space="preserve"> в рот, что он расскажет</w:t>
      </w:r>
      <w:r w:rsidR="00C65752" w:rsidRPr="00C65752">
        <w:rPr>
          <w:rFonts w:ascii="Times New Roman" w:hAnsi="Times New Roman" w:cs="Times New Roman"/>
          <w:sz w:val="28"/>
          <w:szCs w:val="28"/>
        </w:rPr>
        <w:t xml:space="preserve"> </w:t>
      </w:r>
      <w:r w:rsidR="00C65752">
        <w:rPr>
          <w:rFonts w:ascii="Times New Roman" w:hAnsi="Times New Roman" w:cs="Times New Roman"/>
          <w:sz w:val="28"/>
          <w:szCs w:val="28"/>
        </w:rPr>
        <w:t>нам</w:t>
      </w:r>
      <w:r w:rsidR="00B5120D">
        <w:rPr>
          <w:rFonts w:ascii="Times New Roman" w:hAnsi="Times New Roman" w:cs="Times New Roman"/>
          <w:sz w:val="28"/>
          <w:szCs w:val="28"/>
        </w:rPr>
        <w:t xml:space="preserve">, покажет, что очень важно, потому что многие этих картин не видели. </w:t>
      </w:r>
      <w:r w:rsidR="00595842" w:rsidRPr="00931250">
        <w:rPr>
          <w:rFonts w:ascii="Times New Roman" w:hAnsi="Times New Roman" w:cs="Times New Roman"/>
          <w:sz w:val="28"/>
          <w:szCs w:val="28"/>
        </w:rPr>
        <w:t xml:space="preserve">Тогда было </w:t>
      </w:r>
      <w:r w:rsidR="00B5120D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595842" w:rsidRPr="00931250">
        <w:rPr>
          <w:rFonts w:ascii="Times New Roman" w:hAnsi="Times New Roman" w:cs="Times New Roman"/>
          <w:sz w:val="28"/>
          <w:szCs w:val="28"/>
        </w:rPr>
        <w:t xml:space="preserve">принято: что-то ты делаешь официально, а что-то – </w:t>
      </w:r>
      <w:r w:rsidR="005C0DE2">
        <w:rPr>
          <w:rFonts w:ascii="Times New Roman" w:hAnsi="Times New Roman" w:cs="Times New Roman"/>
          <w:sz w:val="28"/>
          <w:szCs w:val="28"/>
        </w:rPr>
        <w:t>«</w:t>
      </w:r>
      <w:r w:rsidR="00595842" w:rsidRPr="00931250">
        <w:rPr>
          <w:rFonts w:ascii="Times New Roman" w:hAnsi="Times New Roman" w:cs="Times New Roman"/>
          <w:sz w:val="28"/>
          <w:szCs w:val="28"/>
        </w:rPr>
        <w:t>для себя</w:t>
      </w:r>
      <w:r w:rsidR="005C0DE2">
        <w:rPr>
          <w:rFonts w:ascii="Times New Roman" w:hAnsi="Times New Roman" w:cs="Times New Roman"/>
          <w:sz w:val="28"/>
          <w:szCs w:val="28"/>
        </w:rPr>
        <w:t>»</w:t>
      </w:r>
      <w:r w:rsidR="007710C1">
        <w:rPr>
          <w:rFonts w:ascii="Times New Roman" w:hAnsi="Times New Roman" w:cs="Times New Roman"/>
          <w:sz w:val="28"/>
          <w:szCs w:val="28"/>
        </w:rPr>
        <w:t>.</w:t>
      </w:r>
      <w:r w:rsidR="005C0DE2">
        <w:rPr>
          <w:rFonts w:ascii="Times New Roman" w:hAnsi="Times New Roman" w:cs="Times New Roman"/>
          <w:sz w:val="28"/>
          <w:szCs w:val="28"/>
        </w:rPr>
        <w:t xml:space="preserve"> </w:t>
      </w:r>
      <w:r w:rsidR="007710C1">
        <w:rPr>
          <w:rFonts w:ascii="Times New Roman" w:hAnsi="Times New Roman" w:cs="Times New Roman"/>
          <w:sz w:val="28"/>
          <w:szCs w:val="28"/>
        </w:rPr>
        <w:t>Э</w:t>
      </w:r>
      <w:r w:rsidR="005C0DE2">
        <w:rPr>
          <w:rFonts w:ascii="Times New Roman" w:hAnsi="Times New Roman" w:cs="Times New Roman"/>
          <w:sz w:val="28"/>
          <w:szCs w:val="28"/>
        </w:rPr>
        <w:t>то</w:t>
      </w:r>
      <w:r w:rsidR="007710C1">
        <w:rPr>
          <w:rFonts w:ascii="Times New Roman" w:hAnsi="Times New Roman" w:cs="Times New Roman"/>
          <w:sz w:val="28"/>
          <w:szCs w:val="28"/>
        </w:rPr>
        <w:t xml:space="preserve"> </w:t>
      </w:r>
      <w:r w:rsidR="005C0DE2">
        <w:rPr>
          <w:rFonts w:ascii="Times New Roman" w:hAnsi="Times New Roman" w:cs="Times New Roman"/>
          <w:sz w:val="28"/>
          <w:szCs w:val="28"/>
        </w:rPr>
        <w:t xml:space="preserve">так </w:t>
      </w:r>
      <w:r w:rsidR="007710C1">
        <w:rPr>
          <w:rFonts w:ascii="Times New Roman" w:hAnsi="Times New Roman" w:cs="Times New Roman"/>
          <w:sz w:val="28"/>
          <w:szCs w:val="28"/>
        </w:rPr>
        <w:t xml:space="preserve">и </w:t>
      </w:r>
      <w:r w:rsidR="005C0DE2">
        <w:rPr>
          <w:rFonts w:ascii="Times New Roman" w:hAnsi="Times New Roman" w:cs="Times New Roman"/>
          <w:sz w:val="28"/>
          <w:szCs w:val="28"/>
        </w:rPr>
        <w:t>называлось</w:t>
      </w:r>
      <w:r w:rsidR="007710C1">
        <w:rPr>
          <w:rFonts w:ascii="Times New Roman" w:hAnsi="Times New Roman" w:cs="Times New Roman"/>
          <w:sz w:val="28"/>
          <w:szCs w:val="28"/>
        </w:rPr>
        <w:t>: к</w:t>
      </w:r>
      <w:r w:rsidR="00486260" w:rsidRPr="00931250">
        <w:rPr>
          <w:rFonts w:ascii="Times New Roman" w:hAnsi="Times New Roman" w:cs="Times New Roman"/>
          <w:sz w:val="28"/>
          <w:szCs w:val="28"/>
        </w:rPr>
        <w:t>огда ты учился в училище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486260" w:rsidRPr="00931250">
        <w:rPr>
          <w:rFonts w:ascii="Times New Roman" w:hAnsi="Times New Roman" w:cs="Times New Roman"/>
          <w:sz w:val="28"/>
          <w:szCs w:val="28"/>
        </w:rPr>
        <w:t xml:space="preserve"> ты делал </w:t>
      </w:r>
      <w:r w:rsidR="00C87F84">
        <w:rPr>
          <w:rFonts w:ascii="Times New Roman" w:hAnsi="Times New Roman" w:cs="Times New Roman"/>
          <w:sz w:val="28"/>
          <w:szCs w:val="28"/>
        </w:rPr>
        <w:t>«</w:t>
      </w:r>
      <w:r w:rsidR="001B2648">
        <w:rPr>
          <w:rFonts w:ascii="Times New Roman" w:hAnsi="Times New Roman" w:cs="Times New Roman"/>
          <w:sz w:val="28"/>
          <w:szCs w:val="28"/>
        </w:rPr>
        <w:t xml:space="preserve"> </w:t>
      </w:r>
      <w:r w:rsidR="00486260" w:rsidRPr="00931250">
        <w:rPr>
          <w:rFonts w:ascii="Times New Roman" w:hAnsi="Times New Roman" w:cs="Times New Roman"/>
          <w:sz w:val="28"/>
          <w:szCs w:val="28"/>
        </w:rPr>
        <w:t>то</w:t>
      </w:r>
      <w:r w:rsidR="00F72E64" w:rsidRPr="00931250">
        <w:rPr>
          <w:rFonts w:ascii="Times New Roman" w:hAnsi="Times New Roman" w:cs="Times New Roman"/>
          <w:sz w:val="28"/>
          <w:szCs w:val="28"/>
        </w:rPr>
        <w:t>,</w:t>
      </w:r>
      <w:r w:rsidR="00486260" w:rsidRPr="00931250">
        <w:rPr>
          <w:rFonts w:ascii="Times New Roman" w:hAnsi="Times New Roman" w:cs="Times New Roman"/>
          <w:sz w:val="28"/>
          <w:szCs w:val="28"/>
        </w:rPr>
        <w:t xml:space="preserve"> что нужно</w:t>
      </w:r>
      <w:r w:rsidR="00C87F84">
        <w:rPr>
          <w:rFonts w:ascii="Times New Roman" w:hAnsi="Times New Roman" w:cs="Times New Roman"/>
          <w:sz w:val="28"/>
          <w:szCs w:val="28"/>
        </w:rPr>
        <w:t>»</w:t>
      </w:r>
      <w:r w:rsidR="0048626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C0DE2">
        <w:rPr>
          <w:rFonts w:ascii="Times New Roman" w:hAnsi="Times New Roman" w:cs="Times New Roman"/>
          <w:sz w:val="28"/>
          <w:szCs w:val="28"/>
        </w:rPr>
        <w:t>–</w:t>
      </w:r>
      <w:r w:rsidR="0048626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710C1">
        <w:rPr>
          <w:rFonts w:ascii="Times New Roman" w:hAnsi="Times New Roman" w:cs="Times New Roman"/>
          <w:sz w:val="28"/>
          <w:szCs w:val="28"/>
        </w:rPr>
        <w:t xml:space="preserve">и </w:t>
      </w:r>
      <w:r w:rsidR="005C0DE2">
        <w:rPr>
          <w:rFonts w:ascii="Times New Roman" w:hAnsi="Times New Roman" w:cs="Times New Roman"/>
          <w:sz w:val="28"/>
          <w:szCs w:val="28"/>
        </w:rPr>
        <w:t>«</w:t>
      </w:r>
      <w:r w:rsidR="00486260" w:rsidRPr="00931250">
        <w:rPr>
          <w:rFonts w:ascii="Times New Roman" w:hAnsi="Times New Roman" w:cs="Times New Roman"/>
          <w:sz w:val="28"/>
          <w:szCs w:val="28"/>
        </w:rPr>
        <w:t>для себя</w:t>
      </w:r>
      <w:r w:rsidR="005C0DE2">
        <w:rPr>
          <w:rFonts w:ascii="Times New Roman" w:hAnsi="Times New Roman" w:cs="Times New Roman"/>
          <w:sz w:val="28"/>
          <w:szCs w:val="28"/>
        </w:rPr>
        <w:t>»</w:t>
      </w:r>
      <w:r w:rsidR="00486260" w:rsidRPr="00931250">
        <w:rPr>
          <w:rFonts w:ascii="Times New Roman" w:hAnsi="Times New Roman" w:cs="Times New Roman"/>
          <w:sz w:val="28"/>
          <w:szCs w:val="28"/>
        </w:rPr>
        <w:t>.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5120D">
        <w:rPr>
          <w:rFonts w:ascii="Times New Roman" w:hAnsi="Times New Roman" w:cs="Times New Roman"/>
          <w:sz w:val="28"/>
          <w:szCs w:val="28"/>
        </w:rPr>
        <w:t>И в институте э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то </w:t>
      </w:r>
      <w:r w:rsidR="005C0DE2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F72E64" w:rsidRPr="00931250">
        <w:rPr>
          <w:rFonts w:ascii="Times New Roman" w:hAnsi="Times New Roman" w:cs="Times New Roman"/>
          <w:sz w:val="28"/>
          <w:szCs w:val="28"/>
        </w:rPr>
        <w:t>было принято. Помню, парень один рассказывал, как пошел в гости</w:t>
      </w:r>
      <w:r w:rsidR="00B5120D">
        <w:rPr>
          <w:rFonts w:ascii="Times New Roman" w:hAnsi="Times New Roman" w:cs="Times New Roman"/>
          <w:sz w:val="28"/>
          <w:szCs w:val="28"/>
        </w:rPr>
        <w:t xml:space="preserve"> к студенту Академии: </w:t>
      </w:r>
      <w:r w:rsidR="00864250">
        <w:rPr>
          <w:rFonts w:ascii="Times New Roman" w:hAnsi="Times New Roman" w:cs="Times New Roman"/>
          <w:sz w:val="28"/>
          <w:szCs w:val="28"/>
        </w:rPr>
        <w:t>«П</w:t>
      </w:r>
      <w:r w:rsidR="00F72E64" w:rsidRPr="00931250">
        <w:rPr>
          <w:rFonts w:ascii="Times New Roman" w:hAnsi="Times New Roman" w:cs="Times New Roman"/>
          <w:sz w:val="28"/>
          <w:szCs w:val="28"/>
        </w:rPr>
        <w:t>окажи</w:t>
      </w:r>
      <w:r w:rsidR="00864250">
        <w:rPr>
          <w:rFonts w:ascii="Times New Roman" w:hAnsi="Times New Roman" w:cs="Times New Roman"/>
          <w:sz w:val="28"/>
          <w:szCs w:val="28"/>
        </w:rPr>
        <w:t>,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что ты «для себя» делаешь</w:t>
      </w:r>
      <w:r w:rsidR="00864250">
        <w:rPr>
          <w:rFonts w:ascii="Times New Roman" w:hAnsi="Times New Roman" w:cs="Times New Roman"/>
          <w:sz w:val="28"/>
          <w:szCs w:val="28"/>
        </w:rPr>
        <w:t>»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. Он </w:t>
      </w:r>
      <w:r w:rsidR="00C87F84">
        <w:rPr>
          <w:rFonts w:ascii="Times New Roman" w:hAnsi="Times New Roman" w:cs="Times New Roman"/>
          <w:sz w:val="28"/>
          <w:szCs w:val="28"/>
        </w:rPr>
        <w:t>говорит</w:t>
      </w:r>
      <w:r w:rsidR="00B5120D">
        <w:rPr>
          <w:rFonts w:ascii="Times New Roman" w:hAnsi="Times New Roman" w:cs="Times New Roman"/>
          <w:sz w:val="28"/>
          <w:szCs w:val="28"/>
        </w:rPr>
        <w:t>,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что</w:t>
      </w:r>
      <w:r w:rsidR="00C87F84">
        <w:rPr>
          <w:rFonts w:ascii="Times New Roman" w:hAnsi="Times New Roman" w:cs="Times New Roman"/>
          <w:sz w:val="28"/>
          <w:szCs w:val="28"/>
        </w:rPr>
        <w:t xml:space="preserve"> «Я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ничего </w:t>
      </w:r>
      <w:r w:rsidR="00C87F84" w:rsidRPr="00931250">
        <w:rPr>
          <w:rFonts w:ascii="Times New Roman" w:hAnsi="Times New Roman" w:cs="Times New Roman"/>
          <w:sz w:val="28"/>
          <w:szCs w:val="28"/>
        </w:rPr>
        <w:t>не дела</w:t>
      </w:r>
      <w:r w:rsidR="00C87F84">
        <w:rPr>
          <w:rFonts w:ascii="Times New Roman" w:hAnsi="Times New Roman" w:cs="Times New Roman"/>
          <w:sz w:val="28"/>
          <w:szCs w:val="28"/>
        </w:rPr>
        <w:t xml:space="preserve">ю </w:t>
      </w:r>
      <w:r w:rsidR="005C0DE2">
        <w:rPr>
          <w:rFonts w:ascii="Times New Roman" w:hAnsi="Times New Roman" w:cs="Times New Roman"/>
          <w:sz w:val="28"/>
          <w:szCs w:val="28"/>
        </w:rPr>
        <w:t>«</w:t>
      </w:r>
      <w:r w:rsidR="00F72E64" w:rsidRPr="00931250">
        <w:rPr>
          <w:rFonts w:ascii="Times New Roman" w:hAnsi="Times New Roman" w:cs="Times New Roman"/>
          <w:sz w:val="28"/>
          <w:szCs w:val="28"/>
        </w:rPr>
        <w:t>для себя</w:t>
      </w:r>
      <w:r w:rsidR="005C0DE2">
        <w:rPr>
          <w:rFonts w:ascii="Times New Roman" w:hAnsi="Times New Roman" w:cs="Times New Roman"/>
          <w:sz w:val="28"/>
          <w:szCs w:val="28"/>
        </w:rPr>
        <w:t>»</w:t>
      </w:r>
      <w:r w:rsidR="00F72E64" w:rsidRPr="00931250">
        <w:rPr>
          <w:rFonts w:ascii="Times New Roman" w:hAnsi="Times New Roman" w:cs="Times New Roman"/>
          <w:sz w:val="28"/>
          <w:szCs w:val="28"/>
        </w:rPr>
        <w:t>, все для института</w:t>
      </w:r>
      <w:r w:rsidR="00C636F2">
        <w:rPr>
          <w:rFonts w:ascii="Times New Roman" w:hAnsi="Times New Roman" w:cs="Times New Roman"/>
          <w:sz w:val="28"/>
          <w:szCs w:val="28"/>
        </w:rPr>
        <w:t>»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B5120D">
        <w:rPr>
          <w:rFonts w:ascii="Times New Roman" w:hAnsi="Times New Roman" w:cs="Times New Roman"/>
          <w:sz w:val="28"/>
          <w:szCs w:val="28"/>
        </w:rPr>
        <w:t xml:space="preserve">Представляешь, какой идиот? </w:t>
      </w:r>
      <w:r w:rsidR="005C0DE2">
        <w:rPr>
          <w:rFonts w:ascii="Times New Roman" w:hAnsi="Times New Roman" w:cs="Times New Roman"/>
          <w:sz w:val="28"/>
          <w:szCs w:val="28"/>
        </w:rPr>
        <w:t xml:space="preserve">Для него «для себя» и для Академии – это одно и то же. </w:t>
      </w:r>
      <w:r w:rsidR="007A71F8">
        <w:rPr>
          <w:rFonts w:ascii="Times New Roman" w:hAnsi="Times New Roman" w:cs="Times New Roman"/>
          <w:sz w:val="28"/>
          <w:szCs w:val="28"/>
        </w:rPr>
        <w:t xml:space="preserve">Надо же быть таким идиотом! </w:t>
      </w:r>
      <w:r w:rsidR="005C0DE2">
        <w:rPr>
          <w:rFonts w:ascii="Times New Roman" w:hAnsi="Times New Roman" w:cs="Times New Roman"/>
          <w:sz w:val="28"/>
          <w:szCs w:val="28"/>
        </w:rPr>
        <w:t>Э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то было непонятно </w:t>
      </w:r>
      <w:r w:rsidR="005C0DE2">
        <w:rPr>
          <w:rFonts w:ascii="Times New Roman" w:hAnsi="Times New Roman" w:cs="Times New Roman"/>
          <w:sz w:val="28"/>
          <w:szCs w:val="28"/>
        </w:rPr>
        <w:t xml:space="preserve">даже, потому что </w:t>
      </w:r>
      <w:r w:rsidR="001B2648">
        <w:rPr>
          <w:rFonts w:ascii="Times New Roman" w:hAnsi="Times New Roman" w:cs="Times New Roman"/>
          <w:sz w:val="28"/>
          <w:szCs w:val="28"/>
        </w:rPr>
        <w:t xml:space="preserve">ты </w:t>
      </w:r>
      <w:r w:rsidR="005C0DE2">
        <w:rPr>
          <w:rFonts w:ascii="Times New Roman" w:hAnsi="Times New Roman" w:cs="Times New Roman"/>
          <w:sz w:val="28"/>
          <w:szCs w:val="28"/>
        </w:rPr>
        <w:t>всегда должен делать «</w:t>
      </w:r>
      <w:r w:rsidR="00F72E64" w:rsidRPr="00931250">
        <w:rPr>
          <w:rFonts w:ascii="Times New Roman" w:hAnsi="Times New Roman" w:cs="Times New Roman"/>
          <w:sz w:val="28"/>
          <w:szCs w:val="28"/>
        </w:rPr>
        <w:t>для</w:t>
      </w:r>
      <w:r w:rsidR="005C0DE2">
        <w:rPr>
          <w:rFonts w:ascii="Times New Roman" w:hAnsi="Times New Roman" w:cs="Times New Roman"/>
          <w:sz w:val="28"/>
          <w:szCs w:val="28"/>
        </w:rPr>
        <w:t xml:space="preserve"> себя»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B2648">
        <w:rPr>
          <w:rFonts w:ascii="Times New Roman" w:hAnsi="Times New Roman" w:cs="Times New Roman"/>
          <w:sz w:val="28"/>
          <w:szCs w:val="28"/>
        </w:rPr>
        <w:t xml:space="preserve">И туда, «для официоза». </w:t>
      </w:r>
      <w:r w:rsidR="00F72E64" w:rsidRPr="00931250">
        <w:rPr>
          <w:rFonts w:ascii="Times New Roman" w:hAnsi="Times New Roman" w:cs="Times New Roman"/>
          <w:sz w:val="28"/>
          <w:szCs w:val="28"/>
        </w:rPr>
        <w:t>И</w:t>
      </w:r>
      <w:r w:rsidR="00C636F2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5C0DE2">
        <w:rPr>
          <w:rFonts w:ascii="Times New Roman" w:hAnsi="Times New Roman" w:cs="Times New Roman"/>
          <w:sz w:val="28"/>
          <w:szCs w:val="28"/>
        </w:rPr>
        <w:t>,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5C0DE2">
        <w:rPr>
          <w:rFonts w:ascii="Times New Roman" w:hAnsi="Times New Roman" w:cs="Times New Roman"/>
          <w:sz w:val="28"/>
          <w:szCs w:val="28"/>
        </w:rPr>
        <w:t>,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C0DE2">
        <w:rPr>
          <w:rFonts w:ascii="Times New Roman" w:hAnsi="Times New Roman" w:cs="Times New Roman"/>
          <w:sz w:val="28"/>
          <w:szCs w:val="28"/>
        </w:rPr>
        <w:t xml:space="preserve">чтобы увидеть это </w:t>
      </w:r>
      <w:r w:rsidR="00F72E64" w:rsidRPr="00931250">
        <w:rPr>
          <w:rFonts w:ascii="Times New Roman" w:hAnsi="Times New Roman" w:cs="Times New Roman"/>
          <w:sz w:val="28"/>
          <w:szCs w:val="28"/>
        </w:rPr>
        <w:t>«для себя»</w:t>
      </w:r>
      <w:r w:rsidR="00C636F2">
        <w:rPr>
          <w:rFonts w:ascii="Times New Roman" w:hAnsi="Times New Roman" w:cs="Times New Roman"/>
          <w:sz w:val="28"/>
          <w:szCs w:val="28"/>
        </w:rPr>
        <w:t xml:space="preserve">, </w:t>
      </w:r>
      <w:r w:rsidR="00F72E64" w:rsidRPr="00931250">
        <w:rPr>
          <w:rFonts w:ascii="Times New Roman" w:hAnsi="Times New Roman" w:cs="Times New Roman"/>
          <w:sz w:val="28"/>
          <w:szCs w:val="28"/>
        </w:rPr>
        <w:t xml:space="preserve">нужно было </w:t>
      </w:r>
      <w:r w:rsidR="00B8245A">
        <w:rPr>
          <w:rFonts w:ascii="Times New Roman" w:hAnsi="Times New Roman" w:cs="Times New Roman"/>
          <w:sz w:val="28"/>
          <w:szCs w:val="28"/>
        </w:rPr>
        <w:t>прийти</w:t>
      </w:r>
      <w:r w:rsidR="005C0DE2">
        <w:rPr>
          <w:rFonts w:ascii="Times New Roman" w:hAnsi="Times New Roman" w:cs="Times New Roman"/>
          <w:sz w:val="28"/>
          <w:szCs w:val="28"/>
        </w:rPr>
        <w:t xml:space="preserve"> в гости</w:t>
      </w:r>
      <w:r w:rsidR="00F72E64" w:rsidRPr="00931250">
        <w:rPr>
          <w:rFonts w:ascii="Times New Roman" w:hAnsi="Times New Roman" w:cs="Times New Roman"/>
          <w:sz w:val="28"/>
          <w:szCs w:val="28"/>
        </w:rPr>
        <w:t>.</w:t>
      </w:r>
    </w:p>
    <w:p w:rsidR="00EB40EF" w:rsidRDefault="00F72E64" w:rsidP="00EB40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Поэтому когда мы с приятелями </w:t>
      </w:r>
      <w:r w:rsidR="005C0DE2" w:rsidRPr="00931250">
        <w:rPr>
          <w:rFonts w:ascii="Times New Roman" w:hAnsi="Times New Roman" w:cs="Times New Roman"/>
          <w:sz w:val="28"/>
          <w:szCs w:val="28"/>
        </w:rPr>
        <w:t xml:space="preserve">из Баку </w:t>
      </w:r>
      <w:r w:rsidRPr="00931250">
        <w:rPr>
          <w:rFonts w:ascii="Times New Roman" w:hAnsi="Times New Roman" w:cs="Times New Roman"/>
          <w:sz w:val="28"/>
          <w:szCs w:val="28"/>
        </w:rPr>
        <w:t>приезжали в Москву, н</w:t>
      </w:r>
      <w:r w:rsidR="00E03268">
        <w:rPr>
          <w:rFonts w:ascii="Times New Roman" w:hAnsi="Times New Roman" w:cs="Times New Roman"/>
          <w:sz w:val="28"/>
          <w:szCs w:val="28"/>
        </w:rPr>
        <w:t>ад</w:t>
      </w:r>
      <w:r w:rsidRPr="00931250">
        <w:rPr>
          <w:rFonts w:ascii="Times New Roman" w:hAnsi="Times New Roman" w:cs="Times New Roman"/>
          <w:sz w:val="28"/>
          <w:szCs w:val="28"/>
        </w:rPr>
        <w:t xml:space="preserve">о было </w:t>
      </w:r>
      <w:r w:rsidR="005C0DE2">
        <w:rPr>
          <w:rFonts w:ascii="Times New Roman" w:hAnsi="Times New Roman" w:cs="Times New Roman"/>
          <w:sz w:val="28"/>
          <w:szCs w:val="28"/>
        </w:rPr>
        <w:t xml:space="preserve">сразу </w:t>
      </w:r>
      <w:r w:rsidR="00E03268"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посмотреть всех </w:t>
      </w:r>
      <w:r w:rsidR="005C0DE2">
        <w:rPr>
          <w:rFonts w:ascii="Times New Roman" w:hAnsi="Times New Roman" w:cs="Times New Roman"/>
          <w:sz w:val="28"/>
          <w:szCs w:val="28"/>
        </w:rPr>
        <w:t>«</w:t>
      </w:r>
      <w:r w:rsidRPr="00931250">
        <w:rPr>
          <w:rFonts w:ascii="Times New Roman" w:hAnsi="Times New Roman" w:cs="Times New Roman"/>
          <w:sz w:val="28"/>
          <w:szCs w:val="28"/>
        </w:rPr>
        <w:t>левых</w:t>
      </w:r>
      <w:r w:rsidR="005C0DE2">
        <w:rPr>
          <w:rFonts w:ascii="Times New Roman" w:hAnsi="Times New Roman" w:cs="Times New Roman"/>
          <w:sz w:val="28"/>
          <w:szCs w:val="28"/>
        </w:rPr>
        <w:t>»</w:t>
      </w:r>
      <w:r w:rsidRPr="00931250">
        <w:rPr>
          <w:rFonts w:ascii="Times New Roman" w:hAnsi="Times New Roman" w:cs="Times New Roman"/>
          <w:sz w:val="28"/>
          <w:szCs w:val="28"/>
        </w:rPr>
        <w:t xml:space="preserve"> художников. </w:t>
      </w:r>
      <w:r w:rsidR="005C0DE2">
        <w:rPr>
          <w:rFonts w:ascii="Times New Roman" w:hAnsi="Times New Roman" w:cs="Times New Roman"/>
          <w:sz w:val="28"/>
          <w:szCs w:val="28"/>
        </w:rPr>
        <w:t xml:space="preserve">Ну, что такое «левый» художник? </w:t>
      </w:r>
      <w:r w:rsidR="00491587">
        <w:rPr>
          <w:rFonts w:ascii="Times New Roman" w:hAnsi="Times New Roman" w:cs="Times New Roman"/>
          <w:sz w:val="28"/>
          <w:szCs w:val="28"/>
        </w:rPr>
        <w:t>Это</w:t>
      </w:r>
      <w:r w:rsidR="00703AE7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значит</w:t>
      </w:r>
      <w:r w:rsidR="00E03268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91587">
        <w:rPr>
          <w:rFonts w:ascii="Times New Roman" w:hAnsi="Times New Roman" w:cs="Times New Roman"/>
          <w:sz w:val="28"/>
          <w:szCs w:val="28"/>
        </w:rPr>
        <w:t>с одной стороны, х</w:t>
      </w:r>
      <w:r w:rsidRPr="00931250">
        <w:rPr>
          <w:rFonts w:ascii="Times New Roman" w:hAnsi="Times New Roman" w:cs="Times New Roman"/>
          <w:sz w:val="28"/>
          <w:szCs w:val="28"/>
        </w:rPr>
        <w:t xml:space="preserve">ороший художник, </w:t>
      </w:r>
      <w:r w:rsidR="00E03268">
        <w:rPr>
          <w:rFonts w:ascii="Times New Roman" w:hAnsi="Times New Roman" w:cs="Times New Roman"/>
          <w:sz w:val="28"/>
          <w:szCs w:val="28"/>
        </w:rPr>
        <w:t>а с другой стороны, значит, он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не выставляется</w:t>
      </w:r>
      <w:r w:rsidR="00E03268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C0DE2">
        <w:rPr>
          <w:rFonts w:ascii="Times New Roman" w:hAnsi="Times New Roman" w:cs="Times New Roman"/>
          <w:sz w:val="28"/>
          <w:szCs w:val="28"/>
        </w:rPr>
        <w:t>естественно</w:t>
      </w:r>
      <w:r w:rsidR="00E03268">
        <w:rPr>
          <w:rFonts w:ascii="Times New Roman" w:hAnsi="Times New Roman" w:cs="Times New Roman"/>
          <w:sz w:val="28"/>
          <w:szCs w:val="28"/>
        </w:rPr>
        <w:t>.</w:t>
      </w:r>
      <w:r w:rsidR="005C0DE2">
        <w:rPr>
          <w:rFonts w:ascii="Times New Roman" w:hAnsi="Times New Roman" w:cs="Times New Roman"/>
          <w:sz w:val="28"/>
          <w:szCs w:val="28"/>
        </w:rPr>
        <w:t xml:space="preserve"> </w:t>
      </w:r>
      <w:r w:rsidR="00E03268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>н другой</w:t>
      </w:r>
      <w:r w:rsidR="00E03268">
        <w:rPr>
          <w:rFonts w:ascii="Times New Roman" w:hAnsi="Times New Roman" w:cs="Times New Roman"/>
          <w:sz w:val="28"/>
          <w:szCs w:val="28"/>
        </w:rPr>
        <w:t>…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03268">
        <w:rPr>
          <w:rFonts w:ascii="Times New Roman" w:hAnsi="Times New Roman" w:cs="Times New Roman"/>
          <w:sz w:val="28"/>
          <w:szCs w:val="28"/>
        </w:rPr>
        <w:t>Но тоже</w:t>
      </w:r>
      <w:r w:rsidR="00D15891">
        <w:rPr>
          <w:rFonts w:ascii="Times New Roman" w:hAnsi="Times New Roman" w:cs="Times New Roman"/>
          <w:sz w:val="28"/>
          <w:szCs w:val="28"/>
        </w:rPr>
        <w:t>:</w:t>
      </w:r>
      <w:r w:rsidR="00E03268">
        <w:rPr>
          <w:rFonts w:ascii="Times New Roman" w:hAnsi="Times New Roman" w:cs="Times New Roman"/>
          <w:sz w:val="28"/>
          <w:szCs w:val="28"/>
        </w:rPr>
        <w:t xml:space="preserve"> что значит другой? </w:t>
      </w:r>
      <w:r w:rsidR="001B13B8" w:rsidRPr="001B13B8">
        <w:rPr>
          <w:rFonts w:ascii="Times New Roman" w:hAnsi="Times New Roman" w:cs="Times New Roman"/>
          <w:sz w:val="28"/>
          <w:szCs w:val="28"/>
        </w:rPr>
        <w:t xml:space="preserve">Я </w:t>
      </w:r>
      <w:r w:rsidR="002C59E1">
        <w:rPr>
          <w:rFonts w:ascii="Times New Roman" w:hAnsi="Times New Roman" w:cs="Times New Roman"/>
          <w:sz w:val="28"/>
          <w:szCs w:val="28"/>
        </w:rPr>
        <w:t>уже</w:t>
      </w:r>
      <w:r w:rsidR="001B13B8" w:rsidRPr="001B13B8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8841E3">
        <w:rPr>
          <w:rFonts w:ascii="Times New Roman" w:hAnsi="Times New Roman" w:cs="Times New Roman"/>
          <w:sz w:val="28"/>
          <w:szCs w:val="28"/>
        </w:rPr>
        <w:t xml:space="preserve"> про</w:t>
      </w:r>
      <w:r w:rsidRPr="001B13B8">
        <w:rPr>
          <w:rFonts w:ascii="Times New Roman" w:hAnsi="Times New Roman" w:cs="Times New Roman"/>
          <w:sz w:val="28"/>
          <w:szCs w:val="28"/>
        </w:rPr>
        <w:t xml:space="preserve"> Пикассо </w:t>
      </w:r>
      <w:r w:rsidR="00703AE7" w:rsidRPr="001B13B8">
        <w:rPr>
          <w:rFonts w:ascii="Times New Roman" w:hAnsi="Times New Roman" w:cs="Times New Roman"/>
          <w:sz w:val="28"/>
          <w:szCs w:val="28"/>
        </w:rPr>
        <w:t>–</w:t>
      </w:r>
      <w:r w:rsidR="00EB40EF" w:rsidRPr="001B13B8">
        <w:rPr>
          <w:rFonts w:ascii="Times New Roman" w:hAnsi="Times New Roman" w:cs="Times New Roman"/>
          <w:sz w:val="28"/>
          <w:szCs w:val="28"/>
        </w:rPr>
        <w:t xml:space="preserve"> </w:t>
      </w:r>
      <w:r w:rsidR="00027E8E">
        <w:rPr>
          <w:rFonts w:ascii="Times New Roman" w:hAnsi="Times New Roman" w:cs="Times New Roman"/>
          <w:sz w:val="28"/>
          <w:szCs w:val="28"/>
        </w:rPr>
        <w:t>вот</w:t>
      </w:r>
      <w:r w:rsidR="001B13B8" w:rsidRPr="001B13B8">
        <w:rPr>
          <w:rFonts w:ascii="Times New Roman" w:hAnsi="Times New Roman" w:cs="Times New Roman"/>
          <w:sz w:val="28"/>
          <w:szCs w:val="28"/>
        </w:rPr>
        <w:t xml:space="preserve"> как знамя</w:t>
      </w:r>
      <w:r w:rsidR="008841E3">
        <w:rPr>
          <w:rFonts w:ascii="Times New Roman" w:hAnsi="Times New Roman" w:cs="Times New Roman"/>
          <w:sz w:val="28"/>
          <w:szCs w:val="28"/>
        </w:rPr>
        <w:t xml:space="preserve">. </w:t>
      </w:r>
      <w:r w:rsidR="00027E8E">
        <w:rPr>
          <w:rFonts w:ascii="Times New Roman" w:hAnsi="Times New Roman" w:cs="Times New Roman"/>
          <w:sz w:val="28"/>
          <w:szCs w:val="28"/>
        </w:rPr>
        <w:t xml:space="preserve">Но и у нас тоже такой ряд есть – художники, которые у нас были.  </w:t>
      </w:r>
      <w:r w:rsidR="008841E3">
        <w:rPr>
          <w:rFonts w:ascii="Times New Roman" w:hAnsi="Times New Roman" w:cs="Times New Roman"/>
          <w:sz w:val="28"/>
          <w:szCs w:val="28"/>
        </w:rPr>
        <w:t>И я уже сказал</w:t>
      </w:r>
      <w:r w:rsidR="00360442">
        <w:rPr>
          <w:rFonts w:ascii="Times New Roman" w:hAnsi="Times New Roman" w:cs="Times New Roman"/>
          <w:sz w:val="28"/>
          <w:szCs w:val="28"/>
        </w:rPr>
        <w:t>,</w:t>
      </w:r>
      <w:r w:rsidR="008841E3">
        <w:rPr>
          <w:rFonts w:ascii="Times New Roman" w:hAnsi="Times New Roman" w:cs="Times New Roman"/>
          <w:sz w:val="28"/>
          <w:szCs w:val="28"/>
        </w:rPr>
        <w:t xml:space="preserve"> что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Кончаловский был знаменем советского авангарда. Про него рассказывали, что он был хлебосольный </w:t>
      </w:r>
      <w:r w:rsidR="006D4273">
        <w:rPr>
          <w:rFonts w:ascii="Times New Roman" w:hAnsi="Times New Roman" w:cs="Times New Roman"/>
          <w:sz w:val="28"/>
          <w:szCs w:val="28"/>
        </w:rPr>
        <w:t xml:space="preserve">– </w:t>
      </w:r>
      <w:r w:rsidRPr="00931250">
        <w:rPr>
          <w:rFonts w:ascii="Times New Roman" w:hAnsi="Times New Roman" w:cs="Times New Roman"/>
          <w:sz w:val="28"/>
          <w:szCs w:val="28"/>
        </w:rPr>
        <w:t>и вообще</w:t>
      </w:r>
      <w:r w:rsidR="00EB40EF">
        <w:rPr>
          <w:rFonts w:ascii="Times New Roman" w:hAnsi="Times New Roman" w:cs="Times New Roman"/>
          <w:sz w:val="28"/>
          <w:szCs w:val="28"/>
        </w:rPr>
        <w:t>, судя по всему</w:t>
      </w:r>
      <w:r w:rsidR="006D4273">
        <w:rPr>
          <w:rFonts w:ascii="Times New Roman" w:hAnsi="Times New Roman" w:cs="Times New Roman"/>
          <w:sz w:val="28"/>
          <w:szCs w:val="28"/>
        </w:rPr>
        <w:t>,</w:t>
      </w:r>
      <w:r w:rsidR="006D4273" w:rsidRPr="006D4273">
        <w:rPr>
          <w:rFonts w:ascii="Times New Roman" w:hAnsi="Times New Roman" w:cs="Times New Roman"/>
          <w:sz w:val="28"/>
          <w:szCs w:val="28"/>
        </w:rPr>
        <w:t xml:space="preserve"> </w:t>
      </w:r>
      <w:r w:rsidR="006D4273" w:rsidRPr="00931250">
        <w:rPr>
          <w:rFonts w:ascii="Times New Roman" w:hAnsi="Times New Roman" w:cs="Times New Roman"/>
          <w:sz w:val="28"/>
          <w:szCs w:val="28"/>
        </w:rPr>
        <w:t>симпатичный человек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60442">
        <w:rPr>
          <w:rFonts w:ascii="Times New Roman" w:hAnsi="Times New Roman" w:cs="Times New Roman"/>
          <w:sz w:val="28"/>
          <w:szCs w:val="28"/>
        </w:rPr>
        <w:t>К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нему приехал</w:t>
      </w:r>
      <w:r w:rsidR="00360442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60442">
        <w:rPr>
          <w:rFonts w:ascii="Times New Roman" w:hAnsi="Times New Roman" w:cs="Times New Roman"/>
          <w:sz w:val="28"/>
          <w:szCs w:val="28"/>
        </w:rPr>
        <w:t>н</w:t>
      </w:r>
      <w:r w:rsidR="00360442" w:rsidRPr="00931250">
        <w:rPr>
          <w:rFonts w:ascii="Times New Roman" w:hAnsi="Times New Roman" w:cs="Times New Roman"/>
          <w:sz w:val="28"/>
          <w:szCs w:val="28"/>
        </w:rPr>
        <w:t>апример,</w:t>
      </w:r>
      <w:r w:rsidR="00360442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человек из Баку (забыл</w:t>
      </w:r>
      <w:r w:rsidR="00EB40EF">
        <w:rPr>
          <w:rFonts w:ascii="Times New Roman" w:hAnsi="Times New Roman" w:cs="Times New Roman"/>
          <w:sz w:val="28"/>
          <w:szCs w:val="28"/>
        </w:rPr>
        <w:t xml:space="preserve"> фамилию</w:t>
      </w:r>
      <w:r w:rsidRPr="00931250">
        <w:rPr>
          <w:rFonts w:ascii="Times New Roman" w:hAnsi="Times New Roman" w:cs="Times New Roman"/>
          <w:sz w:val="28"/>
          <w:szCs w:val="28"/>
        </w:rPr>
        <w:t xml:space="preserve">) и у него </w:t>
      </w:r>
      <w:r w:rsidR="006D4273" w:rsidRPr="00931250">
        <w:rPr>
          <w:rFonts w:ascii="Times New Roman" w:hAnsi="Times New Roman" w:cs="Times New Roman"/>
          <w:sz w:val="28"/>
          <w:szCs w:val="28"/>
        </w:rPr>
        <w:t>жил</w:t>
      </w:r>
      <w:r w:rsidR="006D4273">
        <w:rPr>
          <w:rFonts w:ascii="Times New Roman" w:hAnsi="Times New Roman" w:cs="Times New Roman"/>
          <w:sz w:val="28"/>
          <w:szCs w:val="28"/>
        </w:rPr>
        <w:t>, у Кончаловского. Жил и</w:t>
      </w:r>
      <w:r w:rsidR="006D427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в квартире в Москве</w:t>
      </w:r>
      <w:r w:rsidR="006D4273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на даче</w:t>
      </w:r>
      <w:r w:rsidR="006D4273">
        <w:rPr>
          <w:rFonts w:ascii="Times New Roman" w:hAnsi="Times New Roman" w:cs="Times New Roman"/>
          <w:sz w:val="28"/>
          <w:szCs w:val="28"/>
        </w:rPr>
        <w:t>, судя по всему</w:t>
      </w:r>
      <w:r w:rsidRPr="00931250">
        <w:rPr>
          <w:rFonts w:ascii="Times New Roman" w:hAnsi="Times New Roman" w:cs="Times New Roman"/>
          <w:sz w:val="28"/>
          <w:szCs w:val="28"/>
        </w:rPr>
        <w:t>. Они работали</w:t>
      </w:r>
      <w:r w:rsidR="00EB40EF">
        <w:rPr>
          <w:rFonts w:ascii="Times New Roman" w:hAnsi="Times New Roman" w:cs="Times New Roman"/>
          <w:sz w:val="28"/>
          <w:szCs w:val="28"/>
        </w:rPr>
        <w:t xml:space="preserve"> </w:t>
      </w:r>
      <w:r w:rsidR="00307754" w:rsidRPr="00931250">
        <w:rPr>
          <w:rFonts w:ascii="Times New Roman" w:hAnsi="Times New Roman" w:cs="Times New Roman"/>
          <w:sz w:val="28"/>
          <w:szCs w:val="28"/>
        </w:rPr>
        <w:t>вместе</w:t>
      </w:r>
      <w:r w:rsidR="00307754">
        <w:rPr>
          <w:rFonts w:ascii="Times New Roman" w:hAnsi="Times New Roman" w:cs="Times New Roman"/>
          <w:sz w:val="28"/>
          <w:szCs w:val="28"/>
        </w:rPr>
        <w:t xml:space="preserve"> </w:t>
      </w:r>
      <w:r w:rsidR="00C8339B">
        <w:rPr>
          <w:rFonts w:ascii="Times New Roman" w:hAnsi="Times New Roman" w:cs="Times New Roman"/>
          <w:sz w:val="28"/>
          <w:szCs w:val="28"/>
        </w:rPr>
        <w:t xml:space="preserve">там </w:t>
      </w:r>
      <w:r w:rsidR="00EB40EF">
        <w:rPr>
          <w:rFonts w:ascii="Times New Roman" w:hAnsi="Times New Roman" w:cs="Times New Roman"/>
          <w:sz w:val="28"/>
          <w:szCs w:val="28"/>
        </w:rPr>
        <w:t>в мастерской с этим бакинцем</w:t>
      </w:r>
      <w:r w:rsidR="00FB40A7">
        <w:rPr>
          <w:rFonts w:ascii="Times New Roman" w:hAnsi="Times New Roman" w:cs="Times New Roman"/>
          <w:sz w:val="28"/>
          <w:szCs w:val="28"/>
        </w:rPr>
        <w:t>, азербайджанцем</w:t>
      </w:r>
      <w:r w:rsidRPr="00931250">
        <w:rPr>
          <w:rFonts w:ascii="Times New Roman" w:hAnsi="Times New Roman" w:cs="Times New Roman"/>
          <w:sz w:val="28"/>
          <w:szCs w:val="28"/>
        </w:rPr>
        <w:t xml:space="preserve">.  </w:t>
      </w:r>
      <w:r w:rsidR="00307754">
        <w:rPr>
          <w:rFonts w:ascii="Times New Roman" w:hAnsi="Times New Roman" w:cs="Times New Roman"/>
          <w:sz w:val="28"/>
          <w:szCs w:val="28"/>
        </w:rPr>
        <w:t>И в</w:t>
      </w:r>
      <w:r w:rsidRPr="00931250">
        <w:rPr>
          <w:rFonts w:ascii="Times New Roman" w:hAnsi="Times New Roman" w:cs="Times New Roman"/>
          <w:sz w:val="28"/>
          <w:szCs w:val="28"/>
        </w:rPr>
        <w:t>от этот азербайджанец рассказывал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как они </w:t>
      </w:r>
      <w:r w:rsidRPr="00307754">
        <w:rPr>
          <w:rFonts w:ascii="Times New Roman" w:hAnsi="Times New Roman" w:cs="Times New Roman"/>
          <w:sz w:val="28"/>
          <w:szCs w:val="28"/>
        </w:rPr>
        <w:t>ходили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на выставки.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B40EF">
        <w:rPr>
          <w:rFonts w:ascii="Times New Roman" w:hAnsi="Times New Roman" w:cs="Times New Roman"/>
          <w:sz w:val="28"/>
          <w:szCs w:val="28"/>
        </w:rPr>
        <w:t xml:space="preserve">Они приходили в Манеж, например, где громадная выставка. </w:t>
      </w:r>
      <w:r w:rsidR="00F53754" w:rsidRPr="00931250">
        <w:rPr>
          <w:rFonts w:ascii="Times New Roman" w:hAnsi="Times New Roman" w:cs="Times New Roman"/>
          <w:sz w:val="28"/>
          <w:szCs w:val="28"/>
        </w:rPr>
        <w:t>Кончаловский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 не снимая шубы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 входил в </w:t>
      </w:r>
      <w:r w:rsidR="00EB40EF">
        <w:rPr>
          <w:rFonts w:ascii="Times New Roman" w:hAnsi="Times New Roman" w:cs="Times New Roman"/>
          <w:sz w:val="28"/>
          <w:szCs w:val="28"/>
        </w:rPr>
        <w:t xml:space="preserve">дверь, осматривал с порога зал 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и говорил: </w:t>
      </w:r>
      <w:r w:rsidR="00F53754" w:rsidRPr="00C8339B">
        <w:rPr>
          <w:rFonts w:ascii="Times New Roman" w:hAnsi="Times New Roman" w:cs="Times New Roman"/>
          <w:i/>
          <w:sz w:val="28"/>
          <w:szCs w:val="28"/>
        </w:rPr>
        <w:t>«</w:t>
      </w:r>
      <w:r w:rsidR="006012FA" w:rsidRPr="00C8339B">
        <w:rPr>
          <w:rFonts w:ascii="Times New Roman" w:hAnsi="Times New Roman" w:cs="Times New Roman"/>
          <w:i/>
          <w:sz w:val="28"/>
          <w:szCs w:val="28"/>
        </w:rPr>
        <w:t>[</w:t>
      </w:r>
      <w:r w:rsidR="008E75C8" w:rsidRPr="00C8339B">
        <w:rPr>
          <w:rFonts w:ascii="Times New Roman" w:hAnsi="Times New Roman" w:cs="Times New Roman"/>
          <w:i/>
          <w:sz w:val="28"/>
          <w:szCs w:val="28"/>
        </w:rPr>
        <w:t>Ро</w:t>
      </w:r>
      <w:r w:rsidR="00DC4CE1" w:rsidRPr="00C8339B">
        <w:rPr>
          <w:rFonts w:ascii="Times New Roman" w:hAnsi="Times New Roman" w:cs="Times New Roman"/>
          <w:i/>
          <w:sz w:val="28"/>
          <w:szCs w:val="28"/>
        </w:rPr>
        <w:t>син</w:t>
      </w:r>
      <w:r w:rsidR="006012FA" w:rsidRPr="00C8339B">
        <w:rPr>
          <w:rFonts w:ascii="Times New Roman" w:hAnsi="Times New Roman" w:cs="Times New Roman"/>
          <w:i/>
          <w:sz w:val="28"/>
          <w:szCs w:val="28"/>
        </w:rPr>
        <w:t>]</w:t>
      </w:r>
      <w:r w:rsidR="00DC4CE1" w:rsidRPr="00C8339B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FB40A7" w:rsidRPr="00C8339B">
        <w:rPr>
          <w:rFonts w:ascii="Times New Roman" w:hAnsi="Times New Roman" w:cs="Times New Roman"/>
          <w:i/>
          <w:sz w:val="28"/>
          <w:szCs w:val="28"/>
        </w:rPr>
        <w:t>П</w:t>
      </w:r>
      <w:r w:rsidR="00F53754" w:rsidRPr="00C8339B">
        <w:rPr>
          <w:rFonts w:ascii="Times New Roman" w:hAnsi="Times New Roman" w:cs="Times New Roman"/>
          <w:i/>
          <w:sz w:val="28"/>
          <w:szCs w:val="28"/>
        </w:rPr>
        <w:t>ошли рыбу есть!</w:t>
      </w:r>
      <w:r w:rsidR="00F53754" w:rsidRPr="00931250">
        <w:rPr>
          <w:rFonts w:ascii="Times New Roman" w:hAnsi="Times New Roman" w:cs="Times New Roman"/>
          <w:sz w:val="28"/>
          <w:szCs w:val="28"/>
        </w:rPr>
        <w:t>»</w:t>
      </w:r>
      <w:r w:rsidR="00EB40EF">
        <w:rPr>
          <w:rFonts w:ascii="Times New Roman" w:hAnsi="Times New Roman" w:cs="Times New Roman"/>
          <w:sz w:val="28"/>
          <w:szCs w:val="28"/>
        </w:rPr>
        <w:t>,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B40EF">
        <w:rPr>
          <w:rFonts w:ascii="Times New Roman" w:hAnsi="Times New Roman" w:cs="Times New Roman"/>
          <w:sz w:val="28"/>
          <w:szCs w:val="28"/>
        </w:rPr>
        <w:t xml:space="preserve">разворачивался </w:t>
      </w:r>
      <w:r w:rsidR="00F53754"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FB40A7">
        <w:rPr>
          <w:rFonts w:ascii="Times New Roman" w:hAnsi="Times New Roman" w:cs="Times New Roman"/>
          <w:sz w:val="28"/>
          <w:szCs w:val="28"/>
        </w:rPr>
        <w:t>уходил</w:t>
      </w:r>
      <w:r w:rsidR="009B6B58">
        <w:rPr>
          <w:rFonts w:ascii="Times New Roman" w:hAnsi="Times New Roman" w:cs="Times New Roman"/>
          <w:sz w:val="28"/>
          <w:szCs w:val="28"/>
        </w:rPr>
        <w:t>.</w:t>
      </w:r>
      <w:r w:rsidR="00FB40A7">
        <w:rPr>
          <w:rFonts w:ascii="Times New Roman" w:hAnsi="Times New Roman" w:cs="Times New Roman"/>
          <w:sz w:val="28"/>
          <w:szCs w:val="28"/>
        </w:rPr>
        <w:t xml:space="preserve"> </w:t>
      </w:r>
      <w:r w:rsidR="009B6B58">
        <w:rPr>
          <w:rFonts w:ascii="Times New Roman" w:hAnsi="Times New Roman" w:cs="Times New Roman"/>
          <w:sz w:val="28"/>
          <w:szCs w:val="28"/>
        </w:rPr>
        <w:t>Д</w:t>
      </w:r>
      <w:r w:rsidR="00FB40A7">
        <w:rPr>
          <w:rFonts w:ascii="Times New Roman" w:hAnsi="Times New Roman" w:cs="Times New Roman"/>
          <w:sz w:val="28"/>
          <w:szCs w:val="28"/>
        </w:rPr>
        <w:t>аже не проходил туда</w:t>
      </w:r>
      <w:r w:rsidR="008E75C8">
        <w:rPr>
          <w:rFonts w:ascii="Times New Roman" w:hAnsi="Times New Roman" w:cs="Times New Roman"/>
          <w:sz w:val="28"/>
          <w:szCs w:val="28"/>
        </w:rPr>
        <w:t xml:space="preserve">, просто </w:t>
      </w:r>
      <w:r w:rsidR="009B6B58">
        <w:rPr>
          <w:rFonts w:ascii="Times New Roman" w:hAnsi="Times New Roman" w:cs="Times New Roman"/>
          <w:sz w:val="28"/>
          <w:szCs w:val="28"/>
        </w:rPr>
        <w:t xml:space="preserve">так </w:t>
      </w:r>
      <w:r w:rsidR="008E75C8">
        <w:rPr>
          <w:rFonts w:ascii="Times New Roman" w:hAnsi="Times New Roman" w:cs="Times New Roman"/>
          <w:sz w:val="28"/>
          <w:szCs w:val="28"/>
        </w:rPr>
        <w:t>глянет, что там висит</w:t>
      </w:r>
      <w:r w:rsidR="009B6B58">
        <w:rPr>
          <w:rFonts w:ascii="Times New Roman" w:hAnsi="Times New Roman" w:cs="Times New Roman"/>
          <w:sz w:val="28"/>
          <w:szCs w:val="28"/>
        </w:rPr>
        <w:t xml:space="preserve"> – и</w:t>
      </w:r>
      <w:r w:rsidR="00FB40A7">
        <w:rPr>
          <w:rFonts w:ascii="Times New Roman" w:hAnsi="Times New Roman" w:cs="Times New Roman"/>
          <w:sz w:val="28"/>
          <w:szCs w:val="28"/>
        </w:rPr>
        <w:t xml:space="preserve">  </w:t>
      </w:r>
      <w:r w:rsidR="00EB40EF">
        <w:rPr>
          <w:rFonts w:ascii="Times New Roman" w:hAnsi="Times New Roman" w:cs="Times New Roman"/>
          <w:sz w:val="28"/>
          <w:szCs w:val="28"/>
        </w:rPr>
        <w:t xml:space="preserve">равнодушно </w:t>
      </w:r>
      <w:r w:rsidR="00F53754" w:rsidRPr="00931250">
        <w:rPr>
          <w:rFonts w:ascii="Times New Roman" w:hAnsi="Times New Roman" w:cs="Times New Roman"/>
          <w:sz w:val="28"/>
          <w:szCs w:val="28"/>
        </w:rPr>
        <w:t>уходил</w:t>
      </w:r>
      <w:r w:rsidR="009C6793">
        <w:rPr>
          <w:rFonts w:ascii="Times New Roman" w:hAnsi="Times New Roman" w:cs="Times New Roman"/>
          <w:sz w:val="28"/>
          <w:szCs w:val="28"/>
        </w:rPr>
        <w:t>.</w:t>
      </w:r>
      <w:r w:rsidR="00FB40A7">
        <w:rPr>
          <w:rFonts w:ascii="Times New Roman" w:hAnsi="Times New Roman" w:cs="Times New Roman"/>
          <w:sz w:val="28"/>
          <w:szCs w:val="28"/>
        </w:rPr>
        <w:t xml:space="preserve"> </w:t>
      </w:r>
      <w:r w:rsidR="009C6793">
        <w:rPr>
          <w:rFonts w:ascii="Times New Roman" w:hAnsi="Times New Roman" w:cs="Times New Roman"/>
          <w:sz w:val="28"/>
          <w:szCs w:val="28"/>
        </w:rPr>
        <w:t>Р</w:t>
      </w:r>
      <w:r w:rsidR="00FB40A7">
        <w:rPr>
          <w:rFonts w:ascii="Times New Roman" w:hAnsi="Times New Roman" w:cs="Times New Roman"/>
          <w:sz w:val="28"/>
          <w:szCs w:val="28"/>
        </w:rPr>
        <w:t xml:space="preserve">ыбу есть. </w:t>
      </w:r>
      <w:r w:rsidR="006619D1" w:rsidRPr="00931250">
        <w:rPr>
          <w:rFonts w:ascii="Times New Roman" w:hAnsi="Times New Roman" w:cs="Times New Roman"/>
          <w:sz w:val="28"/>
          <w:szCs w:val="28"/>
        </w:rPr>
        <w:t>Поэтому</w:t>
      </w:r>
      <w:r w:rsidR="009C6793">
        <w:rPr>
          <w:rFonts w:ascii="Times New Roman" w:hAnsi="Times New Roman" w:cs="Times New Roman"/>
          <w:sz w:val="28"/>
          <w:szCs w:val="28"/>
        </w:rPr>
        <w:t>,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6793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EB40EF">
        <w:rPr>
          <w:rFonts w:ascii="Times New Roman" w:hAnsi="Times New Roman" w:cs="Times New Roman"/>
          <w:sz w:val="28"/>
          <w:szCs w:val="28"/>
        </w:rPr>
        <w:t xml:space="preserve">картины 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нужно было смотреть в гостях. </w:t>
      </w:r>
      <w:r w:rsidR="006D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3D9" w:rsidRDefault="007A71F8" w:rsidP="00EB40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вот, </w:t>
      </w:r>
      <w:r w:rsidR="009C6793">
        <w:rPr>
          <w:rFonts w:ascii="Times New Roman" w:hAnsi="Times New Roman" w:cs="Times New Roman"/>
          <w:sz w:val="28"/>
          <w:szCs w:val="28"/>
        </w:rPr>
        <w:t>значит</w:t>
      </w:r>
      <w:r>
        <w:rPr>
          <w:rFonts w:ascii="Times New Roman" w:hAnsi="Times New Roman" w:cs="Times New Roman"/>
          <w:sz w:val="28"/>
          <w:szCs w:val="28"/>
        </w:rPr>
        <w:t>, приезжаем мы – это я и Гриша Эпельбаум, с которым мы вместе учились</w:t>
      </w:r>
      <w:r w:rsidR="004967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7FF">
        <w:rPr>
          <w:rFonts w:ascii="Times New Roman" w:hAnsi="Times New Roman" w:cs="Times New Roman"/>
          <w:sz w:val="28"/>
          <w:szCs w:val="28"/>
        </w:rPr>
        <w:t xml:space="preserve">И </w:t>
      </w:r>
      <w:r w:rsidR="00354016">
        <w:rPr>
          <w:rFonts w:ascii="Times New Roman" w:hAnsi="Times New Roman" w:cs="Times New Roman"/>
          <w:sz w:val="28"/>
          <w:szCs w:val="28"/>
        </w:rPr>
        <w:t>еще один наш приятель</w:t>
      </w:r>
      <w:r w:rsidR="004967FF">
        <w:rPr>
          <w:rFonts w:ascii="Times New Roman" w:hAnsi="Times New Roman" w:cs="Times New Roman"/>
          <w:sz w:val="28"/>
          <w:szCs w:val="28"/>
        </w:rPr>
        <w:t>, о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="003540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служил в армии и должен был поступ</w:t>
      </w:r>
      <w:r w:rsidR="003540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в </w:t>
      </w:r>
      <w:r w:rsidR="006619D1" w:rsidRPr="00A85F07">
        <w:rPr>
          <w:rFonts w:ascii="Times New Roman" w:hAnsi="Times New Roman" w:cs="Times New Roman"/>
          <w:sz w:val="28"/>
          <w:szCs w:val="28"/>
        </w:rPr>
        <w:t>Ин</w:t>
      </w:r>
      <w:r w:rsidR="00A85F07" w:rsidRPr="00A85F07">
        <w:rPr>
          <w:rFonts w:ascii="Times New Roman" w:hAnsi="Times New Roman" w:cs="Times New Roman"/>
          <w:sz w:val="28"/>
          <w:szCs w:val="28"/>
        </w:rPr>
        <w:t>Я</w:t>
      </w:r>
      <w:r w:rsidR="006619D1" w:rsidRPr="00A85F07">
        <w:rPr>
          <w:rFonts w:ascii="Times New Roman" w:hAnsi="Times New Roman" w:cs="Times New Roman"/>
          <w:sz w:val="28"/>
          <w:szCs w:val="28"/>
        </w:rPr>
        <w:t>з</w:t>
      </w:r>
      <w:r w:rsidR="004967FF">
        <w:rPr>
          <w:rFonts w:ascii="Times New Roman" w:hAnsi="Times New Roman" w:cs="Times New Roman"/>
          <w:sz w:val="28"/>
          <w:szCs w:val="28"/>
        </w:rPr>
        <w:t xml:space="preserve"> (кстати, </w:t>
      </w:r>
      <w:r w:rsidR="003B43D9">
        <w:rPr>
          <w:rFonts w:ascii="Times New Roman" w:hAnsi="Times New Roman" w:cs="Times New Roman"/>
          <w:sz w:val="28"/>
          <w:szCs w:val="28"/>
        </w:rPr>
        <w:t xml:space="preserve">из этих </w:t>
      </w:r>
      <w:r w:rsidR="002C47E5">
        <w:rPr>
          <w:rFonts w:ascii="Times New Roman" w:hAnsi="Times New Roman" w:cs="Times New Roman"/>
          <w:sz w:val="28"/>
          <w:szCs w:val="28"/>
        </w:rPr>
        <w:t>же</w:t>
      </w:r>
      <w:r w:rsidR="003B43D9">
        <w:rPr>
          <w:rFonts w:ascii="Times New Roman" w:hAnsi="Times New Roman" w:cs="Times New Roman"/>
          <w:sz w:val="28"/>
          <w:szCs w:val="28"/>
        </w:rPr>
        <w:t xml:space="preserve"> </w:t>
      </w:r>
      <w:r w:rsidR="004967FF">
        <w:rPr>
          <w:rFonts w:ascii="Times New Roman" w:hAnsi="Times New Roman" w:cs="Times New Roman"/>
          <w:sz w:val="28"/>
          <w:szCs w:val="28"/>
        </w:rPr>
        <w:t xml:space="preserve">высоких </w:t>
      </w:r>
      <w:r w:rsidR="003B43D9">
        <w:rPr>
          <w:rFonts w:ascii="Times New Roman" w:hAnsi="Times New Roman" w:cs="Times New Roman"/>
          <w:sz w:val="28"/>
          <w:szCs w:val="28"/>
        </w:rPr>
        <w:t>соображений</w:t>
      </w:r>
      <w:r w:rsidR="002C47E5">
        <w:rPr>
          <w:rFonts w:ascii="Times New Roman" w:hAnsi="Times New Roman" w:cs="Times New Roman"/>
          <w:sz w:val="28"/>
          <w:szCs w:val="28"/>
        </w:rPr>
        <w:t xml:space="preserve"> в ИнЯз</w:t>
      </w:r>
      <w:r w:rsidR="003B43D9">
        <w:rPr>
          <w:rFonts w:ascii="Times New Roman" w:hAnsi="Times New Roman" w:cs="Times New Roman"/>
          <w:sz w:val="28"/>
          <w:szCs w:val="28"/>
        </w:rPr>
        <w:t xml:space="preserve">, </w:t>
      </w:r>
      <w:r w:rsidR="006619D1" w:rsidRPr="00931250">
        <w:rPr>
          <w:rFonts w:ascii="Times New Roman" w:hAnsi="Times New Roman" w:cs="Times New Roman"/>
          <w:sz w:val="28"/>
          <w:szCs w:val="28"/>
        </w:rPr>
        <w:t>а не в художественн</w:t>
      </w:r>
      <w:r w:rsidR="0017592A">
        <w:rPr>
          <w:rFonts w:ascii="Times New Roman" w:hAnsi="Times New Roman" w:cs="Times New Roman"/>
          <w:sz w:val="28"/>
          <w:szCs w:val="28"/>
        </w:rPr>
        <w:t>ый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7592A">
        <w:rPr>
          <w:rFonts w:ascii="Times New Roman" w:hAnsi="Times New Roman" w:cs="Times New Roman"/>
          <w:sz w:val="28"/>
          <w:szCs w:val="28"/>
        </w:rPr>
        <w:t>институт</w:t>
      </w:r>
      <w:r w:rsidR="004967FF">
        <w:rPr>
          <w:rFonts w:ascii="Times New Roman" w:hAnsi="Times New Roman" w:cs="Times New Roman"/>
          <w:sz w:val="28"/>
          <w:szCs w:val="28"/>
        </w:rPr>
        <w:t>)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7592A">
        <w:rPr>
          <w:rFonts w:ascii="Times New Roman" w:hAnsi="Times New Roman" w:cs="Times New Roman"/>
          <w:sz w:val="28"/>
          <w:szCs w:val="28"/>
        </w:rPr>
        <w:t>И е</w:t>
      </w:r>
      <w:r w:rsidR="006619D1" w:rsidRPr="00931250">
        <w:rPr>
          <w:rFonts w:ascii="Times New Roman" w:hAnsi="Times New Roman" w:cs="Times New Roman"/>
          <w:sz w:val="28"/>
          <w:szCs w:val="28"/>
        </w:rPr>
        <w:t>му сказали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что его примут, если он оформит студенческое кафе. </w:t>
      </w:r>
      <w:r w:rsidR="003B43D9">
        <w:rPr>
          <w:rFonts w:ascii="Times New Roman" w:hAnsi="Times New Roman" w:cs="Times New Roman"/>
          <w:sz w:val="28"/>
          <w:szCs w:val="28"/>
        </w:rPr>
        <w:t>Или сам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3B43D9">
        <w:rPr>
          <w:rFonts w:ascii="Times New Roman" w:hAnsi="Times New Roman" w:cs="Times New Roman"/>
          <w:sz w:val="28"/>
          <w:szCs w:val="28"/>
        </w:rPr>
        <w:t xml:space="preserve"> или позовет кого-то. 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Тогда это было модно, только </w:t>
      </w:r>
      <w:r w:rsidR="003B43D9">
        <w:rPr>
          <w:rFonts w:ascii="Times New Roman" w:hAnsi="Times New Roman" w:cs="Times New Roman"/>
          <w:sz w:val="28"/>
          <w:szCs w:val="28"/>
        </w:rPr>
        <w:t xml:space="preserve">стали </w:t>
      </w:r>
      <w:r w:rsidR="006619D1" w:rsidRPr="00931250">
        <w:rPr>
          <w:rFonts w:ascii="Times New Roman" w:hAnsi="Times New Roman" w:cs="Times New Roman"/>
          <w:sz w:val="28"/>
          <w:szCs w:val="28"/>
        </w:rPr>
        <w:t>появля</w:t>
      </w:r>
      <w:r w:rsidR="003B43D9">
        <w:rPr>
          <w:rFonts w:ascii="Times New Roman" w:hAnsi="Times New Roman" w:cs="Times New Roman"/>
          <w:sz w:val="28"/>
          <w:szCs w:val="28"/>
        </w:rPr>
        <w:t>ться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эти </w:t>
      </w:r>
      <w:r w:rsidR="003B43D9">
        <w:rPr>
          <w:rFonts w:ascii="Times New Roman" w:hAnsi="Times New Roman" w:cs="Times New Roman"/>
          <w:sz w:val="28"/>
          <w:szCs w:val="28"/>
        </w:rPr>
        <w:t xml:space="preserve">студенческие </w:t>
      </w:r>
      <w:r w:rsidR="006619D1" w:rsidRPr="00931250">
        <w:rPr>
          <w:rFonts w:ascii="Times New Roman" w:hAnsi="Times New Roman" w:cs="Times New Roman"/>
          <w:sz w:val="28"/>
          <w:szCs w:val="28"/>
        </w:rPr>
        <w:t>кафе</w:t>
      </w:r>
      <w:r w:rsidR="002C47E5">
        <w:rPr>
          <w:rFonts w:ascii="Times New Roman" w:hAnsi="Times New Roman" w:cs="Times New Roman"/>
          <w:sz w:val="28"/>
          <w:szCs w:val="28"/>
        </w:rPr>
        <w:t xml:space="preserve"> при институте.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A4732">
        <w:rPr>
          <w:rFonts w:ascii="Times New Roman" w:hAnsi="Times New Roman" w:cs="Times New Roman"/>
          <w:sz w:val="28"/>
          <w:szCs w:val="28"/>
        </w:rPr>
        <w:t>И в</w:t>
      </w:r>
      <w:r w:rsidR="003B43D9">
        <w:rPr>
          <w:rFonts w:ascii="Times New Roman" w:hAnsi="Times New Roman" w:cs="Times New Roman"/>
          <w:sz w:val="28"/>
          <w:szCs w:val="28"/>
        </w:rPr>
        <w:t xml:space="preserve">от </w:t>
      </w:r>
      <w:r w:rsidR="00A43540">
        <w:rPr>
          <w:rFonts w:ascii="Times New Roman" w:hAnsi="Times New Roman" w:cs="Times New Roman"/>
          <w:sz w:val="28"/>
          <w:szCs w:val="28"/>
        </w:rPr>
        <w:t xml:space="preserve">это </w:t>
      </w:r>
      <w:r w:rsidR="003B43D9">
        <w:rPr>
          <w:rFonts w:ascii="Times New Roman" w:hAnsi="Times New Roman" w:cs="Times New Roman"/>
          <w:sz w:val="28"/>
          <w:szCs w:val="28"/>
        </w:rPr>
        <w:t xml:space="preserve">в </w:t>
      </w:r>
      <w:r w:rsidR="00A85F07" w:rsidRPr="00A85F07">
        <w:rPr>
          <w:rFonts w:ascii="Times New Roman" w:hAnsi="Times New Roman" w:cs="Times New Roman"/>
          <w:sz w:val="28"/>
          <w:szCs w:val="28"/>
        </w:rPr>
        <w:t>Ин</w:t>
      </w:r>
      <w:r w:rsidR="003B43D9" w:rsidRPr="00A85F07">
        <w:rPr>
          <w:rFonts w:ascii="Times New Roman" w:hAnsi="Times New Roman" w:cs="Times New Roman"/>
          <w:sz w:val="28"/>
          <w:szCs w:val="28"/>
        </w:rPr>
        <w:t>Я</w:t>
      </w:r>
      <w:r w:rsidR="00A85F07">
        <w:rPr>
          <w:rFonts w:ascii="Times New Roman" w:hAnsi="Times New Roman" w:cs="Times New Roman"/>
          <w:sz w:val="28"/>
          <w:szCs w:val="28"/>
        </w:rPr>
        <w:t>зе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3B43D9">
        <w:rPr>
          <w:rFonts w:ascii="Times New Roman" w:hAnsi="Times New Roman" w:cs="Times New Roman"/>
          <w:sz w:val="28"/>
          <w:szCs w:val="28"/>
        </w:rPr>
        <w:t xml:space="preserve"> в Москве, </w:t>
      </w:r>
      <w:r w:rsidR="002A4732">
        <w:rPr>
          <w:rFonts w:ascii="Times New Roman" w:hAnsi="Times New Roman" w:cs="Times New Roman"/>
          <w:sz w:val="28"/>
          <w:szCs w:val="28"/>
        </w:rPr>
        <w:t xml:space="preserve">тоже. И </w:t>
      </w:r>
      <w:r w:rsidR="003B43D9">
        <w:rPr>
          <w:rFonts w:ascii="Times New Roman" w:hAnsi="Times New Roman" w:cs="Times New Roman"/>
          <w:sz w:val="28"/>
          <w:szCs w:val="28"/>
        </w:rPr>
        <w:t>о</w:t>
      </w:r>
      <w:r w:rsidR="006619D1" w:rsidRPr="00931250">
        <w:rPr>
          <w:rFonts w:ascii="Times New Roman" w:hAnsi="Times New Roman" w:cs="Times New Roman"/>
          <w:sz w:val="28"/>
          <w:szCs w:val="28"/>
        </w:rPr>
        <w:t>н нас позвал</w:t>
      </w:r>
      <w:r w:rsidR="002A4732">
        <w:rPr>
          <w:rFonts w:ascii="Times New Roman" w:hAnsi="Times New Roman" w:cs="Times New Roman"/>
          <w:sz w:val="28"/>
          <w:szCs w:val="28"/>
        </w:rPr>
        <w:t>: «Ребята, помогите»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. Я нарисовал эскиз, </w:t>
      </w:r>
      <w:r w:rsidR="003B43D9">
        <w:rPr>
          <w:rFonts w:ascii="Times New Roman" w:hAnsi="Times New Roman" w:cs="Times New Roman"/>
          <w:sz w:val="28"/>
          <w:szCs w:val="28"/>
        </w:rPr>
        <w:t>потом мы пришли к ректору</w:t>
      </w:r>
      <w:r w:rsidR="00421011">
        <w:rPr>
          <w:rFonts w:ascii="Times New Roman" w:hAnsi="Times New Roman" w:cs="Times New Roman"/>
          <w:sz w:val="28"/>
          <w:szCs w:val="28"/>
        </w:rPr>
        <w:t>, там</w:t>
      </w:r>
      <w:r w:rsidR="003B43D9">
        <w:rPr>
          <w:rFonts w:ascii="Times New Roman" w:hAnsi="Times New Roman" w:cs="Times New Roman"/>
          <w:sz w:val="28"/>
          <w:szCs w:val="28"/>
        </w:rPr>
        <w:t xml:space="preserve"> у него </w:t>
      </w:r>
      <w:r w:rsidR="00421011">
        <w:rPr>
          <w:rFonts w:ascii="Times New Roman" w:hAnsi="Times New Roman" w:cs="Times New Roman"/>
          <w:sz w:val="28"/>
          <w:szCs w:val="28"/>
        </w:rPr>
        <w:t xml:space="preserve">этот </w:t>
      </w:r>
      <w:r w:rsidR="003B43D9">
        <w:rPr>
          <w:rFonts w:ascii="Times New Roman" w:hAnsi="Times New Roman" w:cs="Times New Roman"/>
          <w:sz w:val="28"/>
          <w:szCs w:val="28"/>
        </w:rPr>
        <w:t>ученый совет сидит</w:t>
      </w:r>
      <w:r w:rsidR="00F77594">
        <w:rPr>
          <w:rFonts w:ascii="Times New Roman" w:hAnsi="Times New Roman" w:cs="Times New Roman"/>
          <w:sz w:val="28"/>
          <w:szCs w:val="28"/>
        </w:rPr>
        <w:t>,</w:t>
      </w:r>
      <w:r w:rsidR="00421011" w:rsidRPr="00421011">
        <w:rPr>
          <w:rFonts w:ascii="Times New Roman" w:hAnsi="Times New Roman" w:cs="Times New Roman"/>
          <w:sz w:val="28"/>
          <w:szCs w:val="28"/>
        </w:rPr>
        <w:t xml:space="preserve"> </w:t>
      </w:r>
      <w:r w:rsidR="00421011">
        <w:rPr>
          <w:rFonts w:ascii="Times New Roman" w:hAnsi="Times New Roman" w:cs="Times New Roman"/>
          <w:sz w:val="28"/>
          <w:szCs w:val="28"/>
        </w:rPr>
        <w:t>громадный</w:t>
      </w:r>
      <w:r w:rsidR="003B43D9">
        <w:rPr>
          <w:rFonts w:ascii="Times New Roman" w:hAnsi="Times New Roman" w:cs="Times New Roman"/>
          <w:sz w:val="28"/>
          <w:szCs w:val="28"/>
        </w:rPr>
        <w:t>. И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я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как уж на сковородке</w:t>
      </w:r>
      <w:r w:rsidR="00421011">
        <w:rPr>
          <w:rFonts w:ascii="Times New Roman" w:hAnsi="Times New Roman" w:cs="Times New Roman"/>
          <w:sz w:val="28"/>
          <w:szCs w:val="28"/>
        </w:rPr>
        <w:t>,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B43D9">
        <w:rPr>
          <w:rFonts w:ascii="Times New Roman" w:hAnsi="Times New Roman" w:cs="Times New Roman"/>
          <w:sz w:val="28"/>
          <w:szCs w:val="28"/>
        </w:rPr>
        <w:t>верчусь</w:t>
      </w:r>
      <w:r w:rsidR="006619D1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3B43D9">
        <w:rPr>
          <w:rFonts w:ascii="Times New Roman" w:hAnsi="Times New Roman" w:cs="Times New Roman"/>
          <w:sz w:val="28"/>
          <w:szCs w:val="28"/>
        </w:rPr>
        <w:t>всем отвечаю</w:t>
      </w:r>
      <w:r w:rsidR="007B42AF">
        <w:rPr>
          <w:rFonts w:ascii="Times New Roman" w:hAnsi="Times New Roman" w:cs="Times New Roman"/>
          <w:sz w:val="28"/>
          <w:szCs w:val="28"/>
        </w:rPr>
        <w:t>,</w:t>
      </w:r>
      <w:r w:rsidR="002559D9">
        <w:rPr>
          <w:rFonts w:ascii="Times New Roman" w:hAnsi="Times New Roman" w:cs="Times New Roman"/>
          <w:sz w:val="28"/>
          <w:szCs w:val="28"/>
        </w:rPr>
        <w:t xml:space="preserve"> и так, и этак</w:t>
      </w:r>
      <w:r w:rsidR="003B43D9">
        <w:rPr>
          <w:rFonts w:ascii="Times New Roman" w:hAnsi="Times New Roman" w:cs="Times New Roman"/>
          <w:sz w:val="28"/>
          <w:szCs w:val="28"/>
        </w:rPr>
        <w:t>, что я нарисовал</w:t>
      </w:r>
      <w:r w:rsidR="00F77594">
        <w:rPr>
          <w:rFonts w:ascii="Times New Roman" w:hAnsi="Times New Roman" w:cs="Times New Roman"/>
          <w:sz w:val="28"/>
          <w:szCs w:val="28"/>
        </w:rPr>
        <w:t xml:space="preserve"> и почему</w:t>
      </w:r>
      <w:r w:rsidR="006619D1" w:rsidRPr="00931250">
        <w:rPr>
          <w:rFonts w:ascii="Times New Roman" w:hAnsi="Times New Roman" w:cs="Times New Roman"/>
          <w:sz w:val="28"/>
          <w:szCs w:val="28"/>
        </w:rPr>
        <w:t>.</w:t>
      </w:r>
      <w:r w:rsidR="003904A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B42AF">
        <w:rPr>
          <w:rFonts w:ascii="Times New Roman" w:hAnsi="Times New Roman" w:cs="Times New Roman"/>
          <w:sz w:val="28"/>
          <w:szCs w:val="28"/>
        </w:rPr>
        <w:t>И тут захо</w:t>
      </w:r>
      <w:r w:rsidR="00A43540">
        <w:rPr>
          <w:rFonts w:ascii="Times New Roman" w:hAnsi="Times New Roman" w:cs="Times New Roman"/>
          <w:sz w:val="28"/>
          <w:szCs w:val="28"/>
        </w:rPr>
        <w:t xml:space="preserve">дят два из хозчасти, которые проректоры. </w:t>
      </w:r>
      <w:r w:rsidR="009230CE">
        <w:rPr>
          <w:rFonts w:ascii="Times New Roman" w:hAnsi="Times New Roman" w:cs="Times New Roman"/>
          <w:sz w:val="28"/>
          <w:szCs w:val="28"/>
        </w:rPr>
        <w:t xml:space="preserve"> </w:t>
      </w:r>
      <w:r w:rsidR="00EF0DFF" w:rsidRPr="00EF0DFF">
        <w:rPr>
          <w:rFonts w:ascii="Times New Roman" w:hAnsi="Times New Roman" w:cs="Times New Roman"/>
          <w:i/>
          <w:sz w:val="28"/>
          <w:szCs w:val="28"/>
        </w:rPr>
        <w:t>«Что этих сопляков слушать!»</w:t>
      </w:r>
      <w:r w:rsidR="00EF0DFF">
        <w:rPr>
          <w:rFonts w:ascii="Times New Roman" w:hAnsi="Times New Roman" w:cs="Times New Roman"/>
          <w:sz w:val="28"/>
          <w:szCs w:val="28"/>
        </w:rPr>
        <w:t xml:space="preserve"> - говорят. </w:t>
      </w:r>
      <w:r w:rsidR="00D50E6E">
        <w:rPr>
          <w:rFonts w:ascii="Times New Roman" w:hAnsi="Times New Roman" w:cs="Times New Roman"/>
          <w:sz w:val="28"/>
          <w:szCs w:val="28"/>
        </w:rPr>
        <w:t xml:space="preserve">Ну, все так </w:t>
      </w:r>
      <w:r w:rsidR="00EF0DFF">
        <w:rPr>
          <w:rFonts w:ascii="Times New Roman" w:hAnsi="Times New Roman" w:cs="Times New Roman"/>
          <w:sz w:val="28"/>
          <w:szCs w:val="28"/>
        </w:rPr>
        <w:t xml:space="preserve"> </w:t>
      </w:r>
      <w:r w:rsidR="009230CE">
        <w:rPr>
          <w:rFonts w:ascii="Times New Roman" w:hAnsi="Times New Roman" w:cs="Times New Roman"/>
          <w:sz w:val="28"/>
          <w:szCs w:val="28"/>
        </w:rPr>
        <w:t xml:space="preserve">интеллигентно говорят, </w:t>
      </w:r>
      <w:r w:rsidR="00D50E6E">
        <w:rPr>
          <w:rFonts w:ascii="Times New Roman" w:hAnsi="Times New Roman" w:cs="Times New Roman"/>
          <w:sz w:val="28"/>
          <w:szCs w:val="28"/>
        </w:rPr>
        <w:t xml:space="preserve">мы профессионалы все-таки, </w:t>
      </w:r>
      <w:r w:rsidR="00EF0DFF">
        <w:rPr>
          <w:rFonts w:ascii="Times New Roman" w:hAnsi="Times New Roman" w:cs="Times New Roman"/>
          <w:sz w:val="28"/>
          <w:szCs w:val="28"/>
        </w:rPr>
        <w:t xml:space="preserve">а эти – </w:t>
      </w:r>
      <w:r w:rsidR="00EF0DFF" w:rsidRPr="00EF0DFF">
        <w:rPr>
          <w:rFonts w:ascii="Times New Roman" w:hAnsi="Times New Roman" w:cs="Times New Roman"/>
          <w:i/>
          <w:sz w:val="28"/>
          <w:szCs w:val="28"/>
        </w:rPr>
        <w:t xml:space="preserve">«Что их </w:t>
      </w:r>
      <w:r w:rsidR="00EF0DFF" w:rsidRPr="00EF0DFF">
        <w:rPr>
          <w:rFonts w:ascii="Times New Roman" w:hAnsi="Times New Roman" w:cs="Times New Roman"/>
          <w:i/>
          <w:sz w:val="28"/>
          <w:szCs w:val="28"/>
        </w:rPr>
        <w:lastRenderedPageBreak/>
        <w:t>слушать</w:t>
      </w:r>
      <w:r w:rsidR="00D50E6E">
        <w:rPr>
          <w:rFonts w:ascii="Times New Roman" w:hAnsi="Times New Roman" w:cs="Times New Roman"/>
          <w:i/>
          <w:sz w:val="28"/>
          <w:szCs w:val="28"/>
        </w:rPr>
        <w:t>, сопляков</w:t>
      </w:r>
      <w:r w:rsidR="00EF0DFF" w:rsidRPr="00EF0DFF">
        <w:rPr>
          <w:rFonts w:ascii="Times New Roman" w:hAnsi="Times New Roman" w:cs="Times New Roman"/>
          <w:i/>
          <w:sz w:val="28"/>
          <w:szCs w:val="28"/>
        </w:rPr>
        <w:t>!</w:t>
      </w:r>
      <w:r w:rsidR="003904A3" w:rsidRPr="00EF0D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43D9" w:rsidRPr="00EF0DFF">
        <w:rPr>
          <w:rFonts w:ascii="Times New Roman" w:hAnsi="Times New Roman" w:cs="Times New Roman"/>
          <w:i/>
          <w:sz w:val="28"/>
          <w:szCs w:val="28"/>
        </w:rPr>
        <w:t>П</w:t>
      </w:r>
      <w:r w:rsidR="003904A3" w:rsidRPr="00EF0DFF">
        <w:rPr>
          <w:rFonts w:ascii="Times New Roman" w:hAnsi="Times New Roman" w:cs="Times New Roman"/>
          <w:i/>
          <w:sz w:val="28"/>
          <w:szCs w:val="28"/>
        </w:rPr>
        <w:t xml:space="preserve">ро Россию </w:t>
      </w:r>
      <w:r w:rsidR="003B43D9" w:rsidRPr="00EF0DFF">
        <w:rPr>
          <w:rFonts w:ascii="Times New Roman" w:hAnsi="Times New Roman" w:cs="Times New Roman"/>
          <w:i/>
          <w:sz w:val="28"/>
          <w:szCs w:val="28"/>
        </w:rPr>
        <w:t>хочешь делать – рисуй</w:t>
      </w:r>
      <w:r w:rsidR="003904A3" w:rsidRPr="00EF0DFF">
        <w:rPr>
          <w:rFonts w:ascii="Times New Roman" w:hAnsi="Times New Roman" w:cs="Times New Roman"/>
          <w:i/>
          <w:sz w:val="28"/>
          <w:szCs w:val="28"/>
        </w:rPr>
        <w:t xml:space="preserve"> березки. Хо</w:t>
      </w:r>
      <w:r w:rsidR="003B43D9" w:rsidRPr="00EF0DFF">
        <w:rPr>
          <w:rFonts w:ascii="Times New Roman" w:hAnsi="Times New Roman" w:cs="Times New Roman"/>
          <w:i/>
          <w:sz w:val="28"/>
          <w:szCs w:val="28"/>
        </w:rPr>
        <w:t>чешь абстракцию – рисуй</w:t>
      </w:r>
      <w:r w:rsidR="003904A3" w:rsidRPr="00EF0DFF">
        <w:rPr>
          <w:rFonts w:ascii="Times New Roman" w:hAnsi="Times New Roman" w:cs="Times New Roman"/>
          <w:i/>
          <w:sz w:val="28"/>
          <w:szCs w:val="28"/>
        </w:rPr>
        <w:t xml:space="preserve"> космос</w:t>
      </w:r>
      <w:r w:rsidR="003B43D9" w:rsidRPr="00EF0DFF">
        <w:rPr>
          <w:rFonts w:ascii="Times New Roman" w:hAnsi="Times New Roman" w:cs="Times New Roman"/>
          <w:i/>
          <w:sz w:val="28"/>
          <w:szCs w:val="28"/>
        </w:rPr>
        <w:t>. Все! Что тут разговаривать!</w:t>
      </w:r>
      <w:r w:rsidR="003904A3" w:rsidRPr="00EF0DFF">
        <w:rPr>
          <w:rFonts w:ascii="Times New Roman" w:hAnsi="Times New Roman" w:cs="Times New Roman"/>
          <w:i/>
          <w:sz w:val="28"/>
          <w:szCs w:val="28"/>
        </w:rPr>
        <w:t>»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B43D9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3B43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3D9" w:rsidRDefault="0055585A" w:rsidP="003B43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3B43D9">
        <w:rPr>
          <w:rFonts w:ascii="Times New Roman" w:hAnsi="Times New Roman" w:cs="Times New Roman"/>
          <w:sz w:val="28"/>
          <w:szCs w:val="28"/>
        </w:rPr>
        <w:t>Это какой год?</w:t>
      </w:r>
    </w:p>
    <w:p w:rsidR="006619D1" w:rsidRPr="00931250" w:rsidRDefault="003B43D9" w:rsidP="003B43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7CC6">
        <w:rPr>
          <w:rFonts w:ascii="Times New Roman" w:hAnsi="Times New Roman" w:cs="Times New Roman"/>
          <w:sz w:val="28"/>
          <w:szCs w:val="28"/>
        </w:rPr>
        <w:t>ну. Какой год – вс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те же</w:t>
      </w:r>
      <w:r w:rsidR="000B63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CA4" w:rsidRPr="00931250">
        <w:rPr>
          <w:rFonts w:ascii="Times New Roman" w:hAnsi="Times New Roman" w:cs="Times New Roman"/>
          <w:sz w:val="28"/>
          <w:szCs w:val="28"/>
        </w:rPr>
        <w:t>63</w:t>
      </w:r>
      <w:r w:rsidR="001816C0">
        <w:rPr>
          <w:rFonts w:ascii="Times New Roman" w:hAnsi="Times New Roman" w:cs="Times New Roman"/>
          <w:sz w:val="28"/>
          <w:szCs w:val="28"/>
        </w:rPr>
        <w:t>-</w:t>
      </w:r>
      <w:r w:rsidR="006E2CA4" w:rsidRPr="00931250">
        <w:rPr>
          <w:rFonts w:ascii="Times New Roman" w:hAnsi="Times New Roman" w:cs="Times New Roman"/>
          <w:sz w:val="28"/>
          <w:szCs w:val="28"/>
        </w:rPr>
        <w:t>ий</w:t>
      </w:r>
      <w:r w:rsidR="001816C0">
        <w:rPr>
          <w:rFonts w:ascii="Times New Roman" w:hAnsi="Times New Roman" w:cs="Times New Roman"/>
          <w:sz w:val="28"/>
          <w:szCs w:val="28"/>
        </w:rPr>
        <w:t>, 64-ый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0B634D">
        <w:rPr>
          <w:rFonts w:ascii="Times New Roman" w:hAnsi="Times New Roman" w:cs="Times New Roman"/>
          <w:sz w:val="28"/>
          <w:szCs w:val="28"/>
        </w:rPr>
        <w:t>И тут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67CC6" w:rsidRPr="00931250">
        <w:rPr>
          <w:rFonts w:ascii="Times New Roman" w:hAnsi="Times New Roman" w:cs="Times New Roman"/>
          <w:sz w:val="28"/>
          <w:szCs w:val="28"/>
        </w:rPr>
        <w:t>дама</w:t>
      </w:r>
      <w:r w:rsidR="00567CC6">
        <w:rPr>
          <w:rFonts w:ascii="Times New Roman" w:hAnsi="Times New Roman" w:cs="Times New Roman"/>
          <w:sz w:val="28"/>
          <w:szCs w:val="28"/>
        </w:rPr>
        <w:t xml:space="preserve"> </w:t>
      </w:r>
      <w:r w:rsidR="000B634D">
        <w:rPr>
          <w:rFonts w:ascii="Times New Roman" w:hAnsi="Times New Roman" w:cs="Times New Roman"/>
          <w:sz w:val="28"/>
          <w:szCs w:val="28"/>
        </w:rPr>
        <w:t>такая томная</w:t>
      </w:r>
      <w:r w:rsidR="00393975" w:rsidRPr="00393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говорит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6E2CA4" w:rsidRPr="00567CC6">
        <w:rPr>
          <w:rFonts w:ascii="Times New Roman" w:hAnsi="Times New Roman" w:cs="Times New Roman"/>
          <w:i/>
          <w:sz w:val="28"/>
          <w:szCs w:val="28"/>
        </w:rPr>
        <w:t>«</w:t>
      </w:r>
      <w:r w:rsidRPr="00567CC6">
        <w:rPr>
          <w:rFonts w:ascii="Times New Roman" w:hAnsi="Times New Roman" w:cs="Times New Roman"/>
          <w:i/>
          <w:sz w:val="28"/>
          <w:szCs w:val="28"/>
        </w:rPr>
        <w:t>Ну, зачем же так с мальчиками? По-моему</w:t>
      </w:r>
      <w:r w:rsidR="00E65F91" w:rsidRPr="00567CC6">
        <w:rPr>
          <w:rFonts w:ascii="Times New Roman" w:hAnsi="Times New Roman" w:cs="Times New Roman"/>
          <w:i/>
          <w:sz w:val="28"/>
          <w:szCs w:val="28"/>
        </w:rPr>
        <w:t>,</w:t>
      </w:r>
      <w:r w:rsidRPr="00567CC6">
        <w:rPr>
          <w:rFonts w:ascii="Times New Roman" w:hAnsi="Times New Roman" w:cs="Times New Roman"/>
          <w:i/>
          <w:sz w:val="28"/>
          <w:szCs w:val="28"/>
        </w:rPr>
        <w:t xml:space="preserve"> очень мило</w:t>
      </w:r>
      <w:r w:rsidR="006E2CA4" w:rsidRPr="00567CC6">
        <w:rPr>
          <w:rFonts w:ascii="Times New Roman" w:hAnsi="Times New Roman" w:cs="Times New Roman"/>
          <w:i/>
          <w:sz w:val="28"/>
          <w:szCs w:val="28"/>
        </w:rPr>
        <w:t>»</w:t>
      </w:r>
      <w:r w:rsidR="00E65F91" w:rsidRPr="00567CC6">
        <w:rPr>
          <w:rFonts w:ascii="Times New Roman" w:hAnsi="Times New Roman" w:cs="Times New Roman"/>
          <w:i/>
          <w:sz w:val="28"/>
          <w:szCs w:val="28"/>
        </w:rPr>
        <w:t>.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368D3">
        <w:rPr>
          <w:rFonts w:ascii="Times New Roman" w:hAnsi="Times New Roman" w:cs="Times New Roman"/>
          <w:sz w:val="28"/>
          <w:szCs w:val="28"/>
        </w:rPr>
        <w:t>А т</w:t>
      </w:r>
      <w:r w:rsidR="00E65F91">
        <w:rPr>
          <w:rFonts w:ascii="Times New Roman" w:hAnsi="Times New Roman" w:cs="Times New Roman"/>
          <w:sz w:val="28"/>
          <w:szCs w:val="28"/>
        </w:rPr>
        <w:t xml:space="preserve">ам 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идея </w:t>
      </w:r>
      <w:r w:rsidR="00E65F91">
        <w:rPr>
          <w:rFonts w:ascii="Times New Roman" w:hAnsi="Times New Roman" w:cs="Times New Roman"/>
          <w:sz w:val="28"/>
          <w:szCs w:val="28"/>
        </w:rPr>
        <w:t>какая была потрясающая!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65F91">
        <w:rPr>
          <w:rFonts w:ascii="Times New Roman" w:hAnsi="Times New Roman" w:cs="Times New Roman"/>
          <w:sz w:val="28"/>
          <w:szCs w:val="28"/>
        </w:rPr>
        <w:t xml:space="preserve">Я нарисовал </w:t>
      </w:r>
      <w:r w:rsidR="008368D3">
        <w:rPr>
          <w:rFonts w:ascii="Times New Roman" w:hAnsi="Times New Roman" w:cs="Times New Roman"/>
          <w:sz w:val="28"/>
          <w:szCs w:val="28"/>
        </w:rPr>
        <w:t>кошку-</w:t>
      </w:r>
      <w:r w:rsidR="006E2CA4" w:rsidRPr="00931250">
        <w:rPr>
          <w:rFonts w:ascii="Times New Roman" w:hAnsi="Times New Roman" w:cs="Times New Roman"/>
          <w:sz w:val="28"/>
          <w:szCs w:val="28"/>
        </w:rPr>
        <w:t>тигр</w:t>
      </w:r>
      <w:r w:rsidR="00E65F91">
        <w:rPr>
          <w:rFonts w:ascii="Times New Roman" w:hAnsi="Times New Roman" w:cs="Times New Roman"/>
          <w:sz w:val="28"/>
          <w:szCs w:val="28"/>
        </w:rPr>
        <w:t>а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567CC6">
        <w:rPr>
          <w:rFonts w:ascii="Times New Roman" w:hAnsi="Times New Roman" w:cs="Times New Roman"/>
          <w:sz w:val="28"/>
          <w:szCs w:val="28"/>
        </w:rPr>
        <w:t>который</w:t>
      </w:r>
      <w:r w:rsidR="008368D3">
        <w:rPr>
          <w:rFonts w:ascii="Times New Roman" w:hAnsi="Times New Roman" w:cs="Times New Roman"/>
          <w:sz w:val="28"/>
          <w:szCs w:val="28"/>
        </w:rPr>
        <w:t xml:space="preserve"> идет параллельно «рампе»</w:t>
      </w:r>
      <w:r w:rsidR="00EC636E">
        <w:rPr>
          <w:rFonts w:ascii="Times New Roman" w:hAnsi="Times New Roman" w:cs="Times New Roman"/>
          <w:sz w:val="28"/>
          <w:szCs w:val="28"/>
        </w:rPr>
        <w:t xml:space="preserve"> и поворачивается</w:t>
      </w:r>
      <w:r w:rsidR="00E65F91">
        <w:rPr>
          <w:rFonts w:ascii="Times New Roman" w:hAnsi="Times New Roman" w:cs="Times New Roman"/>
          <w:sz w:val="28"/>
          <w:szCs w:val="28"/>
        </w:rPr>
        <w:t xml:space="preserve">, </w:t>
      </w:r>
      <w:r w:rsidR="00EC636E">
        <w:rPr>
          <w:rFonts w:ascii="Times New Roman" w:hAnsi="Times New Roman" w:cs="Times New Roman"/>
          <w:sz w:val="28"/>
          <w:szCs w:val="28"/>
        </w:rPr>
        <w:t>а</w:t>
      </w:r>
      <w:r w:rsidR="00E65F91">
        <w:rPr>
          <w:rFonts w:ascii="Times New Roman" w:hAnsi="Times New Roman" w:cs="Times New Roman"/>
          <w:sz w:val="28"/>
          <w:szCs w:val="28"/>
        </w:rPr>
        <w:t xml:space="preserve"> у </w:t>
      </w:r>
      <w:r w:rsidR="008368D3">
        <w:rPr>
          <w:rFonts w:ascii="Times New Roman" w:hAnsi="Times New Roman" w:cs="Times New Roman"/>
          <w:sz w:val="28"/>
          <w:szCs w:val="28"/>
        </w:rPr>
        <w:t>него</w:t>
      </w:r>
      <w:r w:rsidR="00E65F91">
        <w:rPr>
          <w:rFonts w:ascii="Times New Roman" w:hAnsi="Times New Roman" w:cs="Times New Roman"/>
          <w:sz w:val="28"/>
          <w:szCs w:val="28"/>
        </w:rPr>
        <w:t xml:space="preserve"> голова петуха</w:t>
      </w:r>
      <w:r w:rsidR="00EC636E">
        <w:rPr>
          <w:rFonts w:ascii="Times New Roman" w:hAnsi="Times New Roman" w:cs="Times New Roman"/>
          <w:sz w:val="28"/>
          <w:szCs w:val="28"/>
        </w:rPr>
        <w:t>,</w:t>
      </w:r>
      <w:r w:rsidR="00E65F91">
        <w:rPr>
          <w:rFonts w:ascii="Times New Roman" w:hAnsi="Times New Roman" w:cs="Times New Roman"/>
          <w:sz w:val="28"/>
          <w:szCs w:val="28"/>
        </w:rPr>
        <w:t xml:space="preserve"> </w:t>
      </w:r>
      <w:r w:rsidR="007742EA">
        <w:rPr>
          <w:rFonts w:ascii="Times New Roman" w:hAnsi="Times New Roman" w:cs="Times New Roman"/>
          <w:sz w:val="28"/>
          <w:szCs w:val="28"/>
        </w:rPr>
        <w:t xml:space="preserve">у тигра, </w:t>
      </w:r>
      <w:r w:rsidR="00EC636E">
        <w:rPr>
          <w:rFonts w:ascii="Times New Roman" w:hAnsi="Times New Roman" w:cs="Times New Roman"/>
          <w:sz w:val="28"/>
          <w:szCs w:val="28"/>
        </w:rPr>
        <w:t>а</w:t>
      </w:r>
      <w:r w:rsidR="00E65F91">
        <w:rPr>
          <w:rFonts w:ascii="Times New Roman" w:hAnsi="Times New Roman" w:cs="Times New Roman"/>
          <w:sz w:val="28"/>
          <w:szCs w:val="28"/>
        </w:rPr>
        <w:t xml:space="preserve"> х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вост заворачивается </w:t>
      </w:r>
      <w:r w:rsidR="002C2A2A" w:rsidRPr="002C2A2A">
        <w:rPr>
          <w:rFonts w:ascii="Times New Roman" w:hAnsi="Times New Roman" w:cs="Times New Roman"/>
          <w:sz w:val="28"/>
          <w:szCs w:val="28"/>
        </w:rPr>
        <w:t>[</w:t>
      </w:r>
      <w:r w:rsidR="002C2A2A">
        <w:rPr>
          <w:rFonts w:ascii="Times New Roman" w:hAnsi="Times New Roman" w:cs="Times New Roman"/>
          <w:sz w:val="28"/>
          <w:szCs w:val="28"/>
        </w:rPr>
        <w:t>как бы</w:t>
      </w:r>
      <w:r w:rsidR="002C2A2A" w:rsidRPr="002C2A2A">
        <w:rPr>
          <w:rFonts w:ascii="Times New Roman" w:hAnsi="Times New Roman" w:cs="Times New Roman"/>
          <w:sz w:val="28"/>
          <w:szCs w:val="28"/>
        </w:rPr>
        <w:t>]</w:t>
      </w:r>
      <w:r w:rsidR="002C2A2A">
        <w:rPr>
          <w:rFonts w:ascii="Times New Roman" w:hAnsi="Times New Roman" w:cs="Times New Roman"/>
          <w:sz w:val="28"/>
          <w:szCs w:val="28"/>
        </w:rPr>
        <w:t xml:space="preserve"> в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человеческое ухо</w:t>
      </w:r>
      <w:r w:rsidR="003D6E8C">
        <w:rPr>
          <w:rFonts w:ascii="Times New Roman" w:hAnsi="Times New Roman" w:cs="Times New Roman"/>
          <w:sz w:val="28"/>
          <w:szCs w:val="28"/>
        </w:rPr>
        <w:t>.</w:t>
      </w:r>
      <w:r w:rsidR="006A5313">
        <w:rPr>
          <w:rFonts w:ascii="Times New Roman" w:hAnsi="Times New Roman" w:cs="Times New Roman"/>
          <w:sz w:val="28"/>
          <w:szCs w:val="28"/>
        </w:rPr>
        <w:t xml:space="preserve"> </w:t>
      </w:r>
      <w:r w:rsidR="003D6E8C">
        <w:rPr>
          <w:rFonts w:ascii="Times New Roman" w:hAnsi="Times New Roman" w:cs="Times New Roman"/>
          <w:sz w:val="28"/>
          <w:szCs w:val="28"/>
        </w:rPr>
        <w:t>То есть,</w:t>
      </w:r>
      <w:r w:rsidR="006A5313">
        <w:rPr>
          <w:rFonts w:ascii="Times New Roman" w:hAnsi="Times New Roman" w:cs="Times New Roman"/>
          <w:sz w:val="28"/>
          <w:szCs w:val="28"/>
        </w:rPr>
        <w:t xml:space="preserve"> на спине</w:t>
      </w:r>
      <w:r w:rsidR="003D6E8C">
        <w:rPr>
          <w:rFonts w:ascii="Times New Roman" w:hAnsi="Times New Roman" w:cs="Times New Roman"/>
          <w:sz w:val="28"/>
          <w:szCs w:val="28"/>
        </w:rPr>
        <w:t xml:space="preserve"> лежит ухо, и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он себе в </w:t>
      </w:r>
      <w:r w:rsidR="003D6E8C">
        <w:rPr>
          <w:rFonts w:ascii="Times New Roman" w:hAnsi="Times New Roman" w:cs="Times New Roman"/>
          <w:sz w:val="28"/>
          <w:szCs w:val="28"/>
        </w:rPr>
        <w:t xml:space="preserve">это </w:t>
      </w:r>
      <w:r w:rsidR="006E2CA4" w:rsidRPr="00931250">
        <w:rPr>
          <w:rFonts w:ascii="Times New Roman" w:hAnsi="Times New Roman" w:cs="Times New Roman"/>
          <w:sz w:val="28"/>
          <w:szCs w:val="28"/>
        </w:rPr>
        <w:t>ухо</w:t>
      </w:r>
      <w:r w:rsidR="003D6E8C" w:rsidRPr="003D6E8C">
        <w:rPr>
          <w:rFonts w:ascii="Times New Roman" w:hAnsi="Times New Roman" w:cs="Times New Roman"/>
          <w:sz w:val="28"/>
          <w:szCs w:val="28"/>
        </w:rPr>
        <w:t xml:space="preserve"> </w:t>
      </w:r>
      <w:r w:rsidR="003D6E8C" w:rsidRPr="00931250">
        <w:rPr>
          <w:rFonts w:ascii="Times New Roman" w:hAnsi="Times New Roman" w:cs="Times New Roman"/>
          <w:sz w:val="28"/>
          <w:szCs w:val="28"/>
        </w:rPr>
        <w:t>кричит</w:t>
      </w:r>
      <w:r w:rsidR="003D6E8C">
        <w:rPr>
          <w:rFonts w:ascii="Times New Roman" w:hAnsi="Times New Roman" w:cs="Times New Roman"/>
          <w:sz w:val="28"/>
          <w:szCs w:val="28"/>
        </w:rPr>
        <w:t xml:space="preserve">. </w:t>
      </w:r>
      <w:r w:rsidR="00AF1806">
        <w:rPr>
          <w:rFonts w:ascii="Times New Roman" w:hAnsi="Times New Roman" w:cs="Times New Roman"/>
          <w:sz w:val="28"/>
          <w:szCs w:val="28"/>
        </w:rPr>
        <w:t>Потому что в кафе этом эстрада, и</w:t>
      </w:r>
      <w:r w:rsidR="00C8502B">
        <w:rPr>
          <w:rFonts w:ascii="Times New Roman" w:hAnsi="Times New Roman" w:cs="Times New Roman"/>
          <w:sz w:val="28"/>
          <w:szCs w:val="28"/>
        </w:rPr>
        <w:t xml:space="preserve"> там выступают, </w:t>
      </w:r>
      <w:r w:rsidR="00AF1806">
        <w:rPr>
          <w:rFonts w:ascii="Times New Roman" w:hAnsi="Times New Roman" w:cs="Times New Roman"/>
          <w:sz w:val="28"/>
          <w:szCs w:val="28"/>
        </w:rPr>
        <w:t xml:space="preserve">поэтому я считал, что это естественно: </w:t>
      </w:r>
      <w:r w:rsidR="000A7312">
        <w:rPr>
          <w:rFonts w:ascii="Times New Roman" w:hAnsi="Times New Roman" w:cs="Times New Roman"/>
          <w:sz w:val="28"/>
          <w:szCs w:val="28"/>
        </w:rPr>
        <w:t xml:space="preserve">пение, звук. </w:t>
      </w:r>
      <w:r w:rsidR="00AF1806">
        <w:rPr>
          <w:rFonts w:ascii="Times New Roman" w:hAnsi="Times New Roman" w:cs="Times New Roman"/>
          <w:sz w:val="28"/>
          <w:szCs w:val="28"/>
        </w:rPr>
        <w:t xml:space="preserve">И вот так изобразил. </w:t>
      </w:r>
      <w:r w:rsidR="000A7312">
        <w:rPr>
          <w:rFonts w:ascii="Times New Roman" w:hAnsi="Times New Roman" w:cs="Times New Roman"/>
          <w:sz w:val="28"/>
          <w:szCs w:val="28"/>
        </w:rPr>
        <w:t>А</w:t>
      </w:r>
      <w:r w:rsidR="006E2CA4" w:rsidRPr="00931250">
        <w:rPr>
          <w:rFonts w:ascii="Times New Roman" w:hAnsi="Times New Roman" w:cs="Times New Roman"/>
          <w:sz w:val="28"/>
          <w:szCs w:val="28"/>
        </w:rPr>
        <w:t xml:space="preserve"> Гришка</w:t>
      </w:r>
      <w:r w:rsidR="001816C0">
        <w:rPr>
          <w:rFonts w:ascii="Times New Roman" w:hAnsi="Times New Roman" w:cs="Times New Roman"/>
          <w:sz w:val="28"/>
          <w:szCs w:val="28"/>
        </w:rPr>
        <w:t>, пижон,</w:t>
      </w:r>
      <w:r w:rsidR="000A7312">
        <w:rPr>
          <w:rFonts w:ascii="Times New Roman" w:hAnsi="Times New Roman" w:cs="Times New Roman"/>
          <w:sz w:val="28"/>
          <w:szCs w:val="28"/>
        </w:rPr>
        <w:t xml:space="preserve"> </w:t>
      </w:r>
      <w:r w:rsidR="005D09D2">
        <w:rPr>
          <w:rFonts w:ascii="Times New Roman" w:hAnsi="Times New Roman" w:cs="Times New Roman"/>
          <w:sz w:val="28"/>
          <w:szCs w:val="28"/>
        </w:rPr>
        <w:t xml:space="preserve">это ухо </w:t>
      </w:r>
      <w:r w:rsidR="000A7312">
        <w:rPr>
          <w:rFonts w:ascii="Times New Roman" w:hAnsi="Times New Roman" w:cs="Times New Roman"/>
          <w:sz w:val="28"/>
          <w:szCs w:val="28"/>
        </w:rPr>
        <w:t>нарисовал плохо, такой красной краской растекающейся</w:t>
      </w:r>
      <w:r w:rsidR="00AF1806">
        <w:rPr>
          <w:rFonts w:ascii="Times New Roman" w:hAnsi="Times New Roman" w:cs="Times New Roman"/>
          <w:sz w:val="28"/>
          <w:szCs w:val="28"/>
        </w:rPr>
        <w:t>, и п</w:t>
      </w:r>
      <w:r w:rsidR="005D09D2">
        <w:rPr>
          <w:rFonts w:ascii="Times New Roman" w:hAnsi="Times New Roman" w:cs="Times New Roman"/>
          <w:sz w:val="28"/>
          <w:szCs w:val="28"/>
        </w:rPr>
        <w:t xml:space="preserve">олучилось, как сказала </w:t>
      </w:r>
      <w:r w:rsidR="000A7312">
        <w:rPr>
          <w:rFonts w:ascii="Times New Roman" w:hAnsi="Times New Roman" w:cs="Times New Roman"/>
          <w:sz w:val="28"/>
          <w:szCs w:val="28"/>
        </w:rPr>
        <w:t xml:space="preserve">эта женщина, </w:t>
      </w:r>
      <w:r w:rsidR="006E2CA4" w:rsidRPr="00931250">
        <w:rPr>
          <w:rFonts w:ascii="Times New Roman" w:hAnsi="Times New Roman" w:cs="Times New Roman"/>
          <w:sz w:val="28"/>
          <w:szCs w:val="28"/>
        </w:rPr>
        <w:t>внутренности</w:t>
      </w:r>
      <w:r w:rsidR="00473BE6">
        <w:rPr>
          <w:rFonts w:ascii="Times New Roman" w:hAnsi="Times New Roman" w:cs="Times New Roman"/>
          <w:sz w:val="28"/>
          <w:szCs w:val="28"/>
        </w:rPr>
        <w:t xml:space="preserve"> какие-то красные</w:t>
      </w:r>
      <w:r w:rsidR="000A7312">
        <w:rPr>
          <w:rFonts w:ascii="Times New Roman" w:hAnsi="Times New Roman" w:cs="Times New Roman"/>
          <w:sz w:val="28"/>
          <w:szCs w:val="28"/>
        </w:rPr>
        <w:t xml:space="preserve"> – круглое ухо, растекается и все на черном фоне.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73BE6">
        <w:rPr>
          <w:rFonts w:ascii="Times New Roman" w:hAnsi="Times New Roman" w:cs="Times New Roman"/>
          <w:sz w:val="28"/>
          <w:szCs w:val="28"/>
        </w:rPr>
        <w:t>И она сказала: нельзя ли это ухо чем-то заменить.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649E3">
        <w:rPr>
          <w:rFonts w:ascii="Times New Roman" w:hAnsi="Times New Roman" w:cs="Times New Roman"/>
          <w:sz w:val="28"/>
          <w:szCs w:val="28"/>
        </w:rPr>
        <w:t>Ну, в</w:t>
      </w:r>
      <w:r w:rsidR="000A7312">
        <w:rPr>
          <w:rFonts w:ascii="Times New Roman" w:hAnsi="Times New Roman" w:cs="Times New Roman"/>
          <w:sz w:val="28"/>
          <w:szCs w:val="28"/>
        </w:rPr>
        <w:t xml:space="preserve">от это было обидно, 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и Гришка </w:t>
      </w:r>
      <w:r w:rsidR="0048613E" w:rsidRPr="00931250">
        <w:rPr>
          <w:rFonts w:ascii="Times New Roman" w:hAnsi="Times New Roman" w:cs="Times New Roman"/>
          <w:sz w:val="28"/>
          <w:szCs w:val="28"/>
        </w:rPr>
        <w:t xml:space="preserve">там </w:t>
      </w:r>
      <w:r w:rsidR="00C10C68" w:rsidRPr="00931250">
        <w:rPr>
          <w:rFonts w:ascii="Times New Roman" w:hAnsi="Times New Roman" w:cs="Times New Roman"/>
          <w:sz w:val="28"/>
          <w:szCs w:val="28"/>
        </w:rPr>
        <w:t>нарисовал подсолнух</w:t>
      </w:r>
      <w:r w:rsidR="006B5F6D" w:rsidRPr="00931250">
        <w:rPr>
          <w:rFonts w:ascii="Times New Roman" w:hAnsi="Times New Roman" w:cs="Times New Roman"/>
          <w:sz w:val="28"/>
          <w:szCs w:val="28"/>
        </w:rPr>
        <w:t>и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855" w:rsidRDefault="000A731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C0570">
        <w:rPr>
          <w:rFonts w:ascii="Times New Roman" w:hAnsi="Times New Roman" w:cs="Times New Roman"/>
          <w:sz w:val="28"/>
          <w:szCs w:val="28"/>
        </w:rPr>
        <w:t>Москве</w:t>
      </w:r>
      <w:r w:rsidR="0048613E">
        <w:rPr>
          <w:rFonts w:ascii="Times New Roman" w:hAnsi="Times New Roman" w:cs="Times New Roman"/>
          <w:sz w:val="28"/>
          <w:szCs w:val="28"/>
        </w:rPr>
        <w:t xml:space="preserve"> </w:t>
      </w:r>
      <w:r w:rsidR="004C057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C10C68" w:rsidRPr="00931250">
        <w:rPr>
          <w:rFonts w:ascii="Times New Roman" w:hAnsi="Times New Roman" w:cs="Times New Roman"/>
          <w:sz w:val="28"/>
          <w:szCs w:val="28"/>
        </w:rPr>
        <w:t>тот момент у Гришки нашлись знакомые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 и м</w:t>
      </w:r>
      <w:r>
        <w:rPr>
          <w:rFonts w:ascii="Times New Roman" w:hAnsi="Times New Roman" w:cs="Times New Roman"/>
          <w:sz w:val="28"/>
          <w:szCs w:val="28"/>
        </w:rPr>
        <w:t>ы поехали к Рабину в Лианозово</w:t>
      </w:r>
      <w:r w:rsidR="000D49EA">
        <w:rPr>
          <w:rFonts w:ascii="Times New Roman" w:hAnsi="Times New Roman" w:cs="Times New Roman"/>
          <w:sz w:val="28"/>
          <w:szCs w:val="28"/>
        </w:rPr>
        <w:t xml:space="preserve">. </w:t>
      </w:r>
      <w:r w:rsidR="006E666D">
        <w:rPr>
          <w:rFonts w:ascii="Times New Roman" w:hAnsi="Times New Roman" w:cs="Times New Roman"/>
          <w:sz w:val="28"/>
          <w:szCs w:val="28"/>
        </w:rPr>
        <w:t>Тогда  это было Подмосковье. С</w:t>
      </w:r>
      <w:r w:rsidR="000D49EA">
        <w:rPr>
          <w:rFonts w:ascii="Times New Roman" w:hAnsi="Times New Roman" w:cs="Times New Roman"/>
          <w:sz w:val="28"/>
          <w:szCs w:val="28"/>
        </w:rPr>
        <w:t>ейчас это уже Москва, а</w:t>
      </w:r>
      <w:r w:rsidR="006E666D">
        <w:rPr>
          <w:rFonts w:ascii="Times New Roman" w:hAnsi="Times New Roman" w:cs="Times New Roman"/>
          <w:sz w:val="28"/>
          <w:szCs w:val="28"/>
        </w:rPr>
        <w:t xml:space="preserve">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9EA">
        <w:rPr>
          <w:rFonts w:ascii="Times New Roman" w:hAnsi="Times New Roman" w:cs="Times New Roman"/>
          <w:sz w:val="28"/>
          <w:szCs w:val="28"/>
        </w:rPr>
        <w:t xml:space="preserve"> надо было на электричке ехать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Там </w:t>
      </w:r>
      <w:r w:rsidR="008A5855">
        <w:rPr>
          <w:rFonts w:ascii="Times New Roman" w:hAnsi="Times New Roman" w:cs="Times New Roman"/>
          <w:sz w:val="28"/>
          <w:szCs w:val="28"/>
        </w:rPr>
        <w:t>дома отдыха</w:t>
      </w:r>
      <w:r w:rsidR="00EB780D" w:rsidRPr="00EB780D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 w:rsidR="00EB780D">
        <w:rPr>
          <w:rFonts w:ascii="Times New Roman" w:hAnsi="Times New Roman" w:cs="Times New Roman"/>
          <w:sz w:val="28"/>
          <w:szCs w:val="28"/>
        </w:rPr>
        <w:t>были.</w:t>
      </w:r>
      <w:commentRangeEnd w:id="4"/>
      <w:r w:rsidR="00C16A56">
        <w:rPr>
          <w:rStyle w:val="a3"/>
        </w:rPr>
        <w:commentReference w:id="4"/>
      </w:r>
      <w:r w:rsidR="008A5855">
        <w:rPr>
          <w:rFonts w:ascii="Times New Roman" w:hAnsi="Times New Roman" w:cs="Times New Roman"/>
          <w:sz w:val="28"/>
          <w:szCs w:val="28"/>
        </w:rPr>
        <w:t xml:space="preserve"> </w:t>
      </w:r>
      <w:r w:rsidR="00EB780D">
        <w:rPr>
          <w:rFonts w:ascii="Times New Roman" w:hAnsi="Times New Roman" w:cs="Times New Roman"/>
          <w:sz w:val="28"/>
          <w:szCs w:val="28"/>
        </w:rPr>
        <w:t>М</w:t>
      </w:r>
      <w:r w:rsidR="008A5855">
        <w:rPr>
          <w:rFonts w:ascii="Times New Roman" w:hAnsi="Times New Roman" w:cs="Times New Roman"/>
          <w:sz w:val="28"/>
          <w:szCs w:val="28"/>
        </w:rPr>
        <w:t xml:space="preserve">ы вышли из электрички, смотрим – картина Шишкина такая: небо голубое, </w:t>
      </w:r>
      <w:r w:rsidR="00607319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8A5855">
        <w:rPr>
          <w:rFonts w:ascii="Times New Roman" w:hAnsi="Times New Roman" w:cs="Times New Roman"/>
          <w:sz w:val="28"/>
          <w:szCs w:val="28"/>
        </w:rPr>
        <w:t>дорога проселочная</w:t>
      </w:r>
      <w:r w:rsidR="00EB780D">
        <w:rPr>
          <w:rFonts w:ascii="Times New Roman" w:hAnsi="Times New Roman" w:cs="Times New Roman"/>
          <w:sz w:val="28"/>
          <w:szCs w:val="28"/>
        </w:rPr>
        <w:t xml:space="preserve">. Идут какие-то люди. Мы спрашиваем: как пройти туда-то. </w:t>
      </w:r>
      <w:r w:rsidR="00607319">
        <w:rPr>
          <w:rFonts w:ascii="Times New Roman" w:hAnsi="Times New Roman" w:cs="Times New Roman"/>
          <w:sz w:val="28"/>
          <w:szCs w:val="28"/>
        </w:rPr>
        <w:t>«Вам идти туда»</w:t>
      </w:r>
      <w:r w:rsidR="004745B2">
        <w:rPr>
          <w:rFonts w:ascii="Times New Roman" w:hAnsi="Times New Roman" w:cs="Times New Roman"/>
          <w:sz w:val="28"/>
          <w:szCs w:val="28"/>
        </w:rPr>
        <w:t>. Я говорю: «В смысле, вот в эту сторону?» - тогда модно было так говорить: «в смысле»</w:t>
      </w:r>
      <w:r w:rsidR="00F86C0C">
        <w:rPr>
          <w:rFonts w:ascii="Times New Roman" w:hAnsi="Times New Roman" w:cs="Times New Roman"/>
          <w:sz w:val="28"/>
          <w:szCs w:val="28"/>
        </w:rPr>
        <w:t xml:space="preserve">. И он, как бы надо мной измываясь, говорит: </w:t>
      </w:r>
      <w:r w:rsidR="00C608DE">
        <w:rPr>
          <w:rFonts w:ascii="Times New Roman" w:hAnsi="Times New Roman" w:cs="Times New Roman"/>
          <w:sz w:val="28"/>
          <w:szCs w:val="28"/>
        </w:rPr>
        <w:t xml:space="preserve">«Да, в смысле!» то, есть. </w:t>
      </w:r>
      <w:r w:rsidR="00607319">
        <w:rPr>
          <w:rFonts w:ascii="Times New Roman" w:hAnsi="Times New Roman" w:cs="Times New Roman"/>
          <w:sz w:val="28"/>
          <w:szCs w:val="28"/>
        </w:rPr>
        <w:t>Потому что о</w:t>
      </w:r>
      <w:r w:rsidR="00C608DE">
        <w:rPr>
          <w:rFonts w:ascii="Times New Roman" w:hAnsi="Times New Roman" w:cs="Times New Roman"/>
          <w:sz w:val="28"/>
          <w:szCs w:val="28"/>
        </w:rPr>
        <w:t>н был взрослый</w:t>
      </w:r>
      <w:r w:rsidR="00607319">
        <w:rPr>
          <w:rFonts w:ascii="Times New Roman" w:hAnsi="Times New Roman" w:cs="Times New Roman"/>
          <w:sz w:val="28"/>
          <w:szCs w:val="28"/>
        </w:rPr>
        <w:t>, и это</w:t>
      </w:r>
      <w:r w:rsidR="00C608DE">
        <w:rPr>
          <w:rFonts w:ascii="Times New Roman" w:hAnsi="Times New Roman" w:cs="Times New Roman"/>
          <w:sz w:val="28"/>
          <w:szCs w:val="28"/>
        </w:rPr>
        <w:t xml:space="preserve"> ему претило. Вот, я это запомнил. Мы пошли </w:t>
      </w:r>
      <w:r w:rsidR="00084389">
        <w:rPr>
          <w:rFonts w:ascii="Times New Roman" w:hAnsi="Times New Roman" w:cs="Times New Roman"/>
          <w:sz w:val="28"/>
          <w:szCs w:val="28"/>
        </w:rPr>
        <w:t xml:space="preserve">«в смысле» </w:t>
      </w:r>
      <w:r w:rsidR="00C608DE">
        <w:rPr>
          <w:rFonts w:ascii="Times New Roman" w:hAnsi="Times New Roman" w:cs="Times New Roman"/>
          <w:sz w:val="28"/>
          <w:szCs w:val="28"/>
        </w:rPr>
        <w:t xml:space="preserve">туда, а там барак деревянный, дом </w:t>
      </w:r>
      <w:r w:rsidR="00F360EF">
        <w:rPr>
          <w:rFonts w:ascii="Times New Roman" w:hAnsi="Times New Roman" w:cs="Times New Roman"/>
          <w:sz w:val="28"/>
          <w:szCs w:val="28"/>
        </w:rPr>
        <w:t>одноэтажный, с такими входами разными. Ну, и в одном из этих входов жил Рабин с женой. Известен Рабин, фамилия знакомая?</w:t>
      </w:r>
    </w:p>
    <w:p w:rsidR="00F360EF" w:rsidRDefault="00F360E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0EF">
        <w:rPr>
          <w:rFonts w:ascii="Times New Roman" w:hAnsi="Times New Roman" w:cs="Times New Roman"/>
          <w:b/>
          <w:sz w:val="28"/>
          <w:szCs w:val="28"/>
        </w:rPr>
        <w:t>И.С.</w:t>
      </w:r>
      <w:r>
        <w:rPr>
          <w:rFonts w:ascii="Times New Roman" w:hAnsi="Times New Roman" w:cs="Times New Roman"/>
          <w:sz w:val="28"/>
          <w:szCs w:val="28"/>
        </w:rPr>
        <w:t xml:space="preserve"> Да, </w:t>
      </w:r>
      <w:commentRangeStart w:id="5"/>
      <w:r>
        <w:rPr>
          <w:rFonts w:ascii="Times New Roman" w:hAnsi="Times New Roman" w:cs="Times New Roman"/>
          <w:sz w:val="28"/>
          <w:szCs w:val="28"/>
        </w:rPr>
        <w:t>конечно</w:t>
      </w:r>
      <w:commentRangeEnd w:id="5"/>
      <w:r w:rsidR="00084389">
        <w:rPr>
          <w:rStyle w:val="a3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.</w:t>
      </w:r>
      <w:r w:rsidR="00A80D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DC7" w:rsidRDefault="00A80DC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A5B">
        <w:rPr>
          <w:rFonts w:ascii="Times New Roman" w:hAnsi="Times New Roman" w:cs="Times New Roman"/>
          <w:b/>
          <w:sz w:val="28"/>
          <w:szCs w:val="28"/>
        </w:rPr>
        <w:lastRenderedPageBreak/>
        <w:t>Ф.В.</w:t>
      </w:r>
      <w:r>
        <w:rPr>
          <w:rFonts w:ascii="Times New Roman" w:hAnsi="Times New Roman" w:cs="Times New Roman"/>
          <w:sz w:val="28"/>
          <w:szCs w:val="28"/>
        </w:rPr>
        <w:t xml:space="preserve"> Оскар Рабин. Пришли мы, и </w:t>
      </w:r>
      <w:r w:rsidR="004A7B5D">
        <w:rPr>
          <w:rFonts w:ascii="Times New Roman" w:hAnsi="Times New Roman" w:cs="Times New Roman"/>
          <w:sz w:val="28"/>
          <w:szCs w:val="28"/>
        </w:rPr>
        <w:t>он нас тоже достаточно благосклонно принял,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0570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сказали, </w:t>
      </w:r>
      <w:r w:rsidR="00DF0570">
        <w:rPr>
          <w:rFonts w:ascii="Times New Roman" w:hAnsi="Times New Roman" w:cs="Times New Roman"/>
          <w:sz w:val="28"/>
          <w:szCs w:val="28"/>
        </w:rPr>
        <w:t xml:space="preserve">что мы </w:t>
      </w:r>
      <w:r>
        <w:rPr>
          <w:rFonts w:ascii="Times New Roman" w:hAnsi="Times New Roman" w:cs="Times New Roman"/>
          <w:sz w:val="28"/>
          <w:szCs w:val="28"/>
        </w:rPr>
        <w:t>от кого</w:t>
      </w:r>
      <w:r w:rsidR="00DF0570">
        <w:rPr>
          <w:rFonts w:ascii="Times New Roman" w:hAnsi="Times New Roman" w:cs="Times New Roman"/>
          <w:sz w:val="28"/>
          <w:szCs w:val="28"/>
        </w:rPr>
        <w:t>-то</w:t>
      </w:r>
      <w:r>
        <w:rPr>
          <w:rFonts w:ascii="Times New Roman" w:hAnsi="Times New Roman" w:cs="Times New Roman"/>
          <w:sz w:val="28"/>
          <w:szCs w:val="28"/>
        </w:rPr>
        <w:t xml:space="preserve">  – это тоже было важно</w:t>
      </w:r>
      <w:r w:rsidR="00274041">
        <w:rPr>
          <w:rFonts w:ascii="Times New Roman" w:hAnsi="Times New Roman" w:cs="Times New Roman"/>
          <w:sz w:val="28"/>
          <w:szCs w:val="28"/>
        </w:rPr>
        <w:t xml:space="preserve">, что </w:t>
      </w:r>
      <w:r w:rsidR="00DF0570">
        <w:rPr>
          <w:rFonts w:ascii="Times New Roman" w:hAnsi="Times New Roman" w:cs="Times New Roman"/>
          <w:sz w:val="28"/>
          <w:szCs w:val="28"/>
        </w:rPr>
        <w:t xml:space="preserve">это </w:t>
      </w:r>
      <w:r w:rsidR="00274041">
        <w:rPr>
          <w:rFonts w:ascii="Times New Roman" w:hAnsi="Times New Roman" w:cs="Times New Roman"/>
          <w:sz w:val="28"/>
          <w:szCs w:val="28"/>
        </w:rPr>
        <w:t xml:space="preserve">не КГБ. С другой стороны, мы мальчишки были – по 16-17 лет. </w:t>
      </w:r>
      <w:r w:rsidR="00480310">
        <w:rPr>
          <w:rFonts w:ascii="Times New Roman" w:hAnsi="Times New Roman" w:cs="Times New Roman"/>
          <w:sz w:val="28"/>
          <w:szCs w:val="28"/>
        </w:rPr>
        <w:t>Но</w:t>
      </w:r>
      <w:r w:rsidR="00DF0570">
        <w:rPr>
          <w:rFonts w:ascii="Times New Roman" w:hAnsi="Times New Roman" w:cs="Times New Roman"/>
          <w:sz w:val="28"/>
          <w:szCs w:val="28"/>
        </w:rPr>
        <w:t xml:space="preserve"> вот –</w:t>
      </w:r>
      <w:r w:rsidR="00480310">
        <w:rPr>
          <w:rFonts w:ascii="Times New Roman" w:hAnsi="Times New Roman" w:cs="Times New Roman"/>
          <w:sz w:val="28"/>
          <w:szCs w:val="28"/>
        </w:rPr>
        <w:t xml:space="preserve"> х</w:t>
      </w:r>
      <w:r w:rsidR="00274041">
        <w:rPr>
          <w:rFonts w:ascii="Times New Roman" w:hAnsi="Times New Roman" w:cs="Times New Roman"/>
          <w:sz w:val="28"/>
          <w:szCs w:val="28"/>
        </w:rPr>
        <w:t xml:space="preserve">удожники, молодые художники. </w:t>
      </w:r>
    </w:p>
    <w:p w:rsidR="00D46D47" w:rsidRDefault="002C3A5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свои</w:t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 картины. Он </w:t>
      </w:r>
      <w:commentRangeStart w:id="6"/>
      <w:r w:rsidR="00C10C68" w:rsidRPr="00931250">
        <w:rPr>
          <w:rFonts w:ascii="Times New Roman" w:hAnsi="Times New Roman" w:cs="Times New Roman"/>
          <w:sz w:val="28"/>
          <w:szCs w:val="28"/>
        </w:rPr>
        <w:t>говорит</w:t>
      </w:r>
      <w:commentRangeEnd w:id="6"/>
      <w:r w:rsidR="00AA5064">
        <w:rPr>
          <w:rStyle w:val="a3"/>
        </w:rPr>
        <w:commentReference w:id="6"/>
      </w:r>
      <w:r w:rsidR="00C10C68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C10C68" w:rsidRPr="006D55EE">
        <w:rPr>
          <w:rFonts w:ascii="Times New Roman" w:hAnsi="Times New Roman" w:cs="Times New Roman"/>
          <w:i/>
          <w:sz w:val="28"/>
          <w:szCs w:val="28"/>
        </w:rPr>
        <w:t>«Вот песок, я добавляю</w:t>
      </w:r>
      <w:r w:rsidRPr="006D55EE">
        <w:rPr>
          <w:rFonts w:ascii="Times New Roman" w:hAnsi="Times New Roman" w:cs="Times New Roman"/>
          <w:i/>
          <w:sz w:val="28"/>
          <w:szCs w:val="28"/>
        </w:rPr>
        <w:t xml:space="preserve"> песок в</w:t>
      </w:r>
      <w:r w:rsidR="00C10C68" w:rsidRPr="006D55EE">
        <w:rPr>
          <w:rFonts w:ascii="Times New Roman" w:hAnsi="Times New Roman" w:cs="Times New Roman"/>
          <w:i/>
          <w:sz w:val="28"/>
          <w:szCs w:val="28"/>
        </w:rPr>
        <w:t xml:space="preserve"> грунт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». «</w:t>
      </w:r>
      <w:r w:rsidR="006D55EE" w:rsidRPr="006D55EE">
        <w:rPr>
          <w:rFonts w:ascii="Times New Roman" w:hAnsi="Times New Roman" w:cs="Times New Roman"/>
          <w:i/>
          <w:sz w:val="28"/>
          <w:szCs w:val="28"/>
        </w:rPr>
        <w:t>Слушайте, а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 вот у вас картин</w:t>
      </w:r>
      <w:r w:rsidR="006D55EE" w:rsidRPr="006D55EE">
        <w:rPr>
          <w:rFonts w:ascii="Times New Roman" w:hAnsi="Times New Roman" w:cs="Times New Roman"/>
          <w:i/>
          <w:sz w:val="28"/>
          <w:szCs w:val="28"/>
        </w:rPr>
        <w:t>ы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 потрескал</w:t>
      </w:r>
      <w:r w:rsidR="006D55EE" w:rsidRPr="006D55EE">
        <w:rPr>
          <w:rFonts w:ascii="Times New Roman" w:hAnsi="Times New Roman" w:cs="Times New Roman"/>
          <w:i/>
          <w:sz w:val="28"/>
          <w:szCs w:val="28"/>
        </w:rPr>
        <w:t>и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сь, 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>кракелюр такой мощный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»</w:t>
      </w:r>
      <w:r w:rsidR="006D55EE" w:rsidRPr="006D55EE">
        <w:rPr>
          <w:rFonts w:ascii="Times New Roman" w:hAnsi="Times New Roman" w:cs="Times New Roman"/>
          <w:i/>
          <w:sz w:val="28"/>
          <w:szCs w:val="28"/>
        </w:rPr>
        <w:t>,</w:t>
      </w:r>
      <w:r w:rsidR="006D55EE">
        <w:rPr>
          <w:rFonts w:ascii="Times New Roman" w:hAnsi="Times New Roman" w:cs="Times New Roman"/>
          <w:sz w:val="28"/>
          <w:szCs w:val="28"/>
        </w:rPr>
        <w:t xml:space="preserve"> я говорю.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Он </w:t>
      </w:r>
      <w:r w:rsidR="004C0570">
        <w:rPr>
          <w:rFonts w:ascii="Times New Roman" w:hAnsi="Times New Roman" w:cs="Times New Roman"/>
          <w:sz w:val="28"/>
          <w:szCs w:val="28"/>
        </w:rPr>
        <w:t>говорит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«В этом есть то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 xml:space="preserve">же эстетика трещин. Вот картина </w:t>
      </w:r>
      <w:r w:rsidR="00480310" w:rsidRPr="006D55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Врубеля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 xml:space="preserve"> «Демон поверженный</w:t>
      </w:r>
      <w:r w:rsidR="006D55EE" w:rsidRPr="006D55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>»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 xml:space="preserve">мы же не знаем, какая она была в начале, 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мы 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 xml:space="preserve">её 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не видели</w:t>
      </w:r>
      <w:r w:rsidR="001816C0" w:rsidRPr="006D55EE">
        <w:rPr>
          <w:rFonts w:ascii="Times New Roman" w:hAnsi="Times New Roman" w:cs="Times New Roman"/>
          <w:i/>
          <w:sz w:val="28"/>
          <w:szCs w:val="28"/>
        </w:rPr>
        <w:t>,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0570" w:rsidRPr="006D55EE">
        <w:rPr>
          <w:rFonts w:ascii="Times New Roman" w:hAnsi="Times New Roman" w:cs="Times New Roman"/>
          <w:i/>
          <w:sz w:val="28"/>
          <w:szCs w:val="28"/>
        </w:rPr>
        <w:t>мы видим только то, что осталось</w:t>
      </w:r>
      <w:r w:rsidR="00D46D47" w:rsidRPr="006D55EE">
        <w:rPr>
          <w:rFonts w:ascii="Times New Roman" w:hAnsi="Times New Roman" w:cs="Times New Roman"/>
          <w:i/>
          <w:sz w:val="28"/>
          <w:szCs w:val="28"/>
        </w:rPr>
        <w:t>…</w:t>
      </w:r>
      <w:r w:rsidR="001F59E5" w:rsidRPr="006D55EE">
        <w:rPr>
          <w:rFonts w:ascii="Times New Roman" w:hAnsi="Times New Roman" w:cs="Times New Roman"/>
          <w:i/>
          <w:sz w:val="28"/>
          <w:szCs w:val="28"/>
        </w:rPr>
        <w:t>»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F5976">
        <w:rPr>
          <w:rFonts w:ascii="Times New Roman" w:hAnsi="Times New Roman" w:cs="Times New Roman"/>
          <w:sz w:val="28"/>
          <w:szCs w:val="28"/>
        </w:rPr>
        <w:t>Вообще</w:t>
      </w:r>
      <w:r w:rsidR="004C0570">
        <w:rPr>
          <w:rFonts w:ascii="Times New Roman" w:hAnsi="Times New Roman" w:cs="Times New Roman"/>
          <w:sz w:val="28"/>
          <w:szCs w:val="28"/>
        </w:rPr>
        <w:t xml:space="preserve"> Врубель перья написал бронзой, то есть она светилась безумно</w:t>
      </w:r>
      <w:r w:rsidR="00E625FB">
        <w:rPr>
          <w:rFonts w:ascii="Times New Roman" w:hAnsi="Times New Roman" w:cs="Times New Roman"/>
          <w:sz w:val="28"/>
          <w:szCs w:val="28"/>
        </w:rPr>
        <w:t>, судя по всему.</w:t>
      </w:r>
      <w:r w:rsidR="00EF5976">
        <w:rPr>
          <w:rFonts w:ascii="Times New Roman" w:hAnsi="Times New Roman" w:cs="Times New Roman"/>
          <w:sz w:val="28"/>
          <w:szCs w:val="28"/>
        </w:rPr>
        <w:t xml:space="preserve"> Но</w:t>
      </w:r>
      <w:r w:rsidR="005E71C8">
        <w:rPr>
          <w:rFonts w:ascii="Times New Roman" w:hAnsi="Times New Roman" w:cs="Times New Roman"/>
          <w:sz w:val="28"/>
          <w:szCs w:val="28"/>
        </w:rPr>
        <w:t xml:space="preserve"> </w:t>
      </w:r>
      <w:r w:rsidR="00D46D47">
        <w:rPr>
          <w:rFonts w:ascii="Times New Roman" w:hAnsi="Times New Roman" w:cs="Times New Roman"/>
          <w:sz w:val="28"/>
          <w:szCs w:val="28"/>
        </w:rPr>
        <w:t>он эту бронзу размешал на лаке, а лак темнеет, и лак «посадил» бронзу.</w:t>
      </w:r>
      <w:r w:rsidR="004C0570">
        <w:rPr>
          <w:rFonts w:ascii="Times New Roman" w:hAnsi="Times New Roman" w:cs="Times New Roman"/>
          <w:sz w:val="28"/>
          <w:szCs w:val="28"/>
        </w:rPr>
        <w:t xml:space="preserve"> </w:t>
      </w:r>
      <w:r w:rsidR="00D46D47">
        <w:rPr>
          <w:rFonts w:ascii="Times New Roman" w:hAnsi="Times New Roman" w:cs="Times New Roman"/>
          <w:sz w:val="28"/>
          <w:szCs w:val="28"/>
        </w:rPr>
        <w:t xml:space="preserve">И поэтому сейчас мы видим темно-коричневые перья. </w:t>
      </w:r>
      <w:r w:rsidR="004C0570">
        <w:rPr>
          <w:rFonts w:ascii="Times New Roman" w:hAnsi="Times New Roman" w:cs="Times New Roman"/>
          <w:sz w:val="28"/>
          <w:szCs w:val="28"/>
        </w:rPr>
        <w:t>Перья он изо</w:t>
      </w:r>
      <w:r w:rsidR="00D46D47">
        <w:rPr>
          <w:rFonts w:ascii="Times New Roman" w:hAnsi="Times New Roman" w:cs="Times New Roman"/>
          <w:sz w:val="28"/>
          <w:szCs w:val="28"/>
        </w:rPr>
        <w:t>бразил, как будто это жар-птица. И</w:t>
      </w:r>
      <w:r w:rsidR="004C0570">
        <w:rPr>
          <w:rFonts w:ascii="Times New Roman" w:hAnsi="Times New Roman" w:cs="Times New Roman"/>
          <w:sz w:val="28"/>
          <w:szCs w:val="28"/>
        </w:rPr>
        <w:t xml:space="preserve">ли </w:t>
      </w:r>
      <w:r w:rsidR="00703AE7">
        <w:rPr>
          <w:rFonts w:ascii="Times New Roman" w:hAnsi="Times New Roman" w:cs="Times New Roman"/>
          <w:sz w:val="28"/>
          <w:szCs w:val="28"/>
        </w:rPr>
        <w:t xml:space="preserve">– </w:t>
      </w:r>
      <w:r w:rsidR="004C0570">
        <w:rPr>
          <w:rFonts w:ascii="Times New Roman" w:hAnsi="Times New Roman" w:cs="Times New Roman"/>
          <w:sz w:val="28"/>
          <w:szCs w:val="28"/>
        </w:rPr>
        <w:t>как называется</w:t>
      </w:r>
      <w:r w:rsidR="00D46D47">
        <w:rPr>
          <w:rFonts w:ascii="Times New Roman" w:hAnsi="Times New Roman" w:cs="Times New Roman"/>
          <w:sz w:val="28"/>
          <w:szCs w:val="28"/>
        </w:rPr>
        <w:t xml:space="preserve"> эта птица с хвостом веером</w:t>
      </w:r>
      <w:r w:rsidR="004C0570">
        <w:rPr>
          <w:rFonts w:ascii="Times New Roman" w:hAnsi="Times New Roman" w:cs="Times New Roman"/>
          <w:sz w:val="28"/>
          <w:szCs w:val="28"/>
        </w:rPr>
        <w:t>?</w:t>
      </w:r>
    </w:p>
    <w:p w:rsidR="00D46D47" w:rsidRDefault="004C0570" w:rsidP="00D46D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85A"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D46D47">
        <w:rPr>
          <w:rFonts w:ascii="Times New Roman" w:hAnsi="Times New Roman" w:cs="Times New Roman"/>
          <w:sz w:val="28"/>
          <w:szCs w:val="28"/>
        </w:rPr>
        <w:t>Павлин?</w:t>
      </w:r>
    </w:p>
    <w:p w:rsidR="00C10C68" w:rsidRPr="00931250" w:rsidRDefault="00D46D47" w:rsidP="00D46D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6D47">
        <w:rPr>
          <w:rFonts w:ascii="Times New Roman" w:hAnsi="Times New Roman" w:cs="Times New Roman"/>
          <w:sz w:val="28"/>
          <w:szCs w:val="28"/>
        </w:rPr>
        <w:t>Да, павлин. Павлиньи перья он там изобразил</w:t>
      </w:r>
      <w:r w:rsidR="00F7604A">
        <w:rPr>
          <w:rFonts w:ascii="Times New Roman" w:hAnsi="Times New Roman" w:cs="Times New Roman"/>
          <w:sz w:val="28"/>
          <w:szCs w:val="28"/>
        </w:rPr>
        <w:t xml:space="preserve">. </w:t>
      </w:r>
      <w:r w:rsidRPr="00D46D47">
        <w:rPr>
          <w:rFonts w:ascii="Times New Roman" w:hAnsi="Times New Roman" w:cs="Times New Roman"/>
          <w:sz w:val="28"/>
          <w:szCs w:val="28"/>
        </w:rPr>
        <w:t xml:space="preserve">И </w:t>
      </w:r>
      <w:r w:rsidR="00E30F59">
        <w:rPr>
          <w:rFonts w:ascii="Times New Roman" w:hAnsi="Times New Roman" w:cs="Times New Roman"/>
          <w:sz w:val="28"/>
          <w:szCs w:val="28"/>
        </w:rPr>
        <w:t xml:space="preserve">там </w:t>
      </w:r>
      <w:r w:rsidRPr="00D46D47">
        <w:rPr>
          <w:rFonts w:ascii="Times New Roman" w:hAnsi="Times New Roman" w:cs="Times New Roman"/>
          <w:sz w:val="28"/>
          <w:szCs w:val="28"/>
        </w:rPr>
        <w:t xml:space="preserve">у него только </w:t>
      </w:r>
      <w:r w:rsidR="004A663C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D46D47">
        <w:rPr>
          <w:rFonts w:ascii="Times New Roman" w:hAnsi="Times New Roman" w:cs="Times New Roman"/>
          <w:sz w:val="28"/>
          <w:szCs w:val="28"/>
        </w:rPr>
        <w:t>на лбу осталс</w:t>
      </w:r>
      <w:r w:rsidR="00F7604A">
        <w:rPr>
          <w:rFonts w:ascii="Times New Roman" w:hAnsi="Times New Roman" w:cs="Times New Roman"/>
          <w:sz w:val="28"/>
          <w:szCs w:val="28"/>
        </w:rPr>
        <w:t>я такой блик, который не погас, вс</w:t>
      </w:r>
      <w:r w:rsidR="00E30F59">
        <w:rPr>
          <w:rFonts w:ascii="Times New Roman" w:hAnsi="Times New Roman" w:cs="Times New Roman"/>
          <w:sz w:val="28"/>
          <w:szCs w:val="28"/>
        </w:rPr>
        <w:t>я</w:t>
      </w:r>
      <w:r w:rsidR="00F7604A">
        <w:rPr>
          <w:rFonts w:ascii="Times New Roman" w:hAnsi="Times New Roman" w:cs="Times New Roman"/>
          <w:sz w:val="28"/>
          <w:szCs w:val="28"/>
        </w:rPr>
        <w:t xml:space="preserve"> остальная картина «погасла»</w:t>
      </w:r>
      <w:r w:rsidR="002A5D83">
        <w:rPr>
          <w:rFonts w:ascii="Times New Roman" w:hAnsi="Times New Roman" w:cs="Times New Roman"/>
          <w:sz w:val="28"/>
          <w:szCs w:val="28"/>
        </w:rPr>
        <w:t xml:space="preserve"> очень сильно</w:t>
      </w:r>
      <w:r w:rsidR="00F7604A">
        <w:rPr>
          <w:rFonts w:ascii="Times New Roman" w:hAnsi="Times New Roman" w:cs="Times New Roman"/>
          <w:sz w:val="28"/>
          <w:szCs w:val="28"/>
        </w:rPr>
        <w:t xml:space="preserve">. </w:t>
      </w:r>
      <w:r w:rsidR="001F59E5" w:rsidRPr="00931250">
        <w:rPr>
          <w:rFonts w:ascii="Times New Roman" w:hAnsi="Times New Roman" w:cs="Times New Roman"/>
          <w:sz w:val="28"/>
          <w:szCs w:val="28"/>
        </w:rPr>
        <w:t>Вот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он приводил </w:t>
      </w:r>
      <w:r>
        <w:rPr>
          <w:rFonts w:ascii="Times New Roman" w:hAnsi="Times New Roman" w:cs="Times New Roman"/>
          <w:sz w:val="28"/>
          <w:szCs w:val="28"/>
        </w:rPr>
        <w:t xml:space="preserve">это, как </w:t>
      </w:r>
      <w:r w:rsidR="001F59E5" w:rsidRPr="00931250">
        <w:rPr>
          <w:rFonts w:ascii="Times New Roman" w:hAnsi="Times New Roman" w:cs="Times New Roman"/>
          <w:sz w:val="28"/>
          <w:szCs w:val="28"/>
        </w:rPr>
        <w:t>пример</w:t>
      </w:r>
      <w:r w:rsidR="00F358F7">
        <w:rPr>
          <w:rFonts w:ascii="Times New Roman" w:hAnsi="Times New Roman" w:cs="Times New Roman"/>
          <w:sz w:val="28"/>
          <w:szCs w:val="28"/>
        </w:rPr>
        <w:t>: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30F59">
        <w:rPr>
          <w:rFonts w:ascii="Times New Roman" w:hAnsi="Times New Roman" w:cs="Times New Roman"/>
          <w:sz w:val="28"/>
          <w:szCs w:val="28"/>
        </w:rPr>
        <w:t xml:space="preserve">что есть, то есть, </w:t>
      </w:r>
      <w:r w:rsidR="001F59E5" w:rsidRPr="00931250">
        <w:rPr>
          <w:rFonts w:ascii="Times New Roman" w:hAnsi="Times New Roman" w:cs="Times New Roman"/>
          <w:sz w:val="28"/>
          <w:szCs w:val="28"/>
        </w:rPr>
        <w:t>мы видим то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F7604A">
        <w:rPr>
          <w:rFonts w:ascii="Times New Roman" w:hAnsi="Times New Roman" w:cs="Times New Roman"/>
          <w:sz w:val="28"/>
          <w:szCs w:val="28"/>
        </w:rPr>
        <w:t>сейчас</w:t>
      </w:r>
      <w:r w:rsidR="002A5D83">
        <w:rPr>
          <w:rFonts w:ascii="Times New Roman" w:hAnsi="Times New Roman" w:cs="Times New Roman"/>
          <w:sz w:val="28"/>
          <w:szCs w:val="28"/>
        </w:rPr>
        <w:t>, а не то, что было изначально</w:t>
      </w:r>
      <w:r w:rsidR="00F358F7">
        <w:rPr>
          <w:rFonts w:ascii="Times New Roman" w:hAnsi="Times New Roman" w:cs="Times New Roman"/>
          <w:sz w:val="28"/>
          <w:szCs w:val="28"/>
        </w:rPr>
        <w:t>. И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A5D83">
        <w:rPr>
          <w:rFonts w:ascii="Times New Roman" w:hAnsi="Times New Roman" w:cs="Times New Roman"/>
          <w:sz w:val="28"/>
          <w:szCs w:val="28"/>
        </w:rPr>
        <w:t>поэтому</w:t>
      </w:r>
      <w:r w:rsidR="00F358F7">
        <w:rPr>
          <w:rFonts w:ascii="Times New Roman" w:hAnsi="Times New Roman" w:cs="Times New Roman"/>
          <w:sz w:val="28"/>
          <w:szCs w:val="28"/>
        </w:rPr>
        <w:t xml:space="preserve"> </w:t>
      </w:r>
      <w:r w:rsidR="00E30F59">
        <w:rPr>
          <w:rFonts w:ascii="Times New Roman" w:hAnsi="Times New Roman" w:cs="Times New Roman"/>
          <w:sz w:val="28"/>
          <w:szCs w:val="28"/>
        </w:rPr>
        <w:t xml:space="preserve"> что</w:t>
      </w:r>
      <w:r w:rsidR="002A5D83">
        <w:rPr>
          <w:rFonts w:ascii="Times New Roman" w:hAnsi="Times New Roman" w:cs="Times New Roman"/>
          <w:sz w:val="28"/>
          <w:szCs w:val="28"/>
        </w:rPr>
        <w:t xml:space="preserve"> </w:t>
      </w:r>
      <w:r w:rsidR="001F59E5" w:rsidRPr="00931250">
        <w:rPr>
          <w:rFonts w:ascii="Times New Roman" w:hAnsi="Times New Roman" w:cs="Times New Roman"/>
          <w:sz w:val="28"/>
          <w:szCs w:val="28"/>
        </w:rPr>
        <w:t>трещин</w:t>
      </w:r>
      <w:r w:rsidR="004A663C">
        <w:rPr>
          <w:rFonts w:ascii="Times New Roman" w:hAnsi="Times New Roman" w:cs="Times New Roman"/>
          <w:sz w:val="28"/>
          <w:szCs w:val="28"/>
        </w:rPr>
        <w:t>ы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A663C">
        <w:rPr>
          <w:rFonts w:ascii="Times New Roman" w:hAnsi="Times New Roman" w:cs="Times New Roman"/>
          <w:sz w:val="28"/>
          <w:szCs w:val="28"/>
        </w:rPr>
        <w:t>– в этом</w:t>
      </w:r>
      <w:r w:rsidR="003164A3">
        <w:rPr>
          <w:rFonts w:ascii="Times New Roman" w:hAnsi="Times New Roman" w:cs="Times New Roman"/>
          <w:sz w:val="28"/>
          <w:szCs w:val="28"/>
        </w:rPr>
        <w:t xml:space="preserve"> </w:t>
      </w:r>
      <w:r w:rsidR="00F358F7">
        <w:rPr>
          <w:rFonts w:ascii="Times New Roman" w:hAnsi="Times New Roman" w:cs="Times New Roman"/>
          <w:sz w:val="28"/>
          <w:szCs w:val="28"/>
        </w:rPr>
        <w:t>нет</w:t>
      </w:r>
      <w:r w:rsidR="002A5D8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F59E5" w:rsidRPr="00931250">
        <w:rPr>
          <w:rFonts w:ascii="Times New Roman" w:hAnsi="Times New Roman" w:cs="Times New Roman"/>
          <w:sz w:val="28"/>
          <w:szCs w:val="28"/>
        </w:rPr>
        <w:t>ничего плохого. Пото</w:t>
      </w:r>
      <w:r w:rsidR="002A5D83">
        <w:rPr>
          <w:rFonts w:ascii="Times New Roman" w:hAnsi="Times New Roman" w:cs="Times New Roman"/>
          <w:sz w:val="28"/>
          <w:szCs w:val="28"/>
        </w:rPr>
        <w:t>м он показа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л нам </w:t>
      </w:r>
      <w:r w:rsidR="002A5D83">
        <w:rPr>
          <w:rFonts w:ascii="Times New Roman" w:hAnsi="Times New Roman" w:cs="Times New Roman"/>
          <w:sz w:val="28"/>
          <w:szCs w:val="28"/>
        </w:rPr>
        <w:t>картины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своей жены</w:t>
      </w:r>
      <w:r w:rsidR="00E30F59">
        <w:rPr>
          <w:rFonts w:ascii="Times New Roman" w:hAnsi="Times New Roman" w:cs="Times New Roman"/>
          <w:sz w:val="28"/>
          <w:szCs w:val="28"/>
        </w:rPr>
        <w:t xml:space="preserve"> – </w:t>
      </w:r>
      <w:r w:rsidR="00E30F59" w:rsidRPr="00931250">
        <w:rPr>
          <w:rFonts w:ascii="Times New Roman" w:hAnsi="Times New Roman" w:cs="Times New Roman"/>
          <w:sz w:val="28"/>
          <w:szCs w:val="28"/>
        </w:rPr>
        <w:t>график</w:t>
      </w:r>
      <w:r w:rsidR="00E30F59">
        <w:rPr>
          <w:rFonts w:ascii="Times New Roman" w:hAnsi="Times New Roman" w:cs="Times New Roman"/>
          <w:sz w:val="28"/>
          <w:szCs w:val="28"/>
        </w:rPr>
        <w:t>а такая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. Она рисовала все время </w:t>
      </w:r>
      <w:r w:rsidR="00E30F59">
        <w:rPr>
          <w:rFonts w:ascii="Times New Roman" w:hAnsi="Times New Roman" w:cs="Times New Roman"/>
          <w:sz w:val="28"/>
          <w:szCs w:val="28"/>
        </w:rPr>
        <w:t>вот этот их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 барак, а </w:t>
      </w:r>
      <w:r w:rsidR="002A5D83">
        <w:rPr>
          <w:rFonts w:ascii="Times New Roman" w:hAnsi="Times New Roman" w:cs="Times New Roman"/>
          <w:sz w:val="28"/>
          <w:szCs w:val="28"/>
        </w:rPr>
        <w:t xml:space="preserve">на бараке сидят или </w:t>
      </w:r>
      <w:r w:rsidR="001F59E5" w:rsidRPr="00931250">
        <w:rPr>
          <w:rFonts w:ascii="Times New Roman" w:hAnsi="Times New Roman" w:cs="Times New Roman"/>
          <w:sz w:val="28"/>
          <w:szCs w:val="28"/>
        </w:rPr>
        <w:t xml:space="preserve">ходят </w:t>
      </w:r>
      <w:r w:rsidR="002A5D83">
        <w:rPr>
          <w:rFonts w:ascii="Times New Roman" w:hAnsi="Times New Roman" w:cs="Times New Roman"/>
          <w:sz w:val="28"/>
          <w:szCs w:val="28"/>
        </w:rPr>
        <w:t xml:space="preserve">какие-то </w:t>
      </w:r>
      <w:r w:rsidR="001F59E5" w:rsidRPr="00931250">
        <w:rPr>
          <w:rFonts w:ascii="Times New Roman" w:hAnsi="Times New Roman" w:cs="Times New Roman"/>
          <w:sz w:val="28"/>
          <w:szCs w:val="28"/>
        </w:rPr>
        <w:t>волки</w:t>
      </w:r>
      <w:r w:rsidR="003164A3" w:rsidRPr="003164A3">
        <w:rPr>
          <w:rFonts w:ascii="Times New Roman" w:hAnsi="Times New Roman" w:cs="Times New Roman"/>
          <w:sz w:val="28"/>
          <w:szCs w:val="28"/>
        </w:rPr>
        <w:t xml:space="preserve"> </w:t>
      </w:r>
      <w:r w:rsidR="003164A3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3164A3" w:rsidRPr="00931250">
        <w:rPr>
          <w:rFonts w:ascii="Times New Roman" w:hAnsi="Times New Roman" w:cs="Times New Roman"/>
          <w:sz w:val="28"/>
          <w:szCs w:val="28"/>
        </w:rPr>
        <w:t>страшные</w:t>
      </w:r>
      <w:r w:rsidR="001F59E5" w:rsidRPr="00931250">
        <w:rPr>
          <w:rFonts w:ascii="Times New Roman" w:hAnsi="Times New Roman" w:cs="Times New Roman"/>
          <w:sz w:val="28"/>
          <w:szCs w:val="28"/>
        </w:rPr>
        <w:t>.</w:t>
      </w:r>
    </w:p>
    <w:p w:rsidR="003164A3" w:rsidRDefault="002A5D8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864">
        <w:rPr>
          <w:rFonts w:ascii="Times New Roman" w:hAnsi="Times New Roman" w:cs="Times New Roman"/>
          <w:i/>
          <w:sz w:val="28"/>
          <w:szCs w:val="28"/>
        </w:rPr>
        <w:t>«</w:t>
      </w:r>
      <w:r w:rsidR="004A4DF1" w:rsidRPr="00CA7864">
        <w:rPr>
          <w:rFonts w:ascii="Times New Roman" w:hAnsi="Times New Roman" w:cs="Times New Roman"/>
          <w:i/>
          <w:sz w:val="28"/>
          <w:szCs w:val="28"/>
        </w:rPr>
        <w:t>Ну, вы</w:t>
      </w:r>
      <w:r w:rsidRPr="00CA7864">
        <w:rPr>
          <w:rFonts w:ascii="Times New Roman" w:hAnsi="Times New Roman" w:cs="Times New Roman"/>
          <w:i/>
          <w:sz w:val="28"/>
          <w:szCs w:val="28"/>
        </w:rPr>
        <w:t xml:space="preserve"> ещё можете сходить, здесь</w:t>
      </w:r>
      <w:r w:rsidR="001F59E5" w:rsidRPr="00CA7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A7864">
        <w:rPr>
          <w:rFonts w:ascii="Times New Roman" w:hAnsi="Times New Roman" w:cs="Times New Roman"/>
          <w:i/>
          <w:sz w:val="28"/>
          <w:szCs w:val="28"/>
        </w:rPr>
        <w:t xml:space="preserve">живут </w:t>
      </w:r>
      <w:r w:rsidR="001F59E5" w:rsidRPr="00CA7864">
        <w:rPr>
          <w:rFonts w:ascii="Times New Roman" w:hAnsi="Times New Roman" w:cs="Times New Roman"/>
          <w:i/>
          <w:sz w:val="28"/>
          <w:szCs w:val="28"/>
        </w:rPr>
        <w:t>рядом</w:t>
      </w:r>
      <w:r w:rsidR="004A4DF1" w:rsidRPr="00CA7864">
        <w:rPr>
          <w:rFonts w:ascii="Times New Roman" w:hAnsi="Times New Roman" w:cs="Times New Roman"/>
          <w:i/>
          <w:sz w:val="28"/>
          <w:szCs w:val="28"/>
        </w:rPr>
        <w:t>, недалеко,</w:t>
      </w:r>
      <w:r w:rsidR="001F59E5" w:rsidRPr="00CA7864">
        <w:rPr>
          <w:rFonts w:ascii="Times New Roman" w:hAnsi="Times New Roman" w:cs="Times New Roman"/>
          <w:i/>
          <w:sz w:val="28"/>
          <w:szCs w:val="28"/>
        </w:rPr>
        <w:t xml:space="preserve"> Кропивницк</w:t>
      </w:r>
      <w:r w:rsidRPr="00CA7864">
        <w:rPr>
          <w:rFonts w:ascii="Times New Roman" w:hAnsi="Times New Roman" w:cs="Times New Roman"/>
          <w:i/>
          <w:sz w:val="28"/>
          <w:szCs w:val="28"/>
        </w:rPr>
        <w:t>ие</w:t>
      </w:r>
      <w:r w:rsidR="004A4DF1" w:rsidRPr="00CA7864">
        <w:rPr>
          <w:rFonts w:ascii="Times New Roman" w:hAnsi="Times New Roman" w:cs="Times New Roman"/>
          <w:i/>
          <w:sz w:val="28"/>
          <w:szCs w:val="28"/>
        </w:rPr>
        <w:t>»</w:t>
      </w:r>
      <w:r w:rsidR="004A4DF1">
        <w:rPr>
          <w:rFonts w:ascii="Times New Roman" w:hAnsi="Times New Roman" w:cs="Times New Roman"/>
          <w:sz w:val="28"/>
          <w:szCs w:val="28"/>
        </w:rPr>
        <w:t xml:space="preserve"> </w:t>
      </w:r>
      <w:r w:rsidR="00170334">
        <w:rPr>
          <w:rFonts w:ascii="Times New Roman" w:hAnsi="Times New Roman" w:cs="Times New Roman"/>
          <w:sz w:val="28"/>
          <w:szCs w:val="28"/>
        </w:rPr>
        <w:t>или Краснопе</w:t>
      </w:r>
      <w:r w:rsidR="000C7F28">
        <w:rPr>
          <w:rFonts w:ascii="Times New Roman" w:hAnsi="Times New Roman" w:cs="Times New Roman"/>
          <w:sz w:val="28"/>
          <w:szCs w:val="28"/>
        </w:rPr>
        <w:t>в</w:t>
      </w:r>
      <w:r w:rsidR="00170334">
        <w:rPr>
          <w:rFonts w:ascii="Times New Roman" w:hAnsi="Times New Roman" w:cs="Times New Roman"/>
          <w:sz w:val="28"/>
          <w:szCs w:val="28"/>
        </w:rPr>
        <w:t>цевы</w:t>
      </w:r>
      <w:r w:rsidR="004A4DF1">
        <w:rPr>
          <w:rFonts w:ascii="Times New Roman" w:hAnsi="Times New Roman" w:cs="Times New Roman"/>
          <w:sz w:val="28"/>
          <w:szCs w:val="28"/>
        </w:rPr>
        <w:t>,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A3" w:rsidRDefault="003164A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4A3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Кропивницкие…</w:t>
      </w:r>
    </w:p>
    <w:p w:rsidR="001F59E5" w:rsidRDefault="003164A3" w:rsidP="00817B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4A3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170334">
        <w:rPr>
          <w:rFonts w:ascii="Times New Roman" w:hAnsi="Times New Roman" w:cs="Times New Roman"/>
          <w:sz w:val="28"/>
          <w:szCs w:val="28"/>
        </w:rPr>
        <w:t xml:space="preserve"> их путаю, это оба «левые» художники</w:t>
      </w:r>
      <w:r w:rsidR="004A4DF1">
        <w:rPr>
          <w:rFonts w:ascii="Times New Roman" w:hAnsi="Times New Roman" w:cs="Times New Roman"/>
          <w:sz w:val="28"/>
          <w:szCs w:val="28"/>
        </w:rPr>
        <w:t>, кто из них кто</w:t>
      </w:r>
      <w:r w:rsidR="00170334">
        <w:rPr>
          <w:rFonts w:ascii="Times New Roman" w:hAnsi="Times New Roman" w:cs="Times New Roman"/>
          <w:sz w:val="28"/>
          <w:szCs w:val="28"/>
        </w:rPr>
        <w:t>, в общем</w:t>
      </w:r>
      <w:r w:rsidR="00703AE7">
        <w:rPr>
          <w:rFonts w:ascii="Times New Roman" w:hAnsi="Times New Roman" w:cs="Times New Roman"/>
          <w:sz w:val="28"/>
          <w:szCs w:val="28"/>
        </w:rPr>
        <w:t>,</w:t>
      </w:r>
      <w:r w:rsidR="00170334">
        <w:rPr>
          <w:rFonts w:ascii="Times New Roman" w:hAnsi="Times New Roman" w:cs="Times New Roman"/>
          <w:sz w:val="28"/>
          <w:szCs w:val="28"/>
        </w:rPr>
        <w:t xml:space="preserve"> старший Кропивницкий со своей женой</w:t>
      </w:r>
      <w:r w:rsidR="002A5D83">
        <w:rPr>
          <w:rFonts w:ascii="Times New Roman" w:hAnsi="Times New Roman" w:cs="Times New Roman"/>
          <w:sz w:val="28"/>
          <w:szCs w:val="28"/>
        </w:rPr>
        <w:t xml:space="preserve">. </w:t>
      </w:r>
      <w:r w:rsidR="005F776D" w:rsidRPr="00817B8E">
        <w:rPr>
          <w:rFonts w:ascii="Times New Roman" w:hAnsi="Times New Roman" w:cs="Times New Roman"/>
          <w:i/>
          <w:sz w:val="28"/>
          <w:szCs w:val="28"/>
        </w:rPr>
        <w:t>«</w:t>
      </w:r>
      <w:r w:rsidR="006B5F6D" w:rsidRPr="00817B8E">
        <w:rPr>
          <w:rFonts w:ascii="Times New Roman" w:hAnsi="Times New Roman" w:cs="Times New Roman"/>
          <w:i/>
          <w:sz w:val="28"/>
          <w:szCs w:val="28"/>
        </w:rPr>
        <w:t xml:space="preserve">А вообще, </w:t>
      </w:r>
      <w:r w:rsidRPr="00817B8E">
        <w:rPr>
          <w:rFonts w:ascii="Times New Roman" w:hAnsi="Times New Roman" w:cs="Times New Roman"/>
          <w:i/>
          <w:sz w:val="28"/>
          <w:szCs w:val="28"/>
        </w:rPr>
        <w:t>–</w:t>
      </w:r>
      <w:r w:rsidR="006B5F6D" w:rsidRPr="00817B8E">
        <w:rPr>
          <w:rFonts w:ascii="Times New Roman" w:hAnsi="Times New Roman" w:cs="Times New Roman"/>
          <w:i/>
          <w:sz w:val="28"/>
          <w:szCs w:val="28"/>
        </w:rPr>
        <w:t xml:space="preserve"> говорит Рабин, </w:t>
      </w:r>
      <w:r w:rsidRPr="00817B8E">
        <w:rPr>
          <w:rFonts w:ascii="Times New Roman" w:hAnsi="Times New Roman" w:cs="Times New Roman"/>
          <w:i/>
          <w:sz w:val="28"/>
          <w:szCs w:val="28"/>
        </w:rPr>
        <w:t>–</w:t>
      </w:r>
      <w:r w:rsidR="006B5F6D" w:rsidRPr="00817B8E">
        <w:rPr>
          <w:rFonts w:ascii="Times New Roman" w:hAnsi="Times New Roman" w:cs="Times New Roman"/>
          <w:i/>
          <w:sz w:val="28"/>
          <w:szCs w:val="28"/>
        </w:rPr>
        <w:t xml:space="preserve"> что вам сейчас ходить по художникам, 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сейчас </w:t>
      </w:r>
      <w:r w:rsidR="006B5F6D" w:rsidRPr="00817B8E">
        <w:rPr>
          <w:rFonts w:ascii="Times New Roman" w:hAnsi="Times New Roman" w:cs="Times New Roman"/>
          <w:i/>
          <w:sz w:val="28"/>
          <w:szCs w:val="28"/>
        </w:rPr>
        <w:t xml:space="preserve">все на дачах. Вы сходите к </w:t>
      </w:r>
      <w:r w:rsidR="006B5F6D" w:rsidRPr="00817B8E">
        <w:rPr>
          <w:rFonts w:ascii="Times New Roman" w:hAnsi="Times New Roman" w:cs="Times New Roman"/>
          <w:i/>
          <w:sz w:val="28"/>
          <w:szCs w:val="28"/>
        </w:rPr>
        <w:lastRenderedPageBreak/>
        <w:t>студенту</w:t>
      </w:r>
      <w:r w:rsidR="004B1987" w:rsidRPr="00817B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776D" w:rsidRPr="00817B8E">
        <w:rPr>
          <w:rFonts w:ascii="Times New Roman" w:hAnsi="Times New Roman" w:cs="Times New Roman"/>
          <w:i/>
          <w:sz w:val="28"/>
          <w:szCs w:val="28"/>
        </w:rPr>
        <w:t xml:space="preserve">знакомому, </w:t>
      </w:r>
      <w:r w:rsidR="004B1987" w:rsidRPr="00817B8E">
        <w:rPr>
          <w:rFonts w:ascii="Times New Roman" w:hAnsi="Times New Roman" w:cs="Times New Roman"/>
          <w:i/>
          <w:sz w:val="28"/>
          <w:szCs w:val="28"/>
        </w:rPr>
        <w:t>Андрею Амальрику, у него по о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дной картине </w:t>
      </w:r>
      <w:r w:rsidR="00E53775" w:rsidRPr="00817B8E">
        <w:rPr>
          <w:rFonts w:ascii="Times New Roman" w:hAnsi="Times New Roman" w:cs="Times New Roman"/>
          <w:i/>
          <w:sz w:val="28"/>
          <w:szCs w:val="28"/>
        </w:rPr>
        <w:t xml:space="preserve">есть </w:t>
      </w:r>
      <w:r w:rsidR="005F776D" w:rsidRPr="00817B8E">
        <w:rPr>
          <w:rFonts w:ascii="Times New Roman" w:hAnsi="Times New Roman" w:cs="Times New Roman"/>
          <w:i/>
          <w:sz w:val="28"/>
          <w:szCs w:val="28"/>
        </w:rPr>
        <w:t>все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 художник</w:t>
      </w:r>
      <w:r w:rsidR="00E53775" w:rsidRPr="00817B8E">
        <w:rPr>
          <w:rFonts w:ascii="Times New Roman" w:hAnsi="Times New Roman" w:cs="Times New Roman"/>
          <w:i/>
          <w:sz w:val="28"/>
          <w:szCs w:val="28"/>
        </w:rPr>
        <w:t>и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17B8E">
        <w:rPr>
          <w:rFonts w:ascii="Times New Roman" w:hAnsi="Times New Roman" w:cs="Times New Roman"/>
          <w:i/>
          <w:sz w:val="28"/>
          <w:szCs w:val="28"/>
        </w:rPr>
        <w:t>которые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 интересные в Москве. </w:t>
      </w:r>
      <w:r w:rsidR="004B1987" w:rsidRPr="00817B8E">
        <w:rPr>
          <w:rFonts w:ascii="Times New Roman" w:hAnsi="Times New Roman" w:cs="Times New Roman"/>
          <w:i/>
          <w:sz w:val="28"/>
          <w:szCs w:val="28"/>
        </w:rPr>
        <w:t>Вы сразу и посмотрите</w:t>
      </w:r>
      <w:r w:rsidR="005F776D" w:rsidRPr="00817B8E">
        <w:rPr>
          <w:rFonts w:ascii="Times New Roman" w:hAnsi="Times New Roman" w:cs="Times New Roman"/>
          <w:i/>
          <w:sz w:val="28"/>
          <w:szCs w:val="28"/>
        </w:rPr>
        <w:t xml:space="preserve"> все</w:t>
      </w:r>
      <w:r w:rsidR="004B1987" w:rsidRPr="00817B8E">
        <w:rPr>
          <w:rFonts w:ascii="Times New Roman" w:hAnsi="Times New Roman" w:cs="Times New Roman"/>
          <w:i/>
          <w:sz w:val="28"/>
          <w:szCs w:val="28"/>
        </w:rPr>
        <w:t>. Вот вам телефон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 xml:space="preserve">, скажете, </w:t>
      </w:r>
      <w:r w:rsidR="00132229" w:rsidRPr="00817B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5D83" w:rsidRPr="00817B8E">
        <w:rPr>
          <w:rFonts w:ascii="Times New Roman" w:hAnsi="Times New Roman" w:cs="Times New Roman"/>
          <w:i/>
          <w:sz w:val="28"/>
          <w:szCs w:val="28"/>
        </w:rPr>
        <w:t>что от Рабина</w:t>
      </w:r>
      <w:r w:rsidR="004B1987" w:rsidRPr="00817B8E">
        <w:rPr>
          <w:rFonts w:ascii="Times New Roman" w:hAnsi="Times New Roman" w:cs="Times New Roman"/>
          <w:i/>
          <w:sz w:val="28"/>
          <w:szCs w:val="28"/>
        </w:rPr>
        <w:t>».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Сначала мы </w:t>
      </w:r>
      <w:r w:rsidR="002A5D83">
        <w:rPr>
          <w:rFonts w:ascii="Times New Roman" w:hAnsi="Times New Roman" w:cs="Times New Roman"/>
          <w:sz w:val="28"/>
          <w:szCs w:val="28"/>
        </w:rPr>
        <w:t xml:space="preserve">пошли от Рабина </w:t>
      </w:r>
      <w:r w:rsidR="00D12D20">
        <w:rPr>
          <w:rFonts w:ascii="Times New Roman" w:hAnsi="Times New Roman" w:cs="Times New Roman"/>
          <w:sz w:val="28"/>
          <w:szCs w:val="28"/>
        </w:rPr>
        <w:t xml:space="preserve">в дом 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к Кропивницкому, </w:t>
      </w:r>
      <w:r w:rsidR="00EB3A6E">
        <w:rPr>
          <w:rFonts w:ascii="Times New Roman" w:hAnsi="Times New Roman" w:cs="Times New Roman"/>
          <w:sz w:val="28"/>
          <w:szCs w:val="28"/>
        </w:rPr>
        <w:t xml:space="preserve">или Краснопевцеву, </w:t>
      </w:r>
      <w:r w:rsidR="004B1987" w:rsidRPr="00931250">
        <w:rPr>
          <w:rFonts w:ascii="Times New Roman" w:hAnsi="Times New Roman" w:cs="Times New Roman"/>
          <w:sz w:val="28"/>
          <w:szCs w:val="28"/>
        </w:rPr>
        <w:t>но там никого не было</w:t>
      </w:r>
      <w:r w:rsidR="00170334">
        <w:rPr>
          <w:rFonts w:ascii="Times New Roman" w:hAnsi="Times New Roman" w:cs="Times New Roman"/>
          <w:sz w:val="28"/>
          <w:szCs w:val="28"/>
        </w:rPr>
        <w:t>,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17B8E">
        <w:rPr>
          <w:rFonts w:ascii="Times New Roman" w:hAnsi="Times New Roman" w:cs="Times New Roman"/>
          <w:sz w:val="28"/>
          <w:szCs w:val="28"/>
        </w:rPr>
        <w:t xml:space="preserve">была </w:t>
      </w:r>
      <w:r w:rsidR="00170334">
        <w:rPr>
          <w:rFonts w:ascii="Times New Roman" w:hAnsi="Times New Roman" w:cs="Times New Roman"/>
          <w:sz w:val="28"/>
          <w:szCs w:val="28"/>
        </w:rPr>
        <w:t>только хозяйка</w:t>
      </w:r>
      <w:r w:rsidR="00EB3A6E">
        <w:rPr>
          <w:rFonts w:ascii="Times New Roman" w:hAnsi="Times New Roman" w:cs="Times New Roman"/>
          <w:sz w:val="28"/>
          <w:szCs w:val="28"/>
        </w:rPr>
        <w:t>.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EB3A6E">
        <w:rPr>
          <w:rFonts w:ascii="Times New Roman" w:hAnsi="Times New Roman" w:cs="Times New Roman"/>
          <w:sz w:val="28"/>
          <w:szCs w:val="28"/>
        </w:rPr>
        <w:t>С</w:t>
      </w:r>
      <w:r w:rsidR="00170334">
        <w:rPr>
          <w:rFonts w:ascii="Times New Roman" w:hAnsi="Times New Roman" w:cs="Times New Roman"/>
          <w:sz w:val="28"/>
          <w:szCs w:val="28"/>
        </w:rPr>
        <w:t>таруха</w:t>
      </w:r>
      <w:r w:rsidR="00EB3A6E">
        <w:rPr>
          <w:rFonts w:ascii="Times New Roman" w:hAnsi="Times New Roman" w:cs="Times New Roman"/>
          <w:sz w:val="28"/>
          <w:szCs w:val="28"/>
        </w:rPr>
        <w:t>!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EB3A6E">
        <w:rPr>
          <w:rFonts w:ascii="Times New Roman" w:hAnsi="Times New Roman" w:cs="Times New Roman"/>
          <w:sz w:val="28"/>
          <w:szCs w:val="28"/>
        </w:rPr>
        <w:t>П</w:t>
      </w:r>
      <w:r w:rsidR="00170334">
        <w:rPr>
          <w:rFonts w:ascii="Times New Roman" w:hAnsi="Times New Roman" w:cs="Times New Roman"/>
          <w:sz w:val="28"/>
          <w:szCs w:val="28"/>
        </w:rPr>
        <w:t>очти</w:t>
      </w:r>
      <w:r w:rsidR="00EB3A6E">
        <w:rPr>
          <w:rFonts w:ascii="Times New Roman" w:hAnsi="Times New Roman" w:cs="Times New Roman"/>
          <w:sz w:val="28"/>
          <w:szCs w:val="28"/>
        </w:rPr>
        <w:t xml:space="preserve"> </w:t>
      </w:r>
      <w:r w:rsidR="00170334">
        <w:rPr>
          <w:rFonts w:ascii="Times New Roman" w:hAnsi="Times New Roman" w:cs="Times New Roman"/>
          <w:sz w:val="28"/>
          <w:szCs w:val="28"/>
        </w:rPr>
        <w:t xml:space="preserve">60 лет ей, а нам 17 </w:t>
      </w:r>
      <w:r w:rsidR="00170334" w:rsidRPr="00CF0A7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703AE7">
        <w:rPr>
          <w:rFonts w:ascii="Times New Roman" w:hAnsi="Times New Roman" w:cs="Times New Roman"/>
          <w:sz w:val="28"/>
          <w:szCs w:val="28"/>
        </w:rPr>
        <w:t>.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70334">
        <w:rPr>
          <w:rFonts w:ascii="Times New Roman" w:hAnsi="Times New Roman" w:cs="Times New Roman"/>
          <w:sz w:val="28"/>
          <w:szCs w:val="28"/>
        </w:rPr>
        <w:t>Это смешно сейчас</w:t>
      </w:r>
      <w:r w:rsidR="000F7903">
        <w:rPr>
          <w:rFonts w:ascii="Times New Roman" w:hAnsi="Times New Roman" w:cs="Times New Roman"/>
          <w:sz w:val="28"/>
          <w:szCs w:val="28"/>
        </w:rPr>
        <w:t>, когда вспоминаю, это смешно очень.</w:t>
      </w:r>
      <w:r w:rsidR="00170334">
        <w:rPr>
          <w:rFonts w:ascii="Times New Roman" w:hAnsi="Times New Roman" w:cs="Times New Roman"/>
          <w:sz w:val="28"/>
          <w:szCs w:val="28"/>
        </w:rPr>
        <w:t xml:space="preserve"> Мы когда ушли, Гришка говорит: </w:t>
      </w:r>
      <w:r w:rsidR="00170334" w:rsidRPr="00817B8E">
        <w:rPr>
          <w:rFonts w:ascii="Times New Roman" w:hAnsi="Times New Roman" w:cs="Times New Roman"/>
          <w:i/>
          <w:sz w:val="28"/>
          <w:szCs w:val="28"/>
        </w:rPr>
        <w:t xml:space="preserve">«Надо же какая старуха, она бы ещё </w:t>
      </w:r>
      <w:r w:rsidR="00EB3A6E" w:rsidRPr="00817B8E">
        <w:rPr>
          <w:rFonts w:ascii="Times New Roman" w:hAnsi="Times New Roman" w:cs="Times New Roman"/>
          <w:i/>
          <w:sz w:val="28"/>
          <w:szCs w:val="28"/>
        </w:rPr>
        <w:t xml:space="preserve">сейчас </w:t>
      </w:r>
      <w:r w:rsidR="00170334" w:rsidRPr="00817B8E">
        <w:rPr>
          <w:rFonts w:ascii="Times New Roman" w:hAnsi="Times New Roman" w:cs="Times New Roman"/>
          <w:i/>
          <w:sz w:val="28"/>
          <w:szCs w:val="28"/>
        </w:rPr>
        <w:t>рок стала танцевать</w:t>
      </w:r>
      <w:r w:rsidR="00E64C4C" w:rsidRPr="00817B8E">
        <w:rPr>
          <w:rFonts w:ascii="Times New Roman" w:hAnsi="Times New Roman" w:cs="Times New Roman"/>
          <w:i/>
          <w:sz w:val="28"/>
          <w:szCs w:val="28"/>
        </w:rPr>
        <w:t>! Вот ведь</w:t>
      </w:r>
      <w:r w:rsidR="00170334" w:rsidRPr="00817B8E">
        <w:rPr>
          <w:rFonts w:ascii="Times New Roman" w:hAnsi="Times New Roman" w:cs="Times New Roman"/>
          <w:i/>
          <w:sz w:val="28"/>
          <w:szCs w:val="28"/>
        </w:rPr>
        <w:t>!»</w:t>
      </w:r>
      <w:r w:rsidR="00170334">
        <w:rPr>
          <w:rFonts w:ascii="Times New Roman" w:hAnsi="Times New Roman" w:cs="Times New Roman"/>
          <w:sz w:val="28"/>
          <w:szCs w:val="28"/>
        </w:rPr>
        <w:t xml:space="preserve"> Нормальная женщина</w:t>
      </w:r>
      <w:r w:rsidR="00EB3A6E">
        <w:rPr>
          <w:rFonts w:ascii="Times New Roman" w:hAnsi="Times New Roman" w:cs="Times New Roman"/>
          <w:sz w:val="28"/>
          <w:szCs w:val="28"/>
        </w:rPr>
        <w:t>,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4B1987" w:rsidRPr="00931250">
        <w:rPr>
          <w:rFonts w:ascii="Times New Roman" w:hAnsi="Times New Roman" w:cs="Times New Roman"/>
          <w:sz w:val="28"/>
          <w:szCs w:val="28"/>
        </w:rPr>
        <w:t>показ</w:t>
      </w:r>
      <w:r w:rsidR="00EB3A6E">
        <w:rPr>
          <w:rFonts w:ascii="Times New Roman" w:hAnsi="Times New Roman" w:cs="Times New Roman"/>
          <w:sz w:val="28"/>
          <w:szCs w:val="28"/>
        </w:rPr>
        <w:t>ыв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ала </w:t>
      </w:r>
      <w:r w:rsidR="00817B8E">
        <w:rPr>
          <w:rFonts w:ascii="Times New Roman" w:hAnsi="Times New Roman" w:cs="Times New Roman"/>
          <w:sz w:val="28"/>
          <w:szCs w:val="28"/>
        </w:rPr>
        <w:t>свои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817B8E">
        <w:rPr>
          <w:rFonts w:ascii="Times New Roman" w:hAnsi="Times New Roman" w:cs="Times New Roman"/>
          <w:sz w:val="28"/>
          <w:szCs w:val="28"/>
        </w:rPr>
        <w:t>картины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17B8E">
        <w:rPr>
          <w:rFonts w:ascii="Times New Roman" w:hAnsi="Times New Roman" w:cs="Times New Roman"/>
          <w:sz w:val="28"/>
          <w:szCs w:val="28"/>
        </w:rPr>
        <w:t xml:space="preserve">– ну, может быть, абстракция, </w:t>
      </w:r>
      <w:r w:rsidR="00170334">
        <w:rPr>
          <w:rFonts w:ascii="Times New Roman" w:hAnsi="Times New Roman" w:cs="Times New Roman"/>
          <w:sz w:val="28"/>
          <w:szCs w:val="28"/>
        </w:rPr>
        <w:t>неназойливая такая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12D20">
        <w:rPr>
          <w:rFonts w:ascii="Times New Roman" w:hAnsi="Times New Roman" w:cs="Times New Roman"/>
          <w:sz w:val="28"/>
          <w:szCs w:val="28"/>
        </w:rPr>
        <w:t>Такая милая тетка, п</w:t>
      </w:r>
      <w:r w:rsidR="00170334">
        <w:rPr>
          <w:rFonts w:ascii="Times New Roman" w:hAnsi="Times New Roman" w:cs="Times New Roman"/>
          <w:sz w:val="28"/>
          <w:szCs w:val="28"/>
        </w:rPr>
        <w:t xml:space="preserve">оговорила с нами: </w:t>
      </w:r>
      <w:r w:rsidR="00170334" w:rsidRPr="00817B8E">
        <w:rPr>
          <w:rFonts w:ascii="Times New Roman" w:hAnsi="Times New Roman" w:cs="Times New Roman"/>
          <w:i/>
          <w:sz w:val="28"/>
          <w:szCs w:val="28"/>
        </w:rPr>
        <w:t>«Детки, откуда приехали?»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0F7903">
        <w:rPr>
          <w:rFonts w:ascii="Times New Roman" w:hAnsi="Times New Roman" w:cs="Times New Roman"/>
          <w:sz w:val="28"/>
          <w:szCs w:val="28"/>
        </w:rPr>
        <w:t xml:space="preserve">так ласково. </w:t>
      </w:r>
      <w:r w:rsidR="00170334">
        <w:rPr>
          <w:rFonts w:ascii="Times New Roman" w:hAnsi="Times New Roman" w:cs="Times New Roman"/>
          <w:sz w:val="28"/>
          <w:szCs w:val="28"/>
        </w:rPr>
        <w:t xml:space="preserve">А мы же </w:t>
      </w:r>
      <w:r w:rsidR="000F7903">
        <w:rPr>
          <w:rFonts w:ascii="Times New Roman" w:hAnsi="Times New Roman" w:cs="Times New Roman"/>
          <w:sz w:val="28"/>
          <w:szCs w:val="28"/>
        </w:rPr>
        <w:t xml:space="preserve">это, мы </w:t>
      </w:r>
      <w:r w:rsidR="00170334">
        <w:rPr>
          <w:rFonts w:ascii="Times New Roman" w:hAnsi="Times New Roman" w:cs="Times New Roman"/>
          <w:sz w:val="28"/>
          <w:szCs w:val="28"/>
        </w:rPr>
        <w:t>взрослые художники</w:t>
      </w:r>
      <w:r w:rsidR="000F7903">
        <w:rPr>
          <w:rFonts w:ascii="Times New Roman" w:hAnsi="Times New Roman" w:cs="Times New Roman"/>
          <w:sz w:val="28"/>
          <w:szCs w:val="28"/>
        </w:rPr>
        <w:t>!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170334" w:rsidRPr="00CF0A78">
        <w:rPr>
          <w:rFonts w:ascii="Times New Roman" w:hAnsi="Times New Roman" w:cs="Times New Roman"/>
          <w:i/>
          <w:sz w:val="28"/>
          <w:szCs w:val="28"/>
        </w:rPr>
        <w:t>(смеется</w:t>
      </w:r>
      <w:r w:rsidR="00703AE7">
        <w:rPr>
          <w:rFonts w:ascii="Times New Roman" w:hAnsi="Times New Roman" w:cs="Times New Roman"/>
          <w:i/>
          <w:sz w:val="28"/>
          <w:szCs w:val="28"/>
        </w:rPr>
        <w:t>).</w:t>
      </w:r>
      <w:r w:rsidR="00170334">
        <w:rPr>
          <w:rFonts w:ascii="Times New Roman" w:hAnsi="Times New Roman" w:cs="Times New Roman"/>
          <w:sz w:val="28"/>
          <w:szCs w:val="28"/>
        </w:rPr>
        <w:t xml:space="preserve"> Потом </w:t>
      </w:r>
      <w:r w:rsidR="00414E55">
        <w:rPr>
          <w:rFonts w:ascii="Times New Roman" w:hAnsi="Times New Roman" w:cs="Times New Roman"/>
          <w:sz w:val="28"/>
          <w:szCs w:val="28"/>
        </w:rPr>
        <w:t xml:space="preserve">мы </w:t>
      </w:r>
      <w:r w:rsidR="00170334">
        <w:rPr>
          <w:rFonts w:ascii="Times New Roman" w:hAnsi="Times New Roman" w:cs="Times New Roman"/>
          <w:sz w:val="28"/>
          <w:szCs w:val="28"/>
        </w:rPr>
        <w:t>звоним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Амальрику</w:t>
      </w:r>
      <w:r w:rsidR="00170334">
        <w:rPr>
          <w:rFonts w:ascii="Times New Roman" w:hAnsi="Times New Roman" w:cs="Times New Roman"/>
          <w:sz w:val="28"/>
          <w:szCs w:val="28"/>
        </w:rPr>
        <w:t>. Ты знаешь</w:t>
      </w:r>
      <w:r w:rsidR="00414E55">
        <w:rPr>
          <w:rFonts w:ascii="Times New Roman" w:hAnsi="Times New Roman" w:cs="Times New Roman"/>
          <w:sz w:val="28"/>
          <w:szCs w:val="28"/>
        </w:rPr>
        <w:t>, кто такой</w:t>
      </w:r>
      <w:r w:rsidR="00170334">
        <w:rPr>
          <w:rFonts w:ascii="Times New Roman" w:hAnsi="Times New Roman" w:cs="Times New Roman"/>
          <w:sz w:val="28"/>
          <w:szCs w:val="28"/>
        </w:rPr>
        <w:t xml:space="preserve"> </w:t>
      </w:r>
      <w:r w:rsidR="00414E55">
        <w:rPr>
          <w:rFonts w:ascii="Times New Roman" w:hAnsi="Times New Roman" w:cs="Times New Roman"/>
          <w:sz w:val="28"/>
          <w:szCs w:val="28"/>
        </w:rPr>
        <w:t xml:space="preserve">Амальрик? </w:t>
      </w:r>
      <w:r w:rsidR="00170334">
        <w:rPr>
          <w:rFonts w:ascii="Times New Roman" w:hAnsi="Times New Roman" w:cs="Times New Roman"/>
          <w:sz w:val="28"/>
          <w:szCs w:val="28"/>
        </w:rPr>
        <w:t>Андре</w:t>
      </w:r>
      <w:r w:rsidR="00414E55">
        <w:rPr>
          <w:rFonts w:ascii="Times New Roman" w:hAnsi="Times New Roman" w:cs="Times New Roman"/>
          <w:sz w:val="28"/>
          <w:szCs w:val="28"/>
        </w:rPr>
        <w:t>й</w:t>
      </w:r>
      <w:r w:rsidR="00170334">
        <w:rPr>
          <w:rFonts w:ascii="Times New Roman" w:hAnsi="Times New Roman" w:cs="Times New Roman"/>
          <w:sz w:val="28"/>
          <w:szCs w:val="28"/>
        </w:rPr>
        <w:t xml:space="preserve"> Амальрик? Слышала?</w:t>
      </w:r>
    </w:p>
    <w:p w:rsidR="00170334" w:rsidRDefault="0055585A" w:rsidP="00170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170334">
        <w:rPr>
          <w:rFonts w:ascii="Times New Roman" w:hAnsi="Times New Roman" w:cs="Times New Roman"/>
          <w:sz w:val="28"/>
          <w:szCs w:val="28"/>
        </w:rPr>
        <w:t>Слышала.</w:t>
      </w:r>
    </w:p>
    <w:p w:rsidR="00E64C4C" w:rsidRDefault="0017033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D20">
        <w:rPr>
          <w:rFonts w:ascii="Times New Roman" w:hAnsi="Times New Roman" w:cs="Times New Roman"/>
          <w:b/>
          <w:sz w:val="28"/>
          <w:szCs w:val="28"/>
        </w:rPr>
        <w:t>С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ейчас </w:t>
      </w:r>
      <w:r w:rsidR="00D12D20">
        <w:rPr>
          <w:rFonts w:ascii="Times New Roman" w:hAnsi="Times New Roman" w:cs="Times New Roman"/>
          <w:sz w:val="28"/>
          <w:szCs w:val="28"/>
        </w:rPr>
        <w:t xml:space="preserve">почему-то его </w:t>
      </w:r>
      <w:r w:rsidR="004B1987" w:rsidRPr="00931250">
        <w:rPr>
          <w:rFonts w:ascii="Times New Roman" w:hAnsi="Times New Roman" w:cs="Times New Roman"/>
          <w:sz w:val="28"/>
          <w:szCs w:val="28"/>
        </w:rPr>
        <w:t>не зна</w:t>
      </w:r>
      <w:r w:rsidR="00D12D20">
        <w:rPr>
          <w:rFonts w:ascii="Times New Roman" w:hAnsi="Times New Roman" w:cs="Times New Roman"/>
          <w:sz w:val="28"/>
          <w:szCs w:val="28"/>
        </w:rPr>
        <w:t>ют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, а </w:t>
      </w:r>
      <w:r w:rsidR="00E64C4C">
        <w:rPr>
          <w:rFonts w:ascii="Times New Roman" w:hAnsi="Times New Roman" w:cs="Times New Roman"/>
          <w:sz w:val="28"/>
          <w:szCs w:val="28"/>
        </w:rPr>
        <w:t>одно время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он был</w:t>
      </w:r>
      <w:r w:rsidR="00D12D20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знаменит.</w:t>
      </w:r>
      <w:r w:rsidR="00E64C4C">
        <w:rPr>
          <w:rFonts w:ascii="Times New Roman" w:hAnsi="Times New Roman" w:cs="Times New Roman"/>
          <w:sz w:val="28"/>
          <w:szCs w:val="28"/>
        </w:rPr>
        <w:t xml:space="preserve"> 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64C4C">
        <w:rPr>
          <w:rFonts w:ascii="Times New Roman" w:hAnsi="Times New Roman" w:cs="Times New Roman"/>
          <w:sz w:val="28"/>
          <w:szCs w:val="28"/>
        </w:rPr>
        <w:t>Ну, вот эт</w:t>
      </w:r>
      <w:r w:rsidR="00A748AA">
        <w:rPr>
          <w:rFonts w:ascii="Times New Roman" w:hAnsi="Times New Roman" w:cs="Times New Roman"/>
          <w:sz w:val="28"/>
          <w:szCs w:val="28"/>
        </w:rPr>
        <w:t>а</w:t>
      </w:r>
      <w:r w:rsidR="00E64C4C">
        <w:rPr>
          <w:rFonts w:ascii="Times New Roman" w:hAnsi="Times New Roman" w:cs="Times New Roman"/>
          <w:sz w:val="28"/>
          <w:szCs w:val="28"/>
        </w:rPr>
        <w:t xml:space="preserve"> знаменит</w:t>
      </w:r>
      <w:r w:rsidR="00A748AA">
        <w:rPr>
          <w:rFonts w:ascii="Times New Roman" w:hAnsi="Times New Roman" w:cs="Times New Roman"/>
          <w:sz w:val="28"/>
          <w:szCs w:val="28"/>
        </w:rPr>
        <w:t xml:space="preserve">ая </w:t>
      </w:r>
      <w:r w:rsidR="0073112A">
        <w:rPr>
          <w:rFonts w:ascii="Times New Roman" w:hAnsi="Times New Roman" w:cs="Times New Roman"/>
          <w:sz w:val="28"/>
          <w:szCs w:val="28"/>
        </w:rPr>
        <w:t>книга</w:t>
      </w:r>
      <w:r w:rsidR="00E64C4C">
        <w:rPr>
          <w:rFonts w:ascii="Times New Roman" w:hAnsi="Times New Roman" w:cs="Times New Roman"/>
          <w:sz w:val="28"/>
          <w:szCs w:val="28"/>
        </w:rPr>
        <w:t xml:space="preserve"> </w:t>
      </w:r>
      <w:r w:rsidR="00A748AA">
        <w:rPr>
          <w:rFonts w:ascii="Times New Roman" w:hAnsi="Times New Roman" w:cs="Times New Roman"/>
          <w:sz w:val="28"/>
          <w:szCs w:val="28"/>
        </w:rPr>
        <w:t>его</w:t>
      </w:r>
      <w:r w:rsidR="00E64C4C">
        <w:rPr>
          <w:rFonts w:ascii="Times New Roman" w:hAnsi="Times New Roman" w:cs="Times New Roman"/>
          <w:sz w:val="28"/>
          <w:szCs w:val="28"/>
        </w:rPr>
        <w:t>:</w:t>
      </w:r>
      <w:r w:rsidR="00E64C4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3112A">
        <w:rPr>
          <w:rFonts w:ascii="Times New Roman" w:hAnsi="Times New Roman" w:cs="Times New Roman"/>
          <w:sz w:val="28"/>
          <w:szCs w:val="28"/>
        </w:rPr>
        <w:t>«Д</w:t>
      </w:r>
      <w:r w:rsidR="00E64C4C">
        <w:rPr>
          <w:rFonts w:ascii="Times New Roman" w:hAnsi="Times New Roman" w:cs="Times New Roman"/>
          <w:sz w:val="28"/>
          <w:szCs w:val="28"/>
        </w:rPr>
        <w:t xml:space="preserve">оживет </w:t>
      </w:r>
      <w:r w:rsidR="00E64C4C" w:rsidRPr="00931250">
        <w:rPr>
          <w:rFonts w:ascii="Times New Roman" w:hAnsi="Times New Roman" w:cs="Times New Roman"/>
          <w:sz w:val="28"/>
          <w:szCs w:val="28"/>
        </w:rPr>
        <w:t>ли Советский Союз до 1984 года</w:t>
      </w:r>
      <w:r w:rsidR="0073112A">
        <w:rPr>
          <w:rFonts w:ascii="Times New Roman" w:hAnsi="Times New Roman" w:cs="Times New Roman"/>
          <w:sz w:val="28"/>
          <w:szCs w:val="28"/>
        </w:rPr>
        <w:t>»</w:t>
      </w:r>
      <w:r w:rsidR="00E64C4C" w:rsidRPr="00931250">
        <w:rPr>
          <w:rFonts w:ascii="Times New Roman" w:hAnsi="Times New Roman" w:cs="Times New Roman"/>
          <w:sz w:val="28"/>
          <w:szCs w:val="28"/>
        </w:rPr>
        <w:t>?</w:t>
      </w:r>
      <w:r w:rsidR="00E64C4C">
        <w:rPr>
          <w:rFonts w:ascii="Times New Roman" w:hAnsi="Times New Roman" w:cs="Times New Roman"/>
          <w:sz w:val="28"/>
          <w:szCs w:val="28"/>
        </w:rPr>
        <w:t xml:space="preserve"> Знаешь про это?</w:t>
      </w:r>
    </w:p>
    <w:p w:rsidR="00D12D20" w:rsidRDefault="0055585A" w:rsidP="00D12D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D12D20">
        <w:rPr>
          <w:rFonts w:ascii="Times New Roman" w:hAnsi="Times New Roman" w:cs="Times New Roman"/>
          <w:sz w:val="28"/>
          <w:szCs w:val="28"/>
        </w:rPr>
        <w:t>Расскажите, пожалуйста.</w:t>
      </w:r>
    </w:p>
    <w:p w:rsidR="004B1987" w:rsidRPr="00931250" w:rsidRDefault="00D12D2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BB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C4C" w:rsidRPr="00E64C4C">
        <w:rPr>
          <w:rFonts w:ascii="Times New Roman" w:hAnsi="Times New Roman" w:cs="Times New Roman"/>
          <w:sz w:val="28"/>
          <w:szCs w:val="28"/>
        </w:rPr>
        <w:t>Хорошо.</w:t>
      </w:r>
      <w:r w:rsidR="00E64C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5B4D">
        <w:rPr>
          <w:rFonts w:ascii="Times New Roman" w:hAnsi="Times New Roman" w:cs="Times New Roman"/>
          <w:sz w:val="28"/>
          <w:szCs w:val="28"/>
        </w:rPr>
        <w:t>Но в это время</w:t>
      </w:r>
      <w:r w:rsidR="00E64C4C">
        <w:rPr>
          <w:rFonts w:ascii="Times New Roman" w:hAnsi="Times New Roman" w:cs="Times New Roman"/>
          <w:sz w:val="28"/>
          <w:szCs w:val="28"/>
        </w:rPr>
        <w:t xml:space="preserve"> он был еще студентом, и мы к нему идем. Это </w:t>
      </w:r>
      <w:r w:rsidR="00181AE9">
        <w:rPr>
          <w:rFonts w:ascii="Times New Roman" w:hAnsi="Times New Roman" w:cs="Times New Roman"/>
          <w:sz w:val="28"/>
          <w:szCs w:val="28"/>
        </w:rPr>
        <w:t>буквально около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 Арбат</w:t>
      </w:r>
      <w:r w:rsidR="00181AE9">
        <w:rPr>
          <w:rFonts w:ascii="Times New Roman" w:hAnsi="Times New Roman" w:cs="Times New Roman"/>
          <w:sz w:val="28"/>
          <w:szCs w:val="28"/>
        </w:rPr>
        <w:t>а (станция «Арбат</w:t>
      </w:r>
      <w:r w:rsidR="00557722">
        <w:rPr>
          <w:rFonts w:ascii="Times New Roman" w:hAnsi="Times New Roman" w:cs="Times New Roman"/>
          <w:sz w:val="28"/>
          <w:szCs w:val="28"/>
        </w:rPr>
        <w:t>ская</w:t>
      </w:r>
      <w:r w:rsidR="00181AE9">
        <w:rPr>
          <w:rFonts w:ascii="Times New Roman" w:hAnsi="Times New Roman" w:cs="Times New Roman"/>
          <w:sz w:val="28"/>
          <w:szCs w:val="28"/>
        </w:rPr>
        <w:t>» имеется в виду)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E64C4C">
        <w:rPr>
          <w:rFonts w:ascii="Times New Roman" w:hAnsi="Times New Roman" w:cs="Times New Roman"/>
          <w:sz w:val="28"/>
          <w:szCs w:val="28"/>
        </w:rPr>
        <w:t xml:space="preserve">там рядом большой дом, </w:t>
      </w:r>
      <w:r w:rsidR="004B1987" w:rsidRPr="00931250">
        <w:rPr>
          <w:rFonts w:ascii="Times New Roman" w:hAnsi="Times New Roman" w:cs="Times New Roman"/>
          <w:sz w:val="28"/>
          <w:szCs w:val="28"/>
        </w:rPr>
        <w:t>коммуналк</w:t>
      </w:r>
      <w:r w:rsidR="00E64C4C">
        <w:rPr>
          <w:rFonts w:ascii="Times New Roman" w:hAnsi="Times New Roman" w:cs="Times New Roman"/>
          <w:sz w:val="28"/>
          <w:szCs w:val="28"/>
        </w:rPr>
        <w:t>а на каком-то этаже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AF072C">
        <w:rPr>
          <w:rFonts w:ascii="Times New Roman" w:hAnsi="Times New Roman" w:cs="Times New Roman"/>
          <w:sz w:val="28"/>
          <w:szCs w:val="28"/>
        </w:rPr>
        <w:t xml:space="preserve">Входишь – он </w:t>
      </w:r>
      <w:r w:rsidR="00181AE9">
        <w:rPr>
          <w:rFonts w:ascii="Times New Roman" w:hAnsi="Times New Roman" w:cs="Times New Roman"/>
          <w:sz w:val="28"/>
          <w:szCs w:val="28"/>
        </w:rPr>
        <w:t>открывает нам дверь</w:t>
      </w:r>
      <w:r w:rsidR="00CB6868">
        <w:rPr>
          <w:rFonts w:ascii="Times New Roman" w:hAnsi="Times New Roman" w:cs="Times New Roman"/>
          <w:sz w:val="28"/>
          <w:szCs w:val="28"/>
        </w:rPr>
        <w:t>,</w:t>
      </w:r>
      <w:r w:rsidR="00181AE9">
        <w:rPr>
          <w:rFonts w:ascii="Times New Roman" w:hAnsi="Times New Roman" w:cs="Times New Roman"/>
          <w:sz w:val="28"/>
          <w:szCs w:val="28"/>
        </w:rPr>
        <w:t xml:space="preserve"> этот Андрей</w:t>
      </w:r>
      <w:r w:rsidR="009B10F6">
        <w:rPr>
          <w:rFonts w:ascii="Times New Roman" w:hAnsi="Times New Roman" w:cs="Times New Roman"/>
          <w:sz w:val="28"/>
          <w:szCs w:val="28"/>
        </w:rPr>
        <w:t xml:space="preserve"> [нрзб]</w:t>
      </w:r>
      <w:r w:rsidR="00181AE9">
        <w:rPr>
          <w:rFonts w:ascii="Times New Roman" w:hAnsi="Times New Roman" w:cs="Times New Roman"/>
          <w:sz w:val="28"/>
          <w:szCs w:val="28"/>
        </w:rPr>
        <w:t>, в</w:t>
      </w:r>
      <w:r w:rsidR="004B1987" w:rsidRPr="00931250">
        <w:rPr>
          <w:rFonts w:ascii="Times New Roman" w:hAnsi="Times New Roman" w:cs="Times New Roman"/>
          <w:sz w:val="28"/>
          <w:szCs w:val="28"/>
        </w:rPr>
        <w:t>ходишь, впереди длинный коридор, на табуретке сидит дед</w:t>
      </w:r>
      <w:r w:rsidR="00F90C67">
        <w:rPr>
          <w:rFonts w:ascii="Times New Roman" w:hAnsi="Times New Roman" w:cs="Times New Roman"/>
          <w:sz w:val="28"/>
          <w:szCs w:val="28"/>
        </w:rPr>
        <w:t>, видно</w:t>
      </w:r>
      <w:r w:rsidR="00181AE9">
        <w:rPr>
          <w:rFonts w:ascii="Times New Roman" w:hAnsi="Times New Roman" w:cs="Times New Roman"/>
          <w:sz w:val="28"/>
          <w:szCs w:val="28"/>
        </w:rPr>
        <w:t xml:space="preserve"> какой-то </w:t>
      </w:r>
      <w:r w:rsidR="00703AE7">
        <w:rPr>
          <w:rFonts w:ascii="Times New Roman" w:hAnsi="Times New Roman" w:cs="Times New Roman"/>
          <w:sz w:val="28"/>
          <w:szCs w:val="28"/>
        </w:rPr>
        <w:t>сумасшедший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557722">
        <w:rPr>
          <w:rFonts w:ascii="Times New Roman" w:hAnsi="Times New Roman" w:cs="Times New Roman"/>
          <w:sz w:val="28"/>
          <w:szCs w:val="28"/>
        </w:rPr>
        <w:t>«Не надо обращать внимания</w:t>
      </w:r>
      <w:r w:rsidR="00181AE9">
        <w:rPr>
          <w:rFonts w:ascii="Times New Roman" w:hAnsi="Times New Roman" w:cs="Times New Roman"/>
          <w:sz w:val="28"/>
          <w:szCs w:val="28"/>
        </w:rPr>
        <w:t>, - рядом открывает две</w:t>
      </w:r>
      <w:r w:rsidR="00557722">
        <w:rPr>
          <w:rFonts w:ascii="Times New Roman" w:hAnsi="Times New Roman" w:cs="Times New Roman"/>
          <w:sz w:val="28"/>
          <w:szCs w:val="28"/>
        </w:rPr>
        <w:t>рь, - З</w:t>
      </w:r>
      <w:r w:rsidR="00181AE9">
        <w:rPr>
          <w:rFonts w:ascii="Times New Roman" w:hAnsi="Times New Roman" w:cs="Times New Roman"/>
          <w:sz w:val="28"/>
          <w:szCs w:val="28"/>
        </w:rPr>
        <w:t xml:space="preserve">аходите!» </w:t>
      </w:r>
      <w:r w:rsidR="004B1987" w:rsidRPr="00931250">
        <w:rPr>
          <w:rFonts w:ascii="Times New Roman" w:hAnsi="Times New Roman" w:cs="Times New Roman"/>
          <w:sz w:val="28"/>
          <w:szCs w:val="28"/>
        </w:rPr>
        <w:t xml:space="preserve">Зашли в комнату к Андрею, осмотрелись: тахта, стол, </w:t>
      </w:r>
      <w:r w:rsidR="00181AE9">
        <w:rPr>
          <w:rFonts w:ascii="Times New Roman" w:hAnsi="Times New Roman" w:cs="Times New Roman"/>
          <w:sz w:val="28"/>
          <w:szCs w:val="28"/>
        </w:rPr>
        <w:t xml:space="preserve">стенка </w:t>
      </w:r>
      <w:r w:rsidR="00F90C67">
        <w:rPr>
          <w:rFonts w:ascii="Times New Roman" w:hAnsi="Times New Roman" w:cs="Times New Roman"/>
          <w:sz w:val="28"/>
          <w:szCs w:val="28"/>
        </w:rPr>
        <w:t>–</w:t>
      </w:r>
      <w:r w:rsidR="00181AE9">
        <w:rPr>
          <w:rFonts w:ascii="Times New Roman" w:hAnsi="Times New Roman" w:cs="Times New Roman"/>
          <w:sz w:val="28"/>
          <w:szCs w:val="28"/>
        </w:rPr>
        <w:t xml:space="preserve"> </w:t>
      </w:r>
      <w:r w:rsidR="004B1987" w:rsidRPr="00931250">
        <w:rPr>
          <w:rFonts w:ascii="Times New Roman" w:hAnsi="Times New Roman" w:cs="Times New Roman"/>
          <w:sz w:val="28"/>
          <w:szCs w:val="28"/>
        </w:rPr>
        <w:t>книги стоят.</w:t>
      </w:r>
      <w:r w:rsidR="004356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64614">
        <w:rPr>
          <w:rFonts w:ascii="Times New Roman" w:hAnsi="Times New Roman" w:cs="Times New Roman"/>
          <w:sz w:val="28"/>
          <w:szCs w:val="28"/>
        </w:rPr>
        <w:t xml:space="preserve">И </w:t>
      </w:r>
      <w:r w:rsidR="0043567B" w:rsidRPr="00931250">
        <w:rPr>
          <w:rFonts w:ascii="Times New Roman" w:hAnsi="Times New Roman" w:cs="Times New Roman"/>
          <w:sz w:val="28"/>
          <w:szCs w:val="28"/>
        </w:rPr>
        <w:t xml:space="preserve">Гришка мне </w:t>
      </w:r>
      <w:r w:rsidR="00181AE9">
        <w:rPr>
          <w:rFonts w:ascii="Times New Roman" w:hAnsi="Times New Roman" w:cs="Times New Roman"/>
          <w:sz w:val="28"/>
          <w:szCs w:val="28"/>
        </w:rPr>
        <w:t>шепотом: «</w:t>
      </w:r>
      <w:r w:rsidR="0043567B" w:rsidRPr="00931250">
        <w:rPr>
          <w:rFonts w:ascii="Times New Roman" w:hAnsi="Times New Roman" w:cs="Times New Roman"/>
          <w:sz w:val="28"/>
          <w:szCs w:val="28"/>
        </w:rPr>
        <w:t>Живаго!</w:t>
      </w:r>
      <w:r w:rsidR="00181AE9">
        <w:rPr>
          <w:rFonts w:ascii="Times New Roman" w:hAnsi="Times New Roman" w:cs="Times New Roman"/>
          <w:sz w:val="28"/>
          <w:szCs w:val="28"/>
        </w:rPr>
        <w:t xml:space="preserve"> Кни</w:t>
      </w:r>
      <w:r w:rsidR="00564614">
        <w:rPr>
          <w:rFonts w:ascii="Times New Roman" w:hAnsi="Times New Roman" w:cs="Times New Roman"/>
          <w:sz w:val="28"/>
          <w:szCs w:val="28"/>
        </w:rPr>
        <w:t>жк</w:t>
      </w:r>
      <w:r w:rsidR="00181AE9">
        <w:rPr>
          <w:rFonts w:ascii="Times New Roman" w:hAnsi="Times New Roman" w:cs="Times New Roman"/>
          <w:sz w:val="28"/>
          <w:szCs w:val="28"/>
        </w:rPr>
        <w:t>а!</w:t>
      </w:r>
      <w:r w:rsidR="0043567B" w:rsidRPr="00931250">
        <w:rPr>
          <w:rFonts w:ascii="Times New Roman" w:hAnsi="Times New Roman" w:cs="Times New Roman"/>
          <w:sz w:val="28"/>
          <w:szCs w:val="28"/>
        </w:rPr>
        <w:t xml:space="preserve">» </w:t>
      </w:r>
      <w:r w:rsidR="00564614">
        <w:rPr>
          <w:rFonts w:ascii="Times New Roman" w:hAnsi="Times New Roman" w:cs="Times New Roman"/>
          <w:sz w:val="28"/>
          <w:szCs w:val="28"/>
        </w:rPr>
        <w:t>Ну, в смысле не</w:t>
      </w:r>
      <w:r w:rsidR="00181AE9">
        <w:rPr>
          <w:rFonts w:ascii="Times New Roman" w:hAnsi="Times New Roman" w:cs="Times New Roman"/>
          <w:sz w:val="28"/>
          <w:szCs w:val="28"/>
        </w:rPr>
        <w:t xml:space="preserve"> фотографии, как раньше делали, а книга напечатанная </w:t>
      </w:r>
      <w:r w:rsidR="00CB6868">
        <w:rPr>
          <w:rFonts w:ascii="Times New Roman" w:hAnsi="Times New Roman" w:cs="Times New Roman"/>
          <w:sz w:val="28"/>
          <w:szCs w:val="28"/>
        </w:rPr>
        <w:t>–</w:t>
      </w:r>
      <w:r w:rsidR="00181AE9">
        <w:rPr>
          <w:rFonts w:ascii="Times New Roman" w:hAnsi="Times New Roman" w:cs="Times New Roman"/>
          <w:sz w:val="28"/>
          <w:szCs w:val="28"/>
        </w:rPr>
        <w:t xml:space="preserve"> </w:t>
      </w:r>
      <w:r w:rsidR="0043567B" w:rsidRPr="00931250">
        <w:rPr>
          <w:rFonts w:ascii="Times New Roman" w:hAnsi="Times New Roman" w:cs="Times New Roman"/>
          <w:sz w:val="28"/>
          <w:szCs w:val="28"/>
        </w:rPr>
        <w:t xml:space="preserve">шведское издание. </w:t>
      </w:r>
      <w:r w:rsidR="00181AE9">
        <w:rPr>
          <w:rFonts w:ascii="Times New Roman" w:hAnsi="Times New Roman" w:cs="Times New Roman"/>
          <w:sz w:val="28"/>
          <w:szCs w:val="28"/>
        </w:rPr>
        <w:t xml:space="preserve">Андрей подходит, забирает у него книгу, ставит на место, </w:t>
      </w:r>
      <w:r w:rsidR="000C7F28">
        <w:rPr>
          <w:rFonts w:ascii="Times New Roman" w:hAnsi="Times New Roman" w:cs="Times New Roman"/>
          <w:sz w:val="28"/>
          <w:szCs w:val="28"/>
        </w:rPr>
        <w:t xml:space="preserve">не говоря ничего, </w:t>
      </w:r>
      <w:r w:rsidR="00181AE9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8560C3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181AE9">
        <w:rPr>
          <w:rFonts w:ascii="Times New Roman" w:hAnsi="Times New Roman" w:cs="Times New Roman"/>
          <w:sz w:val="28"/>
          <w:szCs w:val="28"/>
        </w:rPr>
        <w:t xml:space="preserve">было принято красть книги. Никто </w:t>
      </w:r>
      <w:r w:rsidR="00564614">
        <w:rPr>
          <w:rFonts w:ascii="Times New Roman" w:hAnsi="Times New Roman" w:cs="Times New Roman"/>
          <w:sz w:val="28"/>
          <w:szCs w:val="28"/>
        </w:rPr>
        <w:t xml:space="preserve">и </w:t>
      </w:r>
      <w:r w:rsidR="00181AE9">
        <w:rPr>
          <w:rFonts w:ascii="Times New Roman" w:hAnsi="Times New Roman" w:cs="Times New Roman"/>
          <w:sz w:val="28"/>
          <w:szCs w:val="28"/>
        </w:rPr>
        <w:t xml:space="preserve">не обижался, </w:t>
      </w:r>
      <w:r w:rsidR="00564614">
        <w:rPr>
          <w:rFonts w:ascii="Times New Roman" w:hAnsi="Times New Roman" w:cs="Times New Roman"/>
          <w:sz w:val="28"/>
          <w:szCs w:val="28"/>
        </w:rPr>
        <w:t>потому что</w:t>
      </w:r>
      <w:r w:rsidR="00181AE9">
        <w:rPr>
          <w:rFonts w:ascii="Times New Roman" w:hAnsi="Times New Roman" w:cs="Times New Roman"/>
          <w:sz w:val="28"/>
          <w:szCs w:val="28"/>
        </w:rPr>
        <w:t xml:space="preserve"> понятно</w:t>
      </w:r>
      <w:r w:rsidR="00CB6868">
        <w:rPr>
          <w:rFonts w:ascii="Times New Roman" w:hAnsi="Times New Roman" w:cs="Times New Roman"/>
          <w:sz w:val="28"/>
          <w:szCs w:val="28"/>
        </w:rPr>
        <w:t>,</w:t>
      </w:r>
      <w:r w:rsidR="00181AE9">
        <w:rPr>
          <w:rFonts w:ascii="Times New Roman" w:hAnsi="Times New Roman" w:cs="Times New Roman"/>
          <w:sz w:val="28"/>
          <w:szCs w:val="28"/>
        </w:rPr>
        <w:t xml:space="preserve"> о чем </w:t>
      </w:r>
      <w:r w:rsidR="00181AE9">
        <w:rPr>
          <w:rFonts w:ascii="Times New Roman" w:hAnsi="Times New Roman" w:cs="Times New Roman"/>
          <w:sz w:val="28"/>
          <w:szCs w:val="28"/>
        </w:rPr>
        <w:lastRenderedPageBreak/>
        <w:t>речь.</w:t>
      </w:r>
      <w:r w:rsidR="00565539">
        <w:rPr>
          <w:rFonts w:ascii="Times New Roman" w:hAnsi="Times New Roman" w:cs="Times New Roman"/>
          <w:sz w:val="28"/>
          <w:szCs w:val="28"/>
        </w:rPr>
        <w:t xml:space="preserve"> </w:t>
      </w:r>
      <w:r w:rsidR="00507E03">
        <w:rPr>
          <w:rFonts w:ascii="Times New Roman" w:hAnsi="Times New Roman" w:cs="Times New Roman"/>
          <w:sz w:val="28"/>
          <w:szCs w:val="28"/>
        </w:rPr>
        <w:t>Поэтому было</w:t>
      </w:r>
      <w:r w:rsidR="00565539">
        <w:rPr>
          <w:rFonts w:ascii="Times New Roman" w:hAnsi="Times New Roman" w:cs="Times New Roman"/>
          <w:sz w:val="28"/>
          <w:szCs w:val="28"/>
        </w:rPr>
        <w:t xml:space="preserve"> даже не</w:t>
      </w:r>
      <w:r w:rsidR="00507E03">
        <w:rPr>
          <w:rFonts w:ascii="Times New Roman" w:hAnsi="Times New Roman" w:cs="Times New Roman"/>
          <w:sz w:val="28"/>
          <w:szCs w:val="28"/>
        </w:rPr>
        <w:t>ловк</w:t>
      </w:r>
      <w:r w:rsidR="00565539">
        <w:rPr>
          <w:rFonts w:ascii="Times New Roman" w:hAnsi="Times New Roman" w:cs="Times New Roman"/>
          <w:sz w:val="28"/>
          <w:szCs w:val="28"/>
        </w:rPr>
        <w:t xml:space="preserve">о смотреть, что </w:t>
      </w:r>
      <w:r w:rsidR="00507E03">
        <w:rPr>
          <w:rFonts w:ascii="Times New Roman" w:hAnsi="Times New Roman" w:cs="Times New Roman"/>
          <w:sz w:val="28"/>
          <w:szCs w:val="28"/>
        </w:rPr>
        <w:t>вот эти</w:t>
      </w:r>
      <w:r w:rsidR="00565539">
        <w:rPr>
          <w:rFonts w:ascii="Times New Roman" w:hAnsi="Times New Roman" w:cs="Times New Roman"/>
          <w:sz w:val="28"/>
          <w:szCs w:val="28"/>
        </w:rPr>
        <w:t xml:space="preserve"> книжки стоят. </w:t>
      </w:r>
      <w:r w:rsidR="00181AE9">
        <w:rPr>
          <w:rFonts w:ascii="Times New Roman" w:hAnsi="Times New Roman" w:cs="Times New Roman"/>
          <w:sz w:val="28"/>
          <w:szCs w:val="28"/>
        </w:rPr>
        <w:t xml:space="preserve"> </w:t>
      </w:r>
      <w:r w:rsidR="00507E03">
        <w:rPr>
          <w:rFonts w:ascii="Times New Roman" w:hAnsi="Times New Roman" w:cs="Times New Roman"/>
          <w:sz w:val="28"/>
          <w:szCs w:val="28"/>
        </w:rPr>
        <w:t>Ну, а</w:t>
      </w:r>
      <w:r w:rsidR="00073EE1">
        <w:rPr>
          <w:rFonts w:ascii="Times New Roman" w:hAnsi="Times New Roman" w:cs="Times New Roman"/>
          <w:sz w:val="28"/>
          <w:szCs w:val="28"/>
        </w:rPr>
        <w:t xml:space="preserve"> там у него картинки висят</w:t>
      </w:r>
      <w:r w:rsidR="000C7F28">
        <w:rPr>
          <w:rFonts w:ascii="Times New Roman" w:hAnsi="Times New Roman" w:cs="Times New Roman"/>
          <w:sz w:val="28"/>
          <w:szCs w:val="28"/>
        </w:rPr>
        <w:t xml:space="preserve">: </w:t>
      </w:r>
      <w:r w:rsidR="00565539">
        <w:rPr>
          <w:rFonts w:ascii="Times New Roman" w:hAnsi="Times New Roman" w:cs="Times New Roman"/>
          <w:sz w:val="28"/>
          <w:szCs w:val="28"/>
        </w:rPr>
        <w:t>ну</w:t>
      </w:r>
      <w:r w:rsidR="00AA5064">
        <w:rPr>
          <w:rFonts w:ascii="Times New Roman" w:hAnsi="Times New Roman" w:cs="Times New Roman"/>
          <w:sz w:val="28"/>
          <w:szCs w:val="28"/>
        </w:rPr>
        <w:t>,</w:t>
      </w:r>
      <w:r w:rsidR="00565539">
        <w:rPr>
          <w:rFonts w:ascii="Times New Roman" w:hAnsi="Times New Roman" w:cs="Times New Roman"/>
          <w:sz w:val="28"/>
          <w:szCs w:val="28"/>
        </w:rPr>
        <w:t xml:space="preserve"> </w:t>
      </w:r>
      <w:r w:rsidR="000C7F28">
        <w:rPr>
          <w:rFonts w:ascii="Times New Roman" w:hAnsi="Times New Roman" w:cs="Times New Roman"/>
          <w:sz w:val="28"/>
          <w:szCs w:val="28"/>
        </w:rPr>
        <w:t>вот Рабин, это Кропивницкий, это Краснопевцев</w:t>
      </w:r>
      <w:r w:rsidR="00073EE1">
        <w:rPr>
          <w:rFonts w:ascii="Times New Roman" w:hAnsi="Times New Roman" w:cs="Times New Roman"/>
          <w:sz w:val="28"/>
          <w:szCs w:val="28"/>
        </w:rPr>
        <w:t xml:space="preserve"> [нрзб]</w:t>
      </w:r>
      <w:r w:rsidR="0043567B" w:rsidRPr="00931250">
        <w:rPr>
          <w:rFonts w:ascii="Times New Roman" w:hAnsi="Times New Roman" w:cs="Times New Roman"/>
          <w:sz w:val="28"/>
          <w:szCs w:val="28"/>
        </w:rPr>
        <w:t>, у стенки тот-то стоит, там этот</w:t>
      </w:r>
      <w:r w:rsidR="00583B2B">
        <w:rPr>
          <w:rFonts w:ascii="Times New Roman" w:hAnsi="Times New Roman" w:cs="Times New Roman"/>
          <w:sz w:val="28"/>
          <w:szCs w:val="28"/>
        </w:rPr>
        <w:t>,</w:t>
      </w:r>
      <w:r w:rsidR="0043567B" w:rsidRPr="00931250">
        <w:rPr>
          <w:rFonts w:ascii="Times New Roman" w:hAnsi="Times New Roman" w:cs="Times New Roman"/>
          <w:sz w:val="28"/>
          <w:szCs w:val="28"/>
        </w:rPr>
        <w:t xml:space="preserve"> и так </w:t>
      </w:r>
      <w:r w:rsidR="00564614">
        <w:rPr>
          <w:rFonts w:ascii="Times New Roman" w:hAnsi="Times New Roman" w:cs="Times New Roman"/>
          <w:sz w:val="28"/>
          <w:szCs w:val="28"/>
        </w:rPr>
        <w:t xml:space="preserve"> </w:t>
      </w:r>
      <w:r w:rsidR="0043567B" w:rsidRPr="00931250">
        <w:rPr>
          <w:rFonts w:ascii="Times New Roman" w:hAnsi="Times New Roman" w:cs="Times New Roman"/>
          <w:sz w:val="28"/>
          <w:szCs w:val="28"/>
        </w:rPr>
        <w:t>далее.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C7F28" w:rsidRPr="00565539">
        <w:rPr>
          <w:rFonts w:ascii="Times New Roman" w:hAnsi="Times New Roman" w:cs="Times New Roman"/>
          <w:i/>
          <w:sz w:val="28"/>
          <w:szCs w:val="28"/>
        </w:rPr>
        <w:t>«</w:t>
      </w:r>
      <w:r w:rsidR="00565539" w:rsidRPr="00565539">
        <w:rPr>
          <w:rFonts w:ascii="Times New Roman" w:hAnsi="Times New Roman" w:cs="Times New Roman"/>
          <w:i/>
          <w:sz w:val="28"/>
          <w:szCs w:val="28"/>
        </w:rPr>
        <w:t xml:space="preserve">Но в принципе мой друг, </w:t>
      </w:r>
      <w:r w:rsidR="00565539" w:rsidRPr="00565539">
        <w:rPr>
          <w:rFonts w:ascii="Times New Roman" w:hAnsi="Times New Roman" w:cs="Times New Roman"/>
          <w:sz w:val="28"/>
          <w:szCs w:val="28"/>
        </w:rPr>
        <w:t>говорит,</w:t>
      </w:r>
      <w:r w:rsidR="00565539" w:rsidRPr="0056553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384B85" w:rsidRPr="00565539">
        <w:rPr>
          <w:rFonts w:ascii="Times New Roman" w:hAnsi="Times New Roman" w:cs="Times New Roman"/>
          <w:i/>
          <w:sz w:val="28"/>
          <w:szCs w:val="28"/>
        </w:rPr>
        <w:t>Зверев</w:t>
      </w:r>
      <w:r w:rsidR="000C7F28" w:rsidRPr="00565539">
        <w:rPr>
          <w:rFonts w:ascii="Times New Roman" w:hAnsi="Times New Roman" w:cs="Times New Roman"/>
          <w:i/>
          <w:sz w:val="28"/>
          <w:szCs w:val="28"/>
        </w:rPr>
        <w:t>»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0C7F28">
        <w:rPr>
          <w:rFonts w:ascii="Times New Roman" w:hAnsi="Times New Roman" w:cs="Times New Roman"/>
          <w:sz w:val="28"/>
          <w:szCs w:val="28"/>
        </w:rPr>
        <w:t xml:space="preserve">А </w:t>
      </w:r>
      <w:r w:rsidR="00384B85" w:rsidRPr="00931250">
        <w:rPr>
          <w:rFonts w:ascii="Times New Roman" w:hAnsi="Times New Roman" w:cs="Times New Roman"/>
          <w:sz w:val="28"/>
          <w:szCs w:val="28"/>
        </w:rPr>
        <w:t>Гришка</w:t>
      </w:r>
      <w:r w:rsidR="00583B2B">
        <w:rPr>
          <w:rFonts w:ascii="Times New Roman" w:hAnsi="Times New Roman" w:cs="Times New Roman"/>
          <w:sz w:val="28"/>
          <w:szCs w:val="28"/>
        </w:rPr>
        <w:t xml:space="preserve"> – </w:t>
      </w:r>
      <w:r w:rsidR="006E0C95">
        <w:rPr>
          <w:rFonts w:ascii="Times New Roman" w:hAnsi="Times New Roman" w:cs="Times New Roman"/>
          <w:sz w:val="28"/>
          <w:szCs w:val="28"/>
        </w:rPr>
        <w:t>он старше меня на два года</w:t>
      </w:r>
      <w:r w:rsidR="00583B2B">
        <w:rPr>
          <w:rFonts w:ascii="Times New Roman" w:hAnsi="Times New Roman" w:cs="Times New Roman"/>
          <w:sz w:val="28"/>
          <w:szCs w:val="28"/>
        </w:rPr>
        <w:t xml:space="preserve"> –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83B2B">
        <w:rPr>
          <w:rFonts w:ascii="Times New Roman" w:hAnsi="Times New Roman" w:cs="Times New Roman"/>
          <w:sz w:val="28"/>
          <w:szCs w:val="28"/>
        </w:rPr>
        <w:t xml:space="preserve">он 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приезжал в Москву на фестиваль молодежи и общался </w:t>
      </w:r>
      <w:r w:rsidR="00E45915">
        <w:rPr>
          <w:rFonts w:ascii="Times New Roman" w:hAnsi="Times New Roman" w:cs="Times New Roman"/>
          <w:sz w:val="28"/>
          <w:szCs w:val="28"/>
        </w:rPr>
        <w:t>с художниками, которые там были во множестве.</w:t>
      </w:r>
      <w:r w:rsidR="008560C3">
        <w:rPr>
          <w:rFonts w:ascii="Times New Roman" w:hAnsi="Times New Roman" w:cs="Times New Roman"/>
          <w:sz w:val="28"/>
          <w:szCs w:val="28"/>
        </w:rPr>
        <w:t xml:space="preserve"> </w:t>
      </w:r>
      <w:r w:rsidR="009413A1">
        <w:rPr>
          <w:rFonts w:ascii="Times New Roman" w:hAnsi="Times New Roman" w:cs="Times New Roman"/>
          <w:sz w:val="28"/>
          <w:szCs w:val="28"/>
        </w:rPr>
        <w:t>Приезжали разные</w:t>
      </w:r>
      <w:r w:rsidR="00B4187B">
        <w:rPr>
          <w:rFonts w:ascii="Times New Roman" w:hAnsi="Times New Roman" w:cs="Times New Roman"/>
          <w:sz w:val="28"/>
          <w:szCs w:val="28"/>
        </w:rPr>
        <w:t>.</w:t>
      </w:r>
      <w:r w:rsidR="009413A1">
        <w:rPr>
          <w:rFonts w:ascii="Times New Roman" w:hAnsi="Times New Roman" w:cs="Times New Roman"/>
          <w:sz w:val="28"/>
          <w:szCs w:val="28"/>
        </w:rPr>
        <w:t xml:space="preserve"> </w:t>
      </w:r>
      <w:r w:rsidR="00B4187B">
        <w:rPr>
          <w:rFonts w:ascii="Times New Roman" w:hAnsi="Times New Roman" w:cs="Times New Roman"/>
          <w:sz w:val="28"/>
          <w:szCs w:val="28"/>
        </w:rPr>
        <w:t xml:space="preserve">Как раз вот тогда приехали </w:t>
      </w:r>
      <w:r w:rsidR="006E0C95">
        <w:rPr>
          <w:rFonts w:ascii="Times New Roman" w:hAnsi="Times New Roman" w:cs="Times New Roman"/>
          <w:sz w:val="28"/>
          <w:szCs w:val="28"/>
        </w:rPr>
        <w:t>американцы</w:t>
      </w:r>
      <w:r w:rsidR="00B4187B">
        <w:rPr>
          <w:rFonts w:ascii="Times New Roman" w:hAnsi="Times New Roman" w:cs="Times New Roman"/>
          <w:sz w:val="28"/>
          <w:szCs w:val="28"/>
        </w:rPr>
        <w:t>,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4187B">
        <w:rPr>
          <w:rFonts w:ascii="Times New Roman" w:hAnsi="Times New Roman" w:cs="Times New Roman"/>
          <w:sz w:val="28"/>
          <w:szCs w:val="28"/>
        </w:rPr>
        <w:t xml:space="preserve">вот этот </w:t>
      </w:r>
      <w:r w:rsidR="009413A1">
        <w:rPr>
          <w:rFonts w:ascii="Times New Roman" w:hAnsi="Times New Roman" w:cs="Times New Roman"/>
          <w:sz w:val="28"/>
          <w:szCs w:val="28"/>
        </w:rPr>
        <w:t>«</w:t>
      </w:r>
      <w:r w:rsidR="006E0C95">
        <w:rPr>
          <w:rFonts w:ascii="Times New Roman" w:hAnsi="Times New Roman" w:cs="Times New Roman"/>
          <w:sz w:val="28"/>
          <w:szCs w:val="28"/>
        </w:rPr>
        <w:t>набрызг</w:t>
      </w:r>
      <w:r w:rsidR="009413A1">
        <w:rPr>
          <w:rFonts w:ascii="Times New Roman" w:hAnsi="Times New Roman" w:cs="Times New Roman"/>
          <w:sz w:val="28"/>
          <w:szCs w:val="28"/>
        </w:rPr>
        <w:t>»</w:t>
      </w:r>
      <w:r w:rsidR="006E0C95">
        <w:rPr>
          <w:rFonts w:ascii="Times New Roman" w:hAnsi="Times New Roman" w:cs="Times New Roman"/>
          <w:sz w:val="28"/>
          <w:szCs w:val="28"/>
        </w:rPr>
        <w:t xml:space="preserve"> </w:t>
      </w:r>
      <w:r w:rsidR="00384B85" w:rsidRPr="00931250">
        <w:rPr>
          <w:rFonts w:ascii="Times New Roman" w:hAnsi="Times New Roman" w:cs="Times New Roman"/>
          <w:sz w:val="28"/>
          <w:szCs w:val="28"/>
        </w:rPr>
        <w:t>показывали</w:t>
      </w:r>
      <w:r w:rsidR="006E0C95">
        <w:rPr>
          <w:rFonts w:ascii="Times New Roman" w:hAnsi="Times New Roman" w:cs="Times New Roman"/>
          <w:sz w:val="28"/>
          <w:szCs w:val="28"/>
        </w:rPr>
        <w:t>,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абстракции. </w:t>
      </w:r>
      <w:r w:rsidR="009413A1">
        <w:rPr>
          <w:rFonts w:ascii="Times New Roman" w:hAnsi="Times New Roman" w:cs="Times New Roman"/>
          <w:sz w:val="28"/>
          <w:szCs w:val="28"/>
        </w:rPr>
        <w:t xml:space="preserve">Ужас какой! </w:t>
      </w:r>
      <w:r w:rsidR="00B4187B">
        <w:rPr>
          <w:rFonts w:ascii="Times New Roman" w:hAnsi="Times New Roman" w:cs="Times New Roman"/>
          <w:sz w:val="28"/>
          <w:szCs w:val="28"/>
        </w:rPr>
        <w:t xml:space="preserve">Абстракции! </w:t>
      </w:r>
      <w:r w:rsidR="00C632F5">
        <w:rPr>
          <w:rFonts w:ascii="Times New Roman" w:hAnsi="Times New Roman" w:cs="Times New Roman"/>
          <w:sz w:val="28"/>
          <w:szCs w:val="28"/>
        </w:rPr>
        <w:t>Настоящие</w:t>
      </w:r>
      <w:r w:rsidR="00B4187B">
        <w:rPr>
          <w:rFonts w:ascii="Times New Roman" w:hAnsi="Times New Roman" w:cs="Times New Roman"/>
          <w:sz w:val="28"/>
          <w:szCs w:val="28"/>
        </w:rPr>
        <w:t>!</w:t>
      </w:r>
      <w:r w:rsidR="00C632F5">
        <w:rPr>
          <w:rFonts w:ascii="Times New Roman" w:hAnsi="Times New Roman" w:cs="Times New Roman"/>
          <w:sz w:val="28"/>
          <w:szCs w:val="28"/>
        </w:rPr>
        <w:t xml:space="preserve"> </w:t>
      </w:r>
      <w:r w:rsidR="00B4187B">
        <w:rPr>
          <w:rFonts w:ascii="Times New Roman" w:hAnsi="Times New Roman" w:cs="Times New Roman"/>
          <w:sz w:val="28"/>
          <w:szCs w:val="28"/>
        </w:rPr>
        <w:t>Д</w:t>
      </w:r>
      <w:r w:rsidR="00C632F5">
        <w:rPr>
          <w:rFonts w:ascii="Times New Roman" w:hAnsi="Times New Roman" w:cs="Times New Roman"/>
          <w:sz w:val="28"/>
          <w:szCs w:val="28"/>
        </w:rPr>
        <w:t>а</w:t>
      </w:r>
      <w:r w:rsidR="00B4187B">
        <w:rPr>
          <w:rFonts w:ascii="Times New Roman" w:hAnsi="Times New Roman" w:cs="Times New Roman"/>
          <w:sz w:val="28"/>
          <w:szCs w:val="28"/>
        </w:rPr>
        <w:t xml:space="preserve"> </w:t>
      </w:r>
      <w:r w:rsidR="00C632F5">
        <w:rPr>
          <w:rFonts w:ascii="Times New Roman" w:hAnsi="Times New Roman" w:cs="Times New Roman"/>
          <w:sz w:val="28"/>
          <w:szCs w:val="28"/>
        </w:rPr>
        <w:t xml:space="preserve">ещё американские. </w:t>
      </w:r>
      <w:r w:rsidR="00B4187B">
        <w:rPr>
          <w:rFonts w:ascii="Times New Roman" w:hAnsi="Times New Roman" w:cs="Times New Roman"/>
          <w:sz w:val="28"/>
          <w:szCs w:val="28"/>
        </w:rPr>
        <w:t>И т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ам </w:t>
      </w:r>
      <w:r w:rsidR="008560C3">
        <w:rPr>
          <w:rFonts w:ascii="Times New Roman" w:hAnsi="Times New Roman" w:cs="Times New Roman"/>
          <w:sz w:val="28"/>
          <w:szCs w:val="28"/>
        </w:rPr>
        <w:t>же был этот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Зверев, </w:t>
      </w:r>
      <w:r w:rsidR="001030EE">
        <w:rPr>
          <w:rFonts w:ascii="Times New Roman" w:hAnsi="Times New Roman" w:cs="Times New Roman"/>
          <w:sz w:val="28"/>
          <w:szCs w:val="28"/>
        </w:rPr>
        <w:t>который ходил та</w:t>
      </w:r>
      <w:r w:rsidR="00B4187B">
        <w:rPr>
          <w:rFonts w:ascii="Times New Roman" w:hAnsi="Times New Roman" w:cs="Times New Roman"/>
          <w:sz w:val="28"/>
          <w:szCs w:val="28"/>
        </w:rPr>
        <w:t>м</w:t>
      </w:r>
      <w:r w:rsidR="001030EE">
        <w:rPr>
          <w:rFonts w:ascii="Times New Roman" w:hAnsi="Times New Roman" w:cs="Times New Roman"/>
          <w:sz w:val="28"/>
          <w:szCs w:val="28"/>
        </w:rPr>
        <w:t xml:space="preserve">, и 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о котором </w:t>
      </w:r>
      <w:r w:rsidR="008560C3">
        <w:rPr>
          <w:rFonts w:ascii="Times New Roman" w:hAnsi="Times New Roman" w:cs="Times New Roman"/>
          <w:sz w:val="28"/>
          <w:szCs w:val="28"/>
        </w:rPr>
        <w:t xml:space="preserve">Гришка 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сказал: </w:t>
      </w:r>
      <w:r w:rsidR="00384B85" w:rsidRPr="00B4187B">
        <w:rPr>
          <w:rFonts w:ascii="Times New Roman" w:hAnsi="Times New Roman" w:cs="Times New Roman"/>
          <w:i/>
          <w:sz w:val="28"/>
          <w:szCs w:val="28"/>
        </w:rPr>
        <w:t xml:space="preserve">«Фраер! </w:t>
      </w:r>
      <w:r w:rsidR="008560C3" w:rsidRPr="00B4187B">
        <w:rPr>
          <w:rFonts w:ascii="Times New Roman" w:hAnsi="Times New Roman" w:cs="Times New Roman"/>
          <w:i/>
          <w:sz w:val="28"/>
          <w:szCs w:val="28"/>
        </w:rPr>
        <w:t xml:space="preserve">Акварели </w:t>
      </w:r>
      <w:r w:rsidR="00B4187B" w:rsidRPr="00B4187B">
        <w:rPr>
          <w:rFonts w:ascii="Times New Roman" w:hAnsi="Times New Roman" w:cs="Times New Roman"/>
          <w:i/>
          <w:sz w:val="28"/>
          <w:szCs w:val="28"/>
        </w:rPr>
        <w:t xml:space="preserve">так </w:t>
      </w:r>
      <w:r w:rsidR="008560C3" w:rsidRPr="00B4187B">
        <w:rPr>
          <w:rFonts w:ascii="Times New Roman" w:hAnsi="Times New Roman" w:cs="Times New Roman"/>
          <w:i/>
          <w:sz w:val="28"/>
          <w:szCs w:val="28"/>
        </w:rPr>
        <w:t>красит</w:t>
      </w:r>
      <w:r w:rsidR="00384B85" w:rsidRPr="00B4187B">
        <w:rPr>
          <w:rFonts w:ascii="Times New Roman" w:hAnsi="Times New Roman" w:cs="Times New Roman"/>
          <w:i/>
          <w:sz w:val="28"/>
          <w:szCs w:val="28"/>
        </w:rPr>
        <w:t xml:space="preserve"> и пеплом посыпает. </w:t>
      </w:r>
      <w:r w:rsidR="008560C3" w:rsidRPr="00B4187B">
        <w:rPr>
          <w:rFonts w:ascii="Times New Roman" w:hAnsi="Times New Roman" w:cs="Times New Roman"/>
          <w:i/>
          <w:sz w:val="28"/>
          <w:szCs w:val="28"/>
        </w:rPr>
        <w:t>Понимаешь</w:t>
      </w:r>
      <w:r w:rsidR="00E45915" w:rsidRPr="00B4187B">
        <w:rPr>
          <w:rFonts w:ascii="Times New Roman" w:hAnsi="Times New Roman" w:cs="Times New Roman"/>
          <w:i/>
          <w:sz w:val="28"/>
          <w:szCs w:val="28"/>
        </w:rPr>
        <w:t>,</w:t>
      </w:r>
      <w:r w:rsidR="00384B85" w:rsidRPr="00B418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187B">
        <w:rPr>
          <w:rFonts w:ascii="Times New Roman" w:hAnsi="Times New Roman" w:cs="Times New Roman"/>
          <w:i/>
          <w:sz w:val="28"/>
          <w:szCs w:val="28"/>
        </w:rPr>
        <w:t>«</w:t>
      </w:r>
      <w:r w:rsidR="00384B85" w:rsidRPr="00B4187B">
        <w:rPr>
          <w:rFonts w:ascii="Times New Roman" w:hAnsi="Times New Roman" w:cs="Times New Roman"/>
          <w:i/>
          <w:sz w:val="28"/>
          <w:szCs w:val="28"/>
        </w:rPr>
        <w:t>левый</w:t>
      </w:r>
      <w:r w:rsidRPr="00B4187B">
        <w:rPr>
          <w:rFonts w:ascii="Times New Roman" w:hAnsi="Times New Roman" w:cs="Times New Roman"/>
          <w:i/>
          <w:sz w:val="28"/>
          <w:szCs w:val="28"/>
        </w:rPr>
        <w:t>»</w:t>
      </w:r>
      <w:r w:rsidR="00384B85" w:rsidRPr="00B4187B">
        <w:rPr>
          <w:rFonts w:ascii="Times New Roman" w:hAnsi="Times New Roman" w:cs="Times New Roman"/>
          <w:i/>
          <w:sz w:val="28"/>
          <w:szCs w:val="28"/>
        </w:rPr>
        <w:t xml:space="preserve"> художник!»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Гришка был вообще </w:t>
      </w:r>
      <w:r w:rsidR="001030EE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84B85" w:rsidRPr="00931250">
        <w:rPr>
          <w:rFonts w:ascii="Times New Roman" w:hAnsi="Times New Roman" w:cs="Times New Roman"/>
          <w:sz w:val="28"/>
          <w:szCs w:val="28"/>
        </w:rPr>
        <w:t>талантливый</w:t>
      </w:r>
      <w:r w:rsidR="001030EE">
        <w:rPr>
          <w:rFonts w:ascii="Times New Roman" w:hAnsi="Times New Roman" w:cs="Times New Roman"/>
          <w:sz w:val="28"/>
          <w:szCs w:val="28"/>
        </w:rPr>
        <w:t>, и как раз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акварелист</w:t>
      </w:r>
      <w:r w:rsidR="008560C3">
        <w:rPr>
          <w:rFonts w:ascii="Times New Roman" w:hAnsi="Times New Roman" w:cs="Times New Roman"/>
          <w:sz w:val="28"/>
          <w:szCs w:val="28"/>
        </w:rPr>
        <w:t xml:space="preserve">, </w:t>
      </w:r>
      <w:r w:rsidR="00E45915">
        <w:rPr>
          <w:rFonts w:ascii="Times New Roman" w:hAnsi="Times New Roman" w:cs="Times New Roman"/>
          <w:sz w:val="28"/>
          <w:szCs w:val="28"/>
        </w:rPr>
        <w:t xml:space="preserve">и ему </w:t>
      </w:r>
      <w:r w:rsidR="009413A1">
        <w:rPr>
          <w:rFonts w:ascii="Times New Roman" w:hAnsi="Times New Roman" w:cs="Times New Roman"/>
          <w:sz w:val="28"/>
          <w:szCs w:val="28"/>
        </w:rPr>
        <w:t>это было вообще смешно</w:t>
      </w:r>
      <w:r w:rsidR="001030EE">
        <w:rPr>
          <w:rFonts w:ascii="Times New Roman" w:hAnsi="Times New Roman" w:cs="Times New Roman"/>
          <w:sz w:val="28"/>
          <w:szCs w:val="28"/>
        </w:rPr>
        <w:t>. Он был профессиональный,</w:t>
      </w:r>
      <w:r w:rsidR="009413A1">
        <w:rPr>
          <w:rFonts w:ascii="Times New Roman" w:hAnsi="Times New Roman" w:cs="Times New Roman"/>
          <w:sz w:val="28"/>
          <w:szCs w:val="28"/>
        </w:rPr>
        <w:t xml:space="preserve"> </w:t>
      </w:r>
      <w:r w:rsidR="008560C3">
        <w:rPr>
          <w:rFonts w:ascii="Times New Roman" w:hAnsi="Times New Roman" w:cs="Times New Roman"/>
          <w:sz w:val="28"/>
          <w:szCs w:val="28"/>
        </w:rPr>
        <w:t xml:space="preserve">это было его основное занятие, </w:t>
      </w:r>
      <w:r w:rsidR="001030EE">
        <w:rPr>
          <w:rFonts w:ascii="Times New Roman" w:hAnsi="Times New Roman" w:cs="Times New Roman"/>
          <w:sz w:val="28"/>
          <w:szCs w:val="28"/>
        </w:rPr>
        <w:t>акварелью красить.</w:t>
      </w:r>
      <w:r w:rsidR="008560C3">
        <w:rPr>
          <w:rFonts w:ascii="Times New Roman" w:hAnsi="Times New Roman" w:cs="Times New Roman"/>
          <w:sz w:val="28"/>
          <w:szCs w:val="28"/>
        </w:rPr>
        <w:t xml:space="preserve"> К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огда </w:t>
      </w:r>
      <w:r w:rsidR="008560C3">
        <w:rPr>
          <w:rFonts w:ascii="Times New Roman" w:hAnsi="Times New Roman" w:cs="Times New Roman"/>
          <w:sz w:val="28"/>
          <w:szCs w:val="28"/>
        </w:rPr>
        <w:t>мы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 поступал</w:t>
      </w:r>
      <w:r w:rsidR="008560C3">
        <w:rPr>
          <w:rFonts w:ascii="Times New Roman" w:hAnsi="Times New Roman" w:cs="Times New Roman"/>
          <w:sz w:val="28"/>
          <w:szCs w:val="28"/>
        </w:rPr>
        <w:t>и</w:t>
      </w:r>
      <w:r w:rsidR="00DE0188">
        <w:rPr>
          <w:rFonts w:ascii="Times New Roman" w:hAnsi="Times New Roman" w:cs="Times New Roman"/>
          <w:sz w:val="28"/>
          <w:szCs w:val="28"/>
        </w:rPr>
        <w:t xml:space="preserve"> </w:t>
      </w:r>
      <w:r w:rsidR="00DE0188" w:rsidRPr="001030EE">
        <w:rPr>
          <w:rFonts w:ascii="Times New Roman" w:hAnsi="Times New Roman" w:cs="Times New Roman"/>
          <w:sz w:val="28"/>
          <w:szCs w:val="28"/>
        </w:rPr>
        <w:t>[</w:t>
      </w:r>
      <w:r w:rsidR="00DE0188">
        <w:rPr>
          <w:rFonts w:ascii="Times New Roman" w:hAnsi="Times New Roman" w:cs="Times New Roman"/>
          <w:sz w:val="28"/>
          <w:szCs w:val="28"/>
        </w:rPr>
        <w:t xml:space="preserve">в </w:t>
      </w:r>
      <w:r w:rsidR="00DE0188" w:rsidRPr="00931250">
        <w:rPr>
          <w:rFonts w:ascii="Times New Roman" w:hAnsi="Times New Roman" w:cs="Times New Roman"/>
          <w:sz w:val="28"/>
          <w:szCs w:val="28"/>
        </w:rPr>
        <w:t>институт</w:t>
      </w:r>
      <w:r w:rsidR="00DE0188" w:rsidRPr="008A21E2">
        <w:rPr>
          <w:rFonts w:ascii="Times New Roman" w:hAnsi="Times New Roman" w:cs="Times New Roman"/>
          <w:sz w:val="28"/>
          <w:szCs w:val="28"/>
        </w:rPr>
        <w:t>]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, висели </w:t>
      </w:r>
      <w:r w:rsidR="008A21E2">
        <w:rPr>
          <w:rFonts w:ascii="Times New Roman" w:hAnsi="Times New Roman" w:cs="Times New Roman"/>
          <w:sz w:val="28"/>
          <w:szCs w:val="28"/>
        </w:rPr>
        <w:t>как образцы</w:t>
      </w:r>
      <w:r w:rsidR="008A21E2" w:rsidRPr="008A21E2">
        <w:rPr>
          <w:rFonts w:ascii="Times New Roman" w:hAnsi="Times New Roman" w:cs="Times New Roman"/>
          <w:sz w:val="28"/>
          <w:szCs w:val="28"/>
        </w:rPr>
        <w:t xml:space="preserve"> </w:t>
      </w:r>
      <w:r w:rsidR="008560C3">
        <w:rPr>
          <w:rFonts w:ascii="Times New Roman" w:hAnsi="Times New Roman" w:cs="Times New Roman"/>
          <w:sz w:val="28"/>
          <w:szCs w:val="28"/>
        </w:rPr>
        <w:t>работы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с подписью «Эпельбаум». Мне один из поступивших потом говорил, что </w:t>
      </w:r>
      <w:r w:rsidR="00DE0188">
        <w:rPr>
          <w:rFonts w:ascii="Times New Roman" w:hAnsi="Times New Roman" w:cs="Times New Roman"/>
          <w:sz w:val="28"/>
          <w:szCs w:val="28"/>
        </w:rPr>
        <w:t xml:space="preserve">он </w:t>
      </w:r>
      <w:r w:rsidR="00384B85" w:rsidRPr="00931250">
        <w:rPr>
          <w:rFonts w:ascii="Times New Roman" w:hAnsi="Times New Roman" w:cs="Times New Roman"/>
          <w:sz w:val="28"/>
          <w:szCs w:val="28"/>
        </w:rPr>
        <w:t>думал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что это техника </w:t>
      </w:r>
      <w:r w:rsidR="005B113A">
        <w:rPr>
          <w:rFonts w:ascii="Times New Roman" w:hAnsi="Times New Roman" w:cs="Times New Roman"/>
          <w:sz w:val="28"/>
          <w:szCs w:val="28"/>
        </w:rPr>
        <w:t>так называется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– </w:t>
      </w:r>
      <w:r w:rsidR="00381F22">
        <w:rPr>
          <w:rFonts w:ascii="Times New Roman" w:hAnsi="Times New Roman" w:cs="Times New Roman"/>
          <w:sz w:val="28"/>
          <w:szCs w:val="28"/>
        </w:rPr>
        <w:t>«</w:t>
      </w:r>
      <w:r w:rsidR="00384B85" w:rsidRPr="00931250">
        <w:rPr>
          <w:rFonts w:ascii="Times New Roman" w:hAnsi="Times New Roman" w:cs="Times New Roman"/>
          <w:sz w:val="28"/>
          <w:szCs w:val="28"/>
        </w:rPr>
        <w:t>эпельбаум</w:t>
      </w:r>
      <w:r w:rsidR="00381F22">
        <w:rPr>
          <w:rFonts w:ascii="Times New Roman" w:hAnsi="Times New Roman" w:cs="Times New Roman"/>
          <w:sz w:val="28"/>
          <w:szCs w:val="28"/>
        </w:rPr>
        <w:t>»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8A21E2">
        <w:rPr>
          <w:rFonts w:ascii="Times New Roman" w:hAnsi="Times New Roman" w:cs="Times New Roman"/>
          <w:sz w:val="28"/>
          <w:szCs w:val="28"/>
        </w:rPr>
        <w:t>То есть, он был вот такой</w:t>
      </w:r>
      <w:r w:rsidR="008A21E2" w:rsidRPr="008A21E2">
        <w:rPr>
          <w:rFonts w:ascii="Times New Roman" w:hAnsi="Times New Roman" w:cs="Times New Roman"/>
          <w:sz w:val="28"/>
          <w:szCs w:val="28"/>
        </w:rPr>
        <w:t xml:space="preserve"> </w:t>
      </w:r>
      <w:r w:rsidR="008A21E2">
        <w:rPr>
          <w:rFonts w:ascii="Times New Roman" w:hAnsi="Times New Roman" w:cs="Times New Roman"/>
          <w:sz w:val="28"/>
          <w:szCs w:val="28"/>
        </w:rPr>
        <w:t>–</w:t>
      </w:r>
      <w:r w:rsidR="008A21E2" w:rsidRPr="008A21E2">
        <w:rPr>
          <w:rFonts w:ascii="Times New Roman" w:hAnsi="Times New Roman" w:cs="Times New Roman"/>
          <w:sz w:val="28"/>
          <w:szCs w:val="28"/>
        </w:rPr>
        <w:t xml:space="preserve"> </w:t>
      </w:r>
      <w:r w:rsidR="008A21E2" w:rsidRPr="00931250">
        <w:rPr>
          <w:rFonts w:ascii="Times New Roman" w:hAnsi="Times New Roman" w:cs="Times New Roman"/>
          <w:sz w:val="28"/>
          <w:szCs w:val="28"/>
        </w:rPr>
        <w:t>мастер</w:t>
      </w:r>
      <w:r w:rsidR="008A21E2">
        <w:rPr>
          <w:rFonts w:ascii="Times New Roman" w:hAnsi="Times New Roman" w:cs="Times New Roman"/>
          <w:sz w:val="28"/>
          <w:szCs w:val="28"/>
        </w:rPr>
        <w:t xml:space="preserve"> </w:t>
      </w:r>
      <w:r w:rsidR="008A21E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B113A">
        <w:rPr>
          <w:rFonts w:ascii="Times New Roman" w:hAnsi="Times New Roman" w:cs="Times New Roman"/>
          <w:sz w:val="28"/>
          <w:szCs w:val="28"/>
        </w:rPr>
        <w:t>совершенный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 и поэтому</w:t>
      </w:r>
      <w:r w:rsidR="008A21E2">
        <w:rPr>
          <w:rFonts w:ascii="Times New Roman" w:hAnsi="Times New Roman" w:cs="Times New Roman"/>
          <w:sz w:val="28"/>
          <w:szCs w:val="28"/>
        </w:rPr>
        <w:t xml:space="preserve">, конечно, они </w:t>
      </w:r>
      <w:r w:rsidR="00CA2947">
        <w:rPr>
          <w:rFonts w:ascii="Times New Roman" w:hAnsi="Times New Roman" w:cs="Times New Roman"/>
          <w:sz w:val="28"/>
          <w:szCs w:val="28"/>
        </w:rPr>
        <w:t xml:space="preserve">все </w:t>
      </w:r>
      <w:r w:rsidR="008A21E2">
        <w:rPr>
          <w:rFonts w:ascii="Times New Roman" w:hAnsi="Times New Roman" w:cs="Times New Roman"/>
          <w:sz w:val="28"/>
          <w:szCs w:val="28"/>
        </w:rPr>
        <w:t>были для него пижоны</w:t>
      </w:r>
      <w:r w:rsidR="00384B85" w:rsidRPr="00931250">
        <w:rPr>
          <w:rFonts w:ascii="Times New Roman" w:hAnsi="Times New Roman" w:cs="Times New Roman"/>
          <w:sz w:val="28"/>
          <w:szCs w:val="28"/>
        </w:rPr>
        <w:t xml:space="preserve">. А </w:t>
      </w:r>
      <w:r w:rsidR="00925C63" w:rsidRPr="00931250">
        <w:rPr>
          <w:rFonts w:ascii="Times New Roman" w:hAnsi="Times New Roman" w:cs="Times New Roman"/>
          <w:sz w:val="28"/>
          <w:szCs w:val="28"/>
        </w:rPr>
        <w:t xml:space="preserve">Зверев </w:t>
      </w:r>
      <w:r w:rsidR="00925C63">
        <w:rPr>
          <w:rFonts w:ascii="Times New Roman" w:hAnsi="Times New Roman" w:cs="Times New Roman"/>
          <w:sz w:val="28"/>
          <w:szCs w:val="28"/>
        </w:rPr>
        <w:t xml:space="preserve">этот </w:t>
      </w:r>
      <w:r w:rsidR="00CA2947">
        <w:rPr>
          <w:rFonts w:ascii="Times New Roman" w:hAnsi="Times New Roman" w:cs="Times New Roman"/>
          <w:sz w:val="28"/>
          <w:szCs w:val="28"/>
        </w:rPr>
        <w:t xml:space="preserve">в то время </w:t>
      </w:r>
      <w:r w:rsidR="00925C63">
        <w:rPr>
          <w:rFonts w:ascii="Times New Roman" w:hAnsi="Times New Roman" w:cs="Times New Roman"/>
          <w:sz w:val="28"/>
          <w:szCs w:val="28"/>
        </w:rPr>
        <w:t xml:space="preserve">там ходил </w:t>
      </w:r>
      <w:r w:rsidR="00CA2947">
        <w:rPr>
          <w:rFonts w:ascii="Times New Roman" w:hAnsi="Times New Roman" w:cs="Times New Roman"/>
          <w:sz w:val="28"/>
          <w:szCs w:val="28"/>
        </w:rPr>
        <w:t xml:space="preserve">с гордым видом. </w:t>
      </w:r>
      <w:r w:rsidR="00925C63">
        <w:rPr>
          <w:rFonts w:ascii="Times New Roman" w:hAnsi="Times New Roman" w:cs="Times New Roman"/>
          <w:sz w:val="28"/>
          <w:szCs w:val="28"/>
        </w:rPr>
        <w:t xml:space="preserve"> Он потом стал очень знаменит, </w:t>
      </w:r>
      <w:r w:rsidR="005B113A">
        <w:rPr>
          <w:rFonts w:ascii="Times New Roman" w:hAnsi="Times New Roman" w:cs="Times New Roman"/>
          <w:sz w:val="28"/>
          <w:szCs w:val="28"/>
        </w:rPr>
        <w:t>есть даже Центр имени Зверева</w:t>
      </w:r>
      <w:r w:rsidR="00925C63">
        <w:rPr>
          <w:rFonts w:ascii="Times New Roman" w:hAnsi="Times New Roman" w:cs="Times New Roman"/>
          <w:sz w:val="28"/>
          <w:szCs w:val="28"/>
        </w:rPr>
        <w:t xml:space="preserve"> в Москве.</w:t>
      </w:r>
      <w:r w:rsidR="005B113A">
        <w:rPr>
          <w:rFonts w:ascii="Times New Roman" w:hAnsi="Times New Roman" w:cs="Times New Roman"/>
          <w:sz w:val="28"/>
          <w:szCs w:val="28"/>
        </w:rPr>
        <w:t xml:space="preserve"> </w:t>
      </w:r>
      <w:r w:rsidR="00925C63">
        <w:rPr>
          <w:rFonts w:ascii="Times New Roman" w:hAnsi="Times New Roman" w:cs="Times New Roman"/>
          <w:sz w:val="28"/>
          <w:szCs w:val="28"/>
        </w:rPr>
        <w:t>О</w:t>
      </w:r>
      <w:r w:rsidR="005B113A">
        <w:rPr>
          <w:rFonts w:ascii="Times New Roman" w:hAnsi="Times New Roman" w:cs="Times New Roman"/>
          <w:sz w:val="28"/>
          <w:szCs w:val="28"/>
        </w:rPr>
        <w:t xml:space="preserve">н </w:t>
      </w:r>
      <w:r w:rsidR="00384B85" w:rsidRPr="00931250">
        <w:rPr>
          <w:rFonts w:ascii="Times New Roman" w:hAnsi="Times New Roman" w:cs="Times New Roman"/>
          <w:sz w:val="28"/>
          <w:szCs w:val="28"/>
        </w:rPr>
        <w:t>как Высоцкий</w:t>
      </w:r>
      <w:r w:rsidR="00DE0188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384B85" w:rsidRPr="00931250">
        <w:rPr>
          <w:rFonts w:ascii="Times New Roman" w:hAnsi="Times New Roman" w:cs="Times New Roman"/>
          <w:sz w:val="28"/>
          <w:szCs w:val="28"/>
        </w:rPr>
        <w:t>.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925C63">
        <w:rPr>
          <w:rFonts w:ascii="Times New Roman" w:hAnsi="Times New Roman" w:cs="Times New Roman"/>
          <w:sz w:val="28"/>
          <w:szCs w:val="28"/>
        </w:rPr>
        <w:t xml:space="preserve">А </w:t>
      </w:r>
      <w:r w:rsidR="007F6C22">
        <w:rPr>
          <w:rFonts w:ascii="Times New Roman" w:hAnsi="Times New Roman" w:cs="Times New Roman"/>
          <w:sz w:val="28"/>
          <w:szCs w:val="28"/>
        </w:rPr>
        <w:t>Гришка считал, что это дутая фигура. Наверное, в этом есть смысл</w:t>
      </w:r>
      <w:r w:rsidR="00925C63">
        <w:rPr>
          <w:rFonts w:ascii="Times New Roman" w:hAnsi="Times New Roman" w:cs="Times New Roman"/>
          <w:sz w:val="28"/>
          <w:szCs w:val="28"/>
        </w:rPr>
        <w:t>,</w:t>
      </w:r>
      <w:r w:rsidR="00DE0188">
        <w:rPr>
          <w:rFonts w:ascii="Times New Roman" w:hAnsi="Times New Roman" w:cs="Times New Roman"/>
          <w:sz w:val="28"/>
          <w:szCs w:val="28"/>
        </w:rPr>
        <w:t xml:space="preserve"> так что</w:t>
      </w:r>
      <w:r w:rsidR="00925C63">
        <w:rPr>
          <w:rFonts w:ascii="Times New Roman" w:hAnsi="Times New Roman" w:cs="Times New Roman"/>
          <w:sz w:val="28"/>
          <w:szCs w:val="28"/>
        </w:rPr>
        <w:t xml:space="preserve"> Гришка</w:t>
      </w:r>
      <w:r w:rsidR="00DE0188">
        <w:rPr>
          <w:rFonts w:ascii="Times New Roman" w:hAnsi="Times New Roman" w:cs="Times New Roman"/>
          <w:sz w:val="28"/>
          <w:szCs w:val="28"/>
        </w:rPr>
        <w:t>, м</w:t>
      </w:r>
      <w:r w:rsidR="00925C63">
        <w:rPr>
          <w:rFonts w:ascii="Times New Roman" w:hAnsi="Times New Roman" w:cs="Times New Roman"/>
          <w:sz w:val="28"/>
          <w:szCs w:val="28"/>
        </w:rPr>
        <w:t>ожет быть, и прав.</w:t>
      </w:r>
      <w:r w:rsidR="007F6C22">
        <w:rPr>
          <w:rFonts w:ascii="Times New Roman" w:hAnsi="Times New Roman" w:cs="Times New Roman"/>
          <w:sz w:val="28"/>
          <w:szCs w:val="28"/>
        </w:rPr>
        <w:t xml:space="preserve"> Но это не принципиально.</w:t>
      </w:r>
    </w:p>
    <w:p w:rsidR="005971E8" w:rsidRPr="00931250" w:rsidRDefault="00384B8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И вот Андрей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7F6C22" w:rsidRPr="00931250">
        <w:rPr>
          <w:rFonts w:ascii="Times New Roman" w:hAnsi="Times New Roman" w:cs="Times New Roman"/>
          <w:sz w:val="28"/>
          <w:szCs w:val="28"/>
        </w:rPr>
        <w:t>Амальрик</w:t>
      </w:r>
      <w:r w:rsidR="007F6C22">
        <w:rPr>
          <w:rFonts w:ascii="Times New Roman" w:hAnsi="Times New Roman" w:cs="Times New Roman"/>
          <w:sz w:val="28"/>
          <w:szCs w:val="28"/>
        </w:rPr>
        <w:t xml:space="preserve"> говорит</w:t>
      </w:r>
      <w:r w:rsidRPr="00931250">
        <w:rPr>
          <w:rFonts w:ascii="Times New Roman" w:hAnsi="Times New Roman" w:cs="Times New Roman"/>
          <w:sz w:val="28"/>
          <w:szCs w:val="28"/>
        </w:rPr>
        <w:t xml:space="preserve">, что у Зверева сейчас такой период, что он подписывает работы своей жены. «А </w:t>
      </w:r>
      <w:r w:rsidR="00672F90">
        <w:rPr>
          <w:rFonts w:ascii="Times New Roman" w:hAnsi="Times New Roman" w:cs="Times New Roman"/>
          <w:sz w:val="28"/>
          <w:szCs w:val="28"/>
        </w:rPr>
        <w:t>вот вы  могли бы</w:t>
      </w:r>
      <w:r w:rsidRPr="00931250">
        <w:rPr>
          <w:rFonts w:ascii="Times New Roman" w:hAnsi="Times New Roman" w:cs="Times New Roman"/>
          <w:sz w:val="28"/>
          <w:szCs w:val="28"/>
        </w:rPr>
        <w:t xml:space="preserve"> различить его работы?» </w:t>
      </w:r>
      <w:r w:rsidR="007F6C22">
        <w:rPr>
          <w:rFonts w:ascii="Times New Roman" w:hAnsi="Times New Roman" w:cs="Times New Roman"/>
          <w:sz w:val="28"/>
          <w:szCs w:val="28"/>
        </w:rPr>
        <w:t>Лезет под тахту</w:t>
      </w:r>
      <w:r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7F6C22">
        <w:rPr>
          <w:rFonts w:ascii="Times New Roman" w:hAnsi="Times New Roman" w:cs="Times New Roman"/>
          <w:sz w:val="28"/>
          <w:szCs w:val="28"/>
        </w:rPr>
        <w:t xml:space="preserve">и достает оттуда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пачку </w:t>
      </w:r>
      <w:r w:rsidR="007F6C22">
        <w:rPr>
          <w:rFonts w:ascii="Times New Roman" w:hAnsi="Times New Roman" w:cs="Times New Roman"/>
          <w:sz w:val="28"/>
          <w:szCs w:val="28"/>
        </w:rPr>
        <w:t>акварел</w:t>
      </w:r>
      <w:r w:rsidR="008B32F3">
        <w:rPr>
          <w:rFonts w:ascii="Times New Roman" w:hAnsi="Times New Roman" w:cs="Times New Roman"/>
          <w:sz w:val="28"/>
          <w:szCs w:val="28"/>
        </w:rPr>
        <w:t>ей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824872">
        <w:rPr>
          <w:rFonts w:ascii="Times New Roman" w:hAnsi="Times New Roman" w:cs="Times New Roman"/>
          <w:sz w:val="28"/>
          <w:szCs w:val="28"/>
        </w:rPr>
        <w:t>размером в лист</w:t>
      </w:r>
      <w:r w:rsidR="00824872">
        <w:rPr>
          <w:rStyle w:val="ac"/>
          <w:rFonts w:ascii="Times New Roman" w:hAnsi="Times New Roman" w:cs="Times New Roman"/>
          <w:sz w:val="28"/>
          <w:szCs w:val="28"/>
        </w:rPr>
        <w:footnoteReference w:id="6"/>
      </w:r>
      <w:r w:rsidR="00824872">
        <w:rPr>
          <w:rFonts w:ascii="Times New Roman" w:hAnsi="Times New Roman" w:cs="Times New Roman"/>
          <w:sz w:val="28"/>
          <w:szCs w:val="28"/>
        </w:rPr>
        <w:t xml:space="preserve"> </w:t>
      </w:r>
      <w:r w:rsidR="007F6C22">
        <w:rPr>
          <w:rFonts w:ascii="Times New Roman" w:hAnsi="Times New Roman" w:cs="Times New Roman"/>
          <w:sz w:val="28"/>
          <w:szCs w:val="28"/>
        </w:rPr>
        <w:t>и показывает. Гриш</w:t>
      </w:r>
      <w:r w:rsidRPr="00931250">
        <w:rPr>
          <w:rFonts w:ascii="Times New Roman" w:hAnsi="Times New Roman" w:cs="Times New Roman"/>
          <w:sz w:val="28"/>
          <w:szCs w:val="28"/>
        </w:rPr>
        <w:t>а</w:t>
      </w:r>
      <w:r w:rsidR="007F6C22">
        <w:rPr>
          <w:rFonts w:ascii="Times New Roman" w:hAnsi="Times New Roman" w:cs="Times New Roman"/>
          <w:sz w:val="28"/>
          <w:szCs w:val="28"/>
        </w:rPr>
        <w:t xml:space="preserve"> так равнодушно смотрит 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говорит: </w:t>
      </w:r>
      <w:r w:rsidRPr="00824872">
        <w:rPr>
          <w:rFonts w:ascii="Times New Roman" w:hAnsi="Times New Roman" w:cs="Times New Roman"/>
          <w:i/>
          <w:sz w:val="28"/>
          <w:szCs w:val="28"/>
        </w:rPr>
        <w:t>«А какая разница</w:t>
      </w:r>
      <w:r w:rsidR="007F6C22" w:rsidRPr="00824872">
        <w:rPr>
          <w:rFonts w:ascii="Times New Roman" w:hAnsi="Times New Roman" w:cs="Times New Roman"/>
          <w:i/>
          <w:sz w:val="28"/>
          <w:szCs w:val="28"/>
        </w:rPr>
        <w:t>,</w:t>
      </w:r>
      <w:r w:rsidRPr="008248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Г</w:t>
      </w:r>
      <w:r w:rsidR="00381F22"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…</w:t>
      </w:r>
      <w:r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о</w:t>
      </w:r>
      <w:r w:rsidRPr="00824872">
        <w:rPr>
          <w:rFonts w:ascii="Times New Roman" w:hAnsi="Times New Roman" w:cs="Times New Roman"/>
          <w:i/>
          <w:sz w:val="28"/>
          <w:szCs w:val="28"/>
        </w:rPr>
        <w:t xml:space="preserve"> и есть </w:t>
      </w:r>
      <w:r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г</w:t>
      </w:r>
      <w:r w:rsidR="00381F22"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…</w:t>
      </w:r>
      <w:r w:rsidRPr="00824872">
        <w:rPr>
          <w:rFonts w:ascii="Times New Roman" w:hAnsi="Times New Roman" w:cs="Times New Roman"/>
          <w:i/>
          <w:sz w:val="28"/>
          <w:szCs w:val="28"/>
          <w:highlight w:val="yellow"/>
        </w:rPr>
        <w:t>о!</w:t>
      </w:r>
      <w:r w:rsidRPr="008248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2F90" w:rsidRPr="00824872">
        <w:rPr>
          <w:rFonts w:ascii="Times New Roman" w:hAnsi="Times New Roman" w:cs="Times New Roman"/>
          <w:i/>
          <w:sz w:val="28"/>
          <w:szCs w:val="28"/>
        </w:rPr>
        <w:t>Какая разница, кто это сделал?</w:t>
      </w:r>
      <w:r w:rsidR="00824872" w:rsidRPr="00824872">
        <w:rPr>
          <w:rFonts w:ascii="Times New Roman" w:hAnsi="Times New Roman" w:cs="Times New Roman"/>
          <w:i/>
          <w:sz w:val="28"/>
          <w:szCs w:val="28"/>
        </w:rPr>
        <w:t>»</w:t>
      </w:r>
      <w:r w:rsidR="00CA7864">
        <w:rPr>
          <w:rFonts w:ascii="Times New Roman" w:hAnsi="Times New Roman" w:cs="Times New Roman"/>
          <w:i/>
          <w:sz w:val="28"/>
          <w:szCs w:val="28"/>
        </w:rPr>
        <w:t>.</w:t>
      </w:r>
      <w:r w:rsidR="00672F9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F6C22" w:rsidRPr="00CA7864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515CCE">
        <w:rPr>
          <w:rFonts w:ascii="Times New Roman" w:hAnsi="Times New Roman" w:cs="Times New Roman"/>
          <w:sz w:val="28"/>
          <w:szCs w:val="28"/>
        </w:rPr>
        <w:t>П</w:t>
      </w:r>
      <w:r w:rsidR="007F6C22">
        <w:rPr>
          <w:rFonts w:ascii="Times New Roman" w:hAnsi="Times New Roman" w:cs="Times New Roman"/>
          <w:sz w:val="28"/>
          <w:szCs w:val="28"/>
        </w:rPr>
        <w:t>отому</w:t>
      </w:r>
      <w:r w:rsidR="00515CCE">
        <w:rPr>
          <w:rFonts w:ascii="Times New Roman" w:hAnsi="Times New Roman" w:cs="Times New Roman"/>
          <w:sz w:val="28"/>
          <w:szCs w:val="28"/>
        </w:rPr>
        <w:t xml:space="preserve"> </w:t>
      </w:r>
      <w:r w:rsidR="007F6C22">
        <w:rPr>
          <w:rFonts w:ascii="Times New Roman" w:hAnsi="Times New Roman" w:cs="Times New Roman"/>
          <w:sz w:val="28"/>
          <w:szCs w:val="28"/>
        </w:rPr>
        <w:t xml:space="preserve"> что он не любит Зверева</w:t>
      </w:r>
      <w:r w:rsidR="00A878BB">
        <w:rPr>
          <w:rFonts w:ascii="Times New Roman" w:hAnsi="Times New Roman" w:cs="Times New Roman"/>
          <w:sz w:val="28"/>
          <w:szCs w:val="28"/>
        </w:rPr>
        <w:t>.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515CCE">
        <w:rPr>
          <w:rFonts w:ascii="Times New Roman" w:hAnsi="Times New Roman" w:cs="Times New Roman"/>
          <w:sz w:val="28"/>
          <w:szCs w:val="28"/>
        </w:rPr>
        <w:t>Поэтому я сказал преамбулу специальную, п</w:t>
      </w:r>
      <w:r w:rsidR="00A878BB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7F6C22">
        <w:rPr>
          <w:rFonts w:ascii="Times New Roman" w:hAnsi="Times New Roman" w:cs="Times New Roman"/>
          <w:sz w:val="28"/>
          <w:szCs w:val="28"/>
        </w:rPr>
        <w:t>я не решился</w:t>
      </w:r>
      <w:r w:rsidR="00A878BB" w:rsidRPr="00A878BB">
        <w:rPr>
          <w:rFonts w:ascii="Times New Roman" w:hAnsi="Times New Roman" w:cs="Times New Roman"/>
          <w:sz w:val="28"/>
          <w:szCs w:val="28"/>
        </w:rPr>
        <w:t xml:space="preserve"> </w:t>
      </w:r>
      <w:r w:rsidR="00A878BB">
        <w:rPr>
          <w:rFonts w:ascii="Times New Roman" w:hAnsi="Times New Roman" w:cs="Times New Roman"/>
          <w:sz w:val="28"/>
          <w:szCs w:val="28"/>
        </w:rPr>
        <w:t>бы так</w:t>
      </w:r>
      <w:r w:rsidR="00515CCE">
        <w:rPr>
          <w:rFonts w:ascii="Times New Roman" w:hAnsi="Times New Roman" w:cs="Times New Roman"/>
          <w:sz w:val="28"/>
          <w:szCs w:val="28"/>
        </w:rPr>
        <w:t>, я сразу стал смотреть</w:t>
      </w:r>
      <w:r w:rsidR="00EC2FFB">
        <w:rPr>
          <w:rFonts w:ascii="Times New Roman" w:hAnsi="Times New Roman" w:cs="Times New Roman"/>
          <w:sz w:val="28"/>
          <w:szCs w:val="28"/>
        </w:rPr>
        <w:t xml:space="preserve"> –</w:t>
      </w:r>
      <w:r w:rsidR="00515CCE">
        <w:rPr>
          <w:rFonts w:ascii="Times New Roman" w:hAnsi="Times New Roman" w:cs="Times New Roman"/>
          <w:sz w:val="28"/>
          <w:szCs w:val="28"/>
        </w:rPr>
        <w:t xml:space="preserve"> человек просит, похоже, не похоже.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EC2FFB">
        <w:rPr>
          <w:rFonts w:ascii="Times New Roman" w:hAnsi="Times New Roman" w:cs="Times New Roman"/>
          <w:sz w:val="28"/>
          <w:szCs w:val="28"/>
        </w:rPr>
        <w:t xml:space="preserve">А этот – нет, не такой был.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Амальрик </w:t>
      </w:r>
      <w:r w:rsidR="00EC2FFB">
        <w:rPr>
          <w:rFonts w:ascii="Times New Roman" w:hAnsi="Times New Roman" w:cs="Times New Roman"/>
          <w:sz w:val="28"/>
          <w:szCs w:val="28"/>
        </w:rPr>
        <w:t>не стал ничего рассказывать нам, что возможны варианты, нет, ничего такого</w:t>
      </w:r>
      <w:r w:rsidR="007F6C22">
        <w:rPr>
          <w:rFonts w:ascii="Times New Roman" w:hAnsi="Times New Roman" w:cs="Times New Roman"/>
          <w:sz w:val="28"/>
          <w:szCs w:val="28"/>
        </w:rPr>
        <w:t xml:space="preserve">, работы собрал, обратно </w:t>
      </w:r>
      <w:r w:rsidR="007F6C22">
        <w:rPr>
          <w:rFonts w:ascii="Times New Roman" w:hAnsi="Times New Roman" w:cs="Times New Roman"/>
          <w:sz w:val="28"/>
          <w:szCs w:val="28"/>
        </w:rPr>
        <w:lastRenderedPageBreak/>
        <w:t>засунул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C2FFB">
        <w:rPr>
          <w:rFonts w:ascii="Times New Roman" w:hAnsi="Times New Roman" w:cs="Times New Roman"/>
          <w:sz w:val="28"/>
          <w:szCs w:val="28"/>
        </w:rPr>
        <w:t>–</w:t>
      </w:r>
      <w:r w:rsidR="00A878BB">
        <w:rPr>
          <w:rFonts w:ascii="Times New Roman" w:hAnsi="Times New Roman" w:cs="Times New Roman"/>
          <w:sz w:val="28"/>
          <w:szCs w:val="28"/>
        </w:rPr>
        <w:t xml:space="preserve"> «До свидания»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EC2FFB">
        <w:rPr>
          <w:rFonts w:ascii="Times New Roman" w:hAnsi="Times New Roman" w:cs="Times New Roman"/>
          <w:sz w:val="28"/>
          <w:szCs w:val="28"/>
        </w:rPr>
        <w:t>Ну</w:t>
      </w:r>
      <w:r w:rsidR="00CA7864">
        <w:rPr>
          <w:rFonts w:ascii="Times New Roman" w:hAnsi="Times New Roman" w:cs="Times New Roman"/>
          <w:sz w:val="28"/>
          <w:szCs w:val="28"/>
        </w:rPr>
        <w:t>,</w:t>
      </w:r>
      <w:r w:rsidR="00EC2FFB">
        <w:rPr>
          <w:rFonts w:ascii="Times New Roman" w:hAnsi="Times New Roman" w:cs="Times New Roman"/>
          <w:sz w:val="28"/>
          <w:szCs w:val="28"/>
        </w:rPr>
        <w:t xml:space="preserve"> вот так – деловая обстановка,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деловая встреча.</w:t>
      </w:r>
      <w:r w:rsidR="007D55BC" w:rsidRPr="00931250">
        <w:rPr>
          <w:rFonts w:ascii="Times New Roman" w:hAnsi="Times New Roman" w:cs="Times New Roman"/>
          <w:sz w:val="28"/>
          <w:szCs w:val="28"/>
        </w:rPr>
        <w:t xml:space="preserve"> Это к вопросу о мастерских.</w:t>
      </w:r>
      <w:r w:rsidR="00F36C29" w:rsidRPr="00931250">
        <w:rPr>
          <w:rFonts w:ascii="Times New Roman" w:hAnsi="Times New Roman" w:cs="Times New Roman"/>
          <w:sz w:val="28"/>
          <w:szCs w:val="28"/>
        </w:rPr>
        <w:t xml:space="preserve"> Водки не пили, не курили</w:t>
      </w:r>
      <w:r w:rsidR="007F6C22">
        <w:rPr>
          <w:rFonts w:ascii="Times New Roman" w:hAnsi="Times New Roman" w:cs="Times New Roman"/>
          <w:sz w:val="28"/>
          <w:szCs w:val="28"/>
        </w:rPr>
        <w:t xml:space="preserve"> </w:t>
      </w:r>
      <w:r w:rsidR="00EC2FFB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7F6C22">
        <w:rPr>
          <w:rFonts w:ascii="Times New Roman" w:hAnsi="Times New Roman" w:cs="Times New Roman"/>
          <w:sz w:val="28"/>
          <w:szCs w:val="28"/>
        </w:rPr>
        <w:t>у него</w:t>
      </w:r>
      <w:r w:rsidR="00F36C29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59095A" w:rsidRPr="0059095A">
        <w:rPr>
          <w:rFonts w:ascii="Times New Roman" w:hAnsi="Times New Roman" w:cs="Times New Roman"/>
          <w:i/>
          <w:sz w:val="28"/>
          <w:szCs w:val="28"/>
        </w:rPr>
        <w:t>«А телефон, можно я телефон ваш потом дам людям в Баку или где</w:t>
      </w:r>
      <w:r w:rsidR="0059095A">
        <w:rPr>
          <w:rFonts w:ascii="Times New Roman" w:hAnsi="Times New Roman" w:cs="Times New Roman"/>
          <w:i/>
          <w:sz w:val="28"/>
          <w:szCs w:val="28"/>
        </w:rPr>
        <w:t>-то еще</w:t>
      </w:r>
      <w:r w:rsidR="0059095A" w:rsidRPr="0059095A">
        <w:rPr>
          <w:rFonts w:ascii="Times New Roman" w:hAnsi="Times New Roman" w:cs="Times New Roman"/>
          <w:i/>
          <w:sz w:val="28"/>
          <w:szCs w:val="28"/>
        </w:rPr>
        <w:t xml:space="preserve">?» </w:t>
      </w:r>
      <w:r w:rsidR="0059095A">
        <w:rPr>
          <w:rFonts w:ascii="Times New Roman" w:hAnsi="Times New Roman" w:cs="Times New Roman"/>
          <w:sz w:val="28"/>
          <w:szCs w:val="28"/>
        </w:rPr>
        <w:t xml:space="preserve">– это я говорю. </w:t>
      </w:r>
      <w:r w:rsidR="007F6C22" w:rsidRPr="0059095A">
        <w:rPr>
          <w:rFonts w:ascii="Times New Roman" w:hAnsi="Times New Roman" w:cs="Times New Roman"/>
          <w:i/>
          <w:sz w:val="28"/>
          <w:szCs w:val="28"/>
        </w:rPr>
        <w:t>«Да, конечно, пожалуйста! Картины я с удовольствием показываю».</w:t>
      </w:r>
      <w:r w:rsidR="007F6C22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0F3883">
        <w:rPr>
          <w:rFonts w:ascii="Times New Roman" w:hAnsi="Times New Roman" w:cs="Times New Roman"/>
          <w:sz w:val="28"/>
          <w:szCs w:val="28"/>
        </w:rPr>
        <w:t>,</w:t>
      </w:r>
      <w:r w:rsidR="007F6C22">
        <w:rPr>
          <w:rFonts w:ascii="Times New Roman" w:hAnsi="Times New Roman" w:cs="Times New Roman"/>
          <w:sz w:val="28"/>
          <w:szCs w:val="28"/>
        </w:rPr>
        <w:t xml:space="preserve"> уже здесь</w:t>
      </w:r>
      <w:r w:rsidR="002D158E">
        <w:rPr>
          <w:rFonts w:ascii="Times New Roman" w:hAnsi="Times New Roman" w:cs="Times New Roman"/>
          <w:sz w:val="28"/>
          <w:szCs w:val="28"/>
        </w:rPr>
        <w:t>,</w:t>
      </w:r>
      <w:r w:rsidR="007F6C22">
        <w:rPr>
          <w:rFonts w:ascii="Times New Roman" w:hAnsi="Times New Roman" w:cs="Times New Roman"/>
          <w:sz w:val="28"/>
          <w:szCs w:val="28"/>
        </w:rPr>
        <w:t xml:space="preserve"> учась</w:t>
      </w:r>
      <w:r w:rsidR="000F3883">
        <w:rPr>
          <w:rFonts w:ascii="Times New Roman" w:hAnsi="Times New Roman" w:cs="Times New Roman"/>
          <w:sz w:val="28"/>
          <w:szCs w:val="28"/>
        </w:rPr>
        <w:t xml:space="preserve"> в институте</w:t>
      </w:r>
      <w:r w:rsidR="007F6C22">
        <w:rPr>
          <w:rFonts w:ascii="Times New Roman" w:hAnsi="Times New Roman" w:cs="Times New Roman"/>
          <w:sz w:val="28"/>
          <w:szCs w:val="28"/>
        </w:rPr>
        <w:t xml:space="preserve">, мне говорит приятель: </w:t>
      </w:r>
      <w:r w:rsidR="007F6C22" w:rsidRPr="00F64646">
        <w:rPr>
          <w:rFonts w:ascii="Times New Roman" w:hAnsi="Times New Roman" w:cs="Times New Roman"/>
          <w:i/>
          <w:sz w:val="28"/>
          <w:szCs w:val="28"/>
        </w:rPr>
        <w:t>«Нет ли у тебя каких-нибудь московских те</w:t>
      </w:r>
      <w:r w:rsidR="000F3883" w:rsidRPr="00F64646">
        <w:rPr>
          <w:rFonts w:ascii="Times New Roman" w:hAnsi="Times New Roman" w:cs="Times New Roman"/>
          <w:i/>
          <w:sz w:val="28"/>
          <w:szCs w:val="28"/>
        </w:rPr>
        <w:t>лефонов</w:t>
      </w:r>
      <w:r w:rsidR="00F64646" w:rsidRPr="00F64646">
        <w:rPr>
          <w:rFonts w:ascii="Times New Roman" w:hAnsi="Times New Roman" w:cs="Times New Roman"/>
          <w:i/>
          <w:sz w:val="28"/>
          <w:szCs w:val="28"/>
        </w:rPr>
        <w:t>, я еду в Москву, заодно зайду</w:t>
      </w:r>
      <w:r w:rsidR="000F3883" w:rsidRPr="00F64646">
        <w:rPr>
          <w:rFonts w:ascii="Times New Roman" w:hAnsi="Times New Roman" w:cs="Times New Roman"/>
          <w:i/>
          <w:sz w:val="28"/>
          <w:szCs w:val="28"/>
        </w:rPr>
        <w:t xml:space="preserve"> посмотреть»</w:t>
      </w:r>
      <w:r w:rsidR="00F64646" w:rsidRPr="00F64646">
        <w:rPr>
          <w:rFonts w:ascii="Times New Roman" w:hAnsi="Times New Roman" w:cs="Times New Roman"/>
          <w:i/>
          <w:sz w:val="28"/>
          <w:szCs w:val="28"/>
        </w:rPr>
        <w:t>.</w:t>
      </w:r>
      <w:r w:rsidR="000F3883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F64646">
        <w:rPr>
          <w:rFonts w:ascii="Times New Roman" w:hAnsi="Times New Roman" w:cs="Times New Roman"/>
          <w:sz w:val="28"/>
          <w:szCs w:val="28"/>
        </w:rPr>
        <w:t>так</w:t>
      </w:r>
      <w:r w:rsidR="000F3883">
        <w:rPr>
          <w:rFonts w:ascii="Times New Roman" w:hAnsi="Times New Roman" w:cs="Times New Roman"/>
          <w:sz w:val="28"/>
          <w:szCs w:val="28"/>
        </w:rPr>
        <w:t xml:space="preserve"> было принято</w:t>
      </w:r>
      <w:r w:rsidR="002D158E">
        <w:rPr>
          <w:rFonts w:ascii="Times New Roman" w:hAnsi="Times New Roman" w:cs="Times New Roman"/>
          <w:sz w:val="28"/>
          <w:szCs w:val="28"/>
        </w:rPr>
        <w:t xml:space="preserve"> опять же</w:t>
      </w:r>
      <w:r w:rsidR="000F3883">
        <w:rPr>
          <w:rFonts w:ascii="Times New Roman" w:hAnsi="Times New Roman" w:cs="Times New Roman"/>
          <w:sz w:val="28"/>
          <w:szCs w:val="28"/>
        </w:rPr>
        <w:t xml:space="preserve">. Я дал телефон Амальрика и ещё кого-то. </w:t>
      </w:r>
      <w:r w:rsidR="00F64646">
        <w:rPr>
          <w:rFonts w:ascii="Times New Roman" w:hAnsi="Times New Roman" w:cs="Times New Roman"/>
          <w:sz w:val="28"/>
          <w:szCs w:val="28"/>
        </w:rPr>
        <w:t>Он  п</w:t>
      </w:r>
      <w:r w:rsidR="00F36C29" w:rsidRPr="00931250">
        <w:rPr>
          <w:rFonts w:ascii="Times New Roman" w:hAnsi="Times New Roman" w:cs="Times New Roman"/>
          <w:sz w:val="28"/>
          <w:szCs w:val="28"/>
        </w:rPr>
        <w:t xml:space="preserve">отом </w:t>
      </w:r>
      <w:r w:rsidR="000F3883">
        <w:rPr>
          <w:rFonts w:ascii="Times New Roman" w:hAnsi="Times New Roman" w:cs="Times New Roman"/>
          <w:sz w:val="28"/>
          <w:szCs w:val="28"/>
        </w:rPr>
        <w:t>приезжает и</w:t>
      </w:r>
      <w:r w:rsidR="00F36C29" w:rsidRPr="00931250">
        <w:rPr>
          <w:rFonts w:ascii="Times New Roman" w:hAnsi="Times New Roman" w:cs="Times New Roman"/>
          <w:sz w:val="28"/>
          <w:szCs w:val="28"/>
        </w:rPr>
        <w:t xml:space="preserve"> говори</w:t>
      </w:r>
      <w:r w:rsidR="000F3883">
        <w:rPr>
          <w:rFonts w:ascii="Times New Roman" w:hAnsi="Times New Roman" w:cs="Times New Roman"/>
          <w:sz w:val="28"/>
          <w:szCs w:val="28"/>
        </w:rPr>
        <w:t>т</w:t>
      </w:r>
      <w:r w:rsidR="00F36C29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F36C29" w:rsidRPr="00F64646">
        <w:rPr>
          <w:rFonts w:ascii="Times New Roman" w:hAnsi="Times New Roman" w:cs="Times New Roman"/>
          <w:i/>
          <w:sz w:val="28"/>
          <w:szCs w:val="28"/>
        </w:rPr>
        <w:t>«Что</w:t>
      </w:r>
      <w:r w:rsidR="00311D5A" w:rsidRPr="00F64646">
        <w:rPr>
          <w:rFonts w:ascii="Times New Roman" w:hAnsi="Times New Roman" w:cs="Times New Roman"/>
          <w:i/>
          <w:sz w:val="28"/>
          <w:szCs w:val="28"/>
        </w:rPr>
        <w:t xml:space="preserve"> э</w:t>
      </w:r>
      <w:r w:rsidR="00F36C29" w:rsidRPr="00F64646">
        <w:rPr>
          <w:rFonts w:ascii="Times New Roman" w:hAnsi="Times New Roman" w:cs="Times New Roman"/>
          <w:i/>
          <w:sz w:val="28"/>
          <w:szCs w:val="28"/>
        </w:rPr>
        <w:t xml:space="preserve">то у тебя </w:t>
      </w:r>
      <w:r w:rsidR="00311D5A" w:rsidRPr="00F64646">
        <w:rPr>
          <w:rFonts w:ascii="Times New Roman" w:hAnsi="Times New Roman" w:cs="Times New Roman"/>
          <w:i/>
          <w:sz w:val="28"/>
          <w:szCs w:val="28"/>
        </w:rPr>
        <w:t>за</w:t>
      </w:r>
      <w:r w:rsidR="00F36C29" w:rsidRPr="00F64646">
        <w:rPr>
          <w:rFonts w:ascii="Times New Roman" w:hAnsi="Times New Roman" w:cs="Times New Roman"/>
          <w:i/>
          <w:sz w:val="28"/>
          <w:szCs w:val="28"/>
        </w:rPr>
        <w:t xml:space="preserve"> странные</w:t>
      </w:r>
      <w:r w:rsidR="00311D5A" w:rsidRPr="00F64646">
        <w:rPr>
          <w:rFonts w:ascii="Times New Roman" w:hAnsi="Times New Roman" w:cs="Times New Roman"/>
          <w:i/>
          <w:sz w:val="28"/>
          <w:szCs w:val="28"/>
        </w:rPr>
        <w:t xml:space="preserve"> приятели!</w:t>
      </w:r>
      <w:r w:rsidR="00F36C29" w:rsidRPr="00F64646">
        <w:rPr>
          <w:rFonts w:ascii="Times New Roman" w:hAnsi="Times New Roman" w:cs="Times New Roman"/>
          <w:i/>
          <w:sz w:val="28"/>
          <w:szCs w:val="28"/>
        </w:rPr>
        <w:t xml:space="preserve"> Один в тюрьме, другой еще где-то…»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64646">
        <w:rPr>
          <w:rFonts w:ascii="Times New Roman" w:hAnsi="Times New Roman" w:cs="Times New Roman"/>
          <w:sz w:val="28"/>
          <w:szCs w:val="28"/>
        </w:rPr>
        <w:t xml:space="preserve">А 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Амальрика </w:t>
      </w:r>
      <w:r w:rsidR="000F3883" w:rsidRPr="00931250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5971E8" w:rsidRPr="00931250">
        <w:rPr>
          <w:rFonts w:ascii="Times New Roman" w:hAnsi="Times New Roman" w:cs="Times New Roman"/>
          <w:sz w:val="28"/>
          <w:szCs w:val="28"/>
        </w:rPr>
        <w:t>уже посадили</w:t>
      </w:r>
      <w:r w:rsidR="00311D5A">
        <w:rPr>
          <w:rFonts w:ascii="Times New Roman" w:hAnsi="Times New Roman" w:cs="Times New Roman"/>
          <w:sz w:val="28"/>
          <w:szCs w:val="28"/>
        </w:rPr>
        <w:t>.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11D5A">
        <w:rPr>
          <w:rFonts w:ascii="Times New Roman" w:hAnsi="Times New Roman" w:cs="Times New Roman"/>
          <w:sz w:val="28"/>
          <w:szCs w:val="28"/>
        </w:rPr>
        <w:t xml:space="preserve">Как раз вышла тогда его книга </w:t>
      </w:r>
      <w:r w:rsidR="005971E8" w:rsidRPr="00311D5A">
        <w:rPr>
          <w:rFonts w:ascii="Times New Roman" w:hAnsi="Times New Roman" w:cs="Times New Roman"/>
          <w:sz w:val="28"/>
          <w:szCs w:val="28"/>
        </w:rPr>
        <w:t xml:space="preserve"> </w:t>
      </w:r>
      <w:r w:rsidR="000F3883" w:rsidRPr="00311D5A">
        <w:rPr>
          <w:rFonts w:ascii="Times New Roman" w:hAnsi="Times New Roman" w:cs="Times New Roman"/>
          <w:sz w:val="28"/>
          <w:szCs w:val="28"/>
        </w:rPr>
        <w:t>[</w:t>
      </w:r>
      <w:r w:rsidR="005971E8" w:rsidRPr="00311D5A">
        <w:rPr>
          <w:rFonts w:ascii="Times New Roman" w:hAnsi="Times New Roman" w:cs="Times New Roman"/>
          <w:sz w:val="28"/>
          <w:szCs w:val="28"/>
        </w:rPr>
        <w:t>«Просуществует ли Советский Союз до 1984 года?»</w:t>
      </w:r>
      <w:r w:rsidR="000F3883" w:rsidRPr="00311D5A">
        <w:rPr>
          <w:rFonts w:ascii="Times New Roman" w:hAnsi="Times New Roman" w:cs="Times New Roman"/>
          <w:sz w:val="28"/>
          <w:szCs w:val="28"/>
        </w:rPr>
        <w:t>]</w:t>
      </w:r>
      <w:r w:rsidR="00671191">
        <w:rPr>
          <w:rFonts w:ascii="Times New Roman" w:hAnsi="Times New Roman" w:cs="Times New Roman"/>
          <w:sz w:val="28"/>
          <w:szCs w:val="28"/>
        </w:rPr>
        <w:t>.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F3883">
        <w:rPr>
          <w:rFonts w:ascii="Times New Roman" w:hAnsi="Times New Roman" w:cs="Times New Roman"/>
          <w:sz w:val="28"/>
          <w:szCs w:val="28"/>
        </w:rPr>
        <w:t xml:space="preserve">Причем он её издал на Западе. </w:t>
      </w:r>
      <w:r w:rsidR="005971E8" w:rsidRPr="00931250">
        <w:rPr>
          <w:rFonts w:ascii="Times New Roman" w:hAnsi="Times New Roman" w:cs="Times New Roman"/>
          <w:sz w:val="28"/>
          <w:szCs w:val="28"/>
        </w:rPr>
        <w:t>Он думал</w:t>
      </w:r>
      <w:r w:rsidR="001816C0">
        <w:rPr>
          <w:rFonts w:ascii="Times New Roman" w:hAnsi="Times New Roman" w:cs="Times New Roman"/>
          <w:sz w:val="28"/>
          <w:szCs w:val="28"/>
        </w:rPr>
        <w:t>,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что никто </w:t>
      </w:r>
      <w:r w:rsidR="00671191">
        <w:rPr>
          <w:rFonts w:ascii="Times New Roman" w:hAnsi="Times New Roman" w:cs="Times New Roman"/>
          <w:sz w:val="28"/>
          <w:szCs w:val="28"/>
        </w:rPr>
        <w:t>вообще</w:t>
      </w:r>
      <w:r w:rsidR="0067119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F3883" w:rsidRPr="00931250">
        <w:rPr>
          <w:rFonts w:ascii="Times New Roman" w:hAnsi="Times New Roman" w:cs="Times New Roman"/>
          <w:sz w:val="28"/>
          <w:szCs w:val="28"/>
        </w:rPr>
        <w:t xml:space="preserve">не доживет </w:t>
      </w:r>
      <w:r w:rsidR="005971E8" w:rsidRPr="00931250">
        <w:rPr>
          <w:rFonts w:ascii="Times New Roman" w:hAnsi="Times New Roman" w:cs="Times New Roman"/>
          <w:sz w:val="28"/>
          <w:szCs w:val="28"/>
        </w:rPr>
        <w:t>до 84</w:t>
      </w:r>
      <w:r w:rsidR="001816C0">
        <w:rPr>
          <w:rFonts w:ascii="Times New Roman" w:hAnsi="Times New Roman" w:cs="Times New Roman"/>
          <w:sz w:val="28"/>
          <w:szCs w:val="28"/>
        </w:rPr>
        <w:t>-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ого года, это было </w:t>
      </w:r>
      <w:r w:rsidR="00671191">
        <w:rPr>
          <w:rFonts w:ascii="Times New Roman" w:hAnsi="Times New Roman" w:cs="Times New Roman"/>
          <w:sz w:val="28"/>
          <w:szCs w:val="28"/>
        </w:rPr>
        <w:t xml:space="preserve">еще 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так </w:t>
      </w:r>
      <w:r w:rsidR="00671191">
        <w:rPr>
          <w:rFonts w:ascii="Times New Roman" w:hAnsi="Times New Roman" w:cs="Times New Roman"/>
          <w:sz w:val="28"/>
          <w:szCs w:val="28"/>
        </w:rPr>
        <w:t>нескоро!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F3883">
        <w:rPr>
          <w:rFonts w:ascii="Times New Roman" w:hAnsi="Times New Roman" w:cs="Times New Roman"/>
          <w:sz w:val="28"/>
          <w:szCs w:val="28"/>
        </w:rPr>
        <w:t xml:space="preserve">В 65-м году казалось, что это невозможно, поэтому он </w:t>
      </w:r>
      <w:r w:rsidR="00671191">
        <w:rPr>
          <w:rFonts w:ascii="Times New Roman" w:hAnsi="Times New Roman" w:cs="Times New Roman"/>
          <w:sz w:val="28"/>
          <w:szCs w:val="28"/>
        </w:rPr>
        <w:t xml:space="preserve">поставил </w:t>
      </w:r>
      <w:r w:rsidR="000F3883">
        <w:rPr>
          <w:rFonts w:ascii="Times New Roman" w:hAnsi="Times New Roman" w:cs="Times New Roman"/>
          <w:sz w:val="28"/>
          <w:szCs w:val="28"/>
        </w:rPr>
        <w:t xml:space="preserve">такую цифру, а можно было </w:t>
      </w:r>
      <w:r w:rsidR="00671191">
        <w:rPr>
          <w:rFonts w:ascii="Times New Roman" w:hAnsi="Times New Roman" w:cs="Times New Roman"/>
          <w:sz w:val="28"/>
          <w:szCs w:val="28"/>
        </w:rPr>
        <w:t>написать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и 2004</w:t>
      </w:r>
      <w:r w:rsidR="001816C0">
        <w:rPr>
          <w:rFonts w:ascii="Times New Roman" w:hAnsi="Times New Roman" w:cs="Times New Roman"/>
          <w:sz w:val="28"/>
          <w:szCs w:val="28"/>
        </w:rPr>
        <w:t xml:space="preserve"> год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671191">
        <w:rPr>
          <w:rFonts w:ascii="Times New Roman" w:hAnsi="Times New Roman" w:cs="Times New Roman"/>
          <w:sz w:val="28"/>
          <w:szCs w:val="28"/>
        </w:rPr>
        <w:t xml:space="preserve">Тогда казалось, что мы никто не доживем после 2000-го года. </w:t>
      </w:r>
      <w:r w:rsidR="005971E8" w:rsidRPr="00931250">
        <w:rPr>
          <w:rFonts w:ascii="Times New Roman" w:hAnsi="Times New Roman" w:cs="Times New Roman"/>
          <w:sz w:val="28"/>
          <w:szCs w:val="28"/>
        </w:rPr>
        <w:t>Про следующ</w:t>
      </w:r>
      <w:r w:rsidR="000F3883">
        <w:rPr>
          <w:rFonts w:ascii="Times New Roman" w:hAnsi="Times New Roman" w:cs="Times New Roman"/>
          <w:sz w:val="28"/>
          <w:szCs w:val="28"/>
        </w:rPr>
        <w:t xml:space="preserve">ее тысячелетие вообще не думали, казалось, что это конец </w:t>
      </w:r>
      <w:r w:rsidR="00903B94">
        <w:rPr>
          <w:rFonts w:ascii="Times New Roman" w:hAnsi="Times New Roman" w:cs="Times New Roman"/>
          <w:sz w:val="28"/>
          <w:szCs w:val="28"/>
        </w:rPr>
        <w:t xml:space="preserve">века, </w:t>
      </w:r>
      <w:r w:rsidR="000F3883">
        <w:rPr>
          <w:rFonts w:ascii="Times New Roman" w:hAnsi="Times New Roman" w:cs="Times New Roman"/>
          <w:sz w:val="28"/>
          <w:szCs w:val="28"/>
        </w:rPr>
        <w:t>света</w:t>
      </w:r>
      <w:r w:rsidR="00903B94">
        <w:rPr>
          <w:rFonts w:ascii="Times New Roman" w:hAnsi="Times New Roman" w:cs="Times New Roman"/>
          <w:sz w:val="28"/>
          <w:szCs w:val="28"/>
        </w:rPr>
        <w:t>, не знаю чего</w:t>
      </w:r>
      <w:r w:rsidR="000F3883">
        <w:rPr>
          <w:rFonts w:ascii="Times New Roman" w:hAnsi="Times New Roman" w:cs="Times New Roman"/>
          <w:sz w:val="28"/>
          <w:szCs w:val="28"/>
        </w:rPr>
        <w:t>.</w:t>
      </w:r>
      <w:r w:rsidR="00903B94">
        <w:rPr>
          <w:rFonts w:ascii="Times New Roman" w:hAnsi="Times New Roman" w:cs="Times New Roman"/>
          <w:sz w:val="28"/>
          <w:szCs w:val="28"/>
        </w:rPr>
        <w:t xml:space="preserve"> И 84-й был очень нескоро.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03B94">
        <w:rPr>
          <w:rFonts w:ascii="Times New Roman" w:hAnsi="Times New Roman" w:cs="Times New Roman"/>
          <w:sz w:val="28"/>
          <w:szCs w:val="28"/>
        </w:rPr>
        <w:t xml:space="preserve">И 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Амальрик </w:t>
      </w:r>
      <w:r w:rsidR="00903B94">
        <w:rPr>
          <w:rFonts w:ascii="Times New Roman" w:hAnsi="Times New Roman" w:cs="Times New Roman"/>
          <w:sz w:val="28"/>
          <w:szCs w:val="28"/>
        </w:rPr>
        <w:t>как-то</w:t>
      </w:r>
      <w:r w:rsidR="00C36ABA">
        <w:rPr>
          <w:rFonts w:ascii="Times New Roman" w:hAnsi="Times New Roman" w:cs="Times New Roman"/>
          <w:sz w:val="28"/>
          <w:szCs w:val="28"/>
        </w:rPr>
        <w:t xml:space="preserve"> очень равнодушно 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получил деньги за издание </w:t>
      </w:r>
      <w:r w:rsidR="00C36ABA">
        <w:rPr>
          <w:rFonts w:ascii="Times New Roman" w:hAnsi="Times New Roman" w:cs="Times New Roman"/>
          <w:sz w:val="28"/>
          <w:szCs w:val="28"/>
        </w:rPr>
        <w:t>на</w:t>
      </w:r>
      <w:r w:rsidR="00C36AB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36ABA">
        <w:rPr>
          <w:rFonts w:ascii="Times New Roman" w:hAnsi="Times New Roman" w:cs="Times New Roman"/>
          <w:sz w:val="28"/>
          <w:szCs w:val="28"/>
        </w:rPr>
        <w:t>З</w:t>
      </w:r>
      <w:r w:rsidR="00C36ABA" w:rsidRPr="00931250">
        <w:rPr>
          <w:rFonts w:ascii="Times New Roman" w:hAnsi="Times New Roman" w:cs="Times New Roman"/>
          <w:sz w:val="28"/>
          <w:szCs w:val="28"/>
        </w:rPr>
        <w:t>апад</w:t>
      </w:r>
      <w:r w:rsidR="00C36ABA">
        <w:rPr>
          <w:rFonts w:ascii="Times New Roman" w:hAnsi="Times New Roman" w:cs="Times New Roman"/>
          <w:sz w:val="28"/>
          <w:szCs w:val="28"/>
        </w:rPr>
        <w:t>е</w:t>
      </w:r>
      <w:r w:rsidR="00C36AB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971E8" w:rsidRPr="00931250">
        <w:rPr>
          <w:rFonts w:ascii="Times New Roman" w:hAnsi="Times New Roman" w:cs="Times New Roman"/>
          <w:sz w:val="28"/>
          <w:szCs w:val="28"/>
        </w:rPr>
        <w:t>и жил</w:t>
      </w:r>
      <w:r w:rsidR="00671191">
        <w:rPr>
          <w:rFonts w:ascii="Times New Roman" w:hAnsi="Times New Roman" w:cs="Times New Roman"/>
          <w:sz w:val="28"/>
          <w:szCs w:val="28"/>
        </w:rPr>
        <w:t xml:space="preserve"> </w:t>
      </w:r>
      <w:r w:rsidR="005971E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F3883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5971E8" w:rsidRPr="00931250">
        <w:rPr>
          <w:rFonts w:ascii="Times New Roman" w:hAnsi="Times New Roman" w:cs="Times New Roman"/>
          <w:sz w:val="28"/>
          <w:szCs w:val="28"/>
        </w:rPr>
        <w:t>на них некоторое время, пока не попал в тюрьму.</w:t>
      </w:r>
    </w:p>
    <w:p w:rsidR="00472760" w:rsidRPr="00350537" w:rsidRDefault="00DB491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350537">
        <w:rPr>
          <w:rFonts w:ascii="Times New Roman" w:hAnsi="Times New Roman" w:cs="Times New Roman"/>
          <w:sz w:val="28"/>
          <w:szCs w:val="28"/>
        </w:rPr>
        <w:t>К</w:t>
      </w:r>
      <w:commentRangeEnd w:id="7"/>
      <w:r w:rsidR="00F97660" w:rsidRPr="00350537">
        <w:rPr>
          <w:rStyle w:val="a3"/>
        </w:rPr>
        <w:commentReference w:id="7"/>
      </w:r>
      <w:r w:rsidRPr="00350537">
        <w:rPr>
          <w:rFonts w:ascii="Times New Roman" w:hAnsi="Times New Roman" w:cs="Times New Roman"/>
          <w:sz w:val="28"/>
          <w:szCs w:val="28"/>
        </w:rPr>
        <w:t xml:space="preserve"> вопросу: читать – не читать. </w:t>
      </w:r>
      <w:r w:rsidR="00C22F3D" w:rsidRPr="00350537">
        <w:rPr>
          <w:rFonts w:ascii="Times New Roman" w:hAnsi="Times New Roman" w:cs="Times New Roman"/>
          <w:sz w:val="28"/>
          <w:szCs w:val="28"/>
        </w:rPr>
        <w:t>Раз знакомая книжку подарила</w:t>
      </w:r>
      <w:r w:rsidR="00DC506C" w:rsidRPr="00350537">
        <w:rPr>
          <w:rFonts w:ascii="Times New Roman" w:hAnsi="Times New Roman" w:cs="Times New Roman"/>
          <w:sz w:val="28"/>
          <w:szCs w:val="28"/>
        </w:rPr>
        <w:t xml:space="preserve">, </w:t>
      </w:r>
      <w:r w:rsidR="00C22F3D" w:rsidRPr="00350537">
        <w:rPr>
          <w:rFonts w:ascii="Times New Roman" w:hAnsi="Times New Roman" w:cs="Times New Roman"/>
          <w:sz w:val="28"/>
          <w:szCs w:val="28"/>
        </w:rPr>
        <w:t>значит, что-то говорить придется, и я книжку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посмотрел. Решил обсудить с другой знакомой,</w:t>
      </w:r>
      <w:r w:rsidRPr="00350537">
        <w:rPr>
          <w:rFonts w:ascii="Times New Roman" w:hAnsi="Times New Roman" w:cs="Times New Roman"/>
          <w:sz w:val="28"/>
          <w:szCs w:val="28"/>
        </w:rPr>
        <w:t xml:space="preserve"> спрашиваю: «Читала книжку?» Она: «А разве это надо читать?»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6430B9" w:rsidRPr="00350537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C22F3D" w:rsidRPr="00350537">
        <w:rPr>
          <w:rFonts w:ascii="Times New Roman" w:hAnsi="Times New Roman" w:cs="Times New Roman"/>
          <w:i/>
          <w:sz w:val="28"/>
          <w:szCs w:val="28"/>
        </w:rPr>
        <w:t>.</w:t>
      </w:r>
      <w:r w:rsidR="006430B9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2D0AB7" w:rsidRPr="00350537">
        <w:rPr>
          <w:rFonts w:ascii="Times New Roman" w:hAnsi="Times New Roman" w:cs="Times New Roman"/>
          <w:sz w:val="28"/>
          <w:szCs w:val="28"/>
        </w:rPr>
        <w:t>Совершенно другое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отношение. </w:t>
      </w:r>
      <w:r w:rsidR="00381F22" w:rsidRPr="00350537">
        <w:rPr>
          <w:rFonts w:ascii="Times New Roman" w:hAnsi="Times New Roman" w:cs="Times New Roman"/>
          <w:sz w:val="28"/>
          <w:szCs w:val="28"/>
        </w:rPr>
        <w:t>Но</w:t>
      </w:r>
      <w:r w:rsidRPr="00350537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5971E8" w:rsidRPr="00350537">
        <w:rPr>
          <w:rFonts w:ascii="Times New Roman" w:hAnsi="Times New Roman" w:cs="Times New Roman"/>
          <w:sz w:val="28"/>
          <w:szCs w:val="28"/>
        </w:rPr>
        <w:t>, когда книг безумное количество</w:t>
      </w:r>
      <w:r w:rsidRPr="00350537">
        <w:rPr>
          <w:rFonts w:ascii="Times New Roman" w:hAnsi="Times New Roman" w:cs="Times New Roman"/>
          <w:sz w:val="28"/>
          <w:szCs w:val="28"/>
        </w:rPr>
        <w:t>,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и </w:t>
      </w:r>
      <w:r w:rsidRPr="00350537">
        <w:rPr>
          <w:rFonts w:ascii="Times New Roman" w:hAnsi="Times New Roman" w:cs="Times New Roman"/>
          <w:sz w:val="28"/>
          <w:szCs w:val="28"/>
        </w:rPr>
        <w:t>всяких</w:t>
      </w:r>
      <w:r w:rsidR="002D0AB7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каких хочешь, проблемы нету.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2D0AB7" w:rsidRPr="00350537">
        <w:rPr>
          <w:rFonts w:ascii="Times New Roman" w:hAnsi="Times New Roman" w:cs="Times New Roman"/>
          <w:sz w:val="28"/>
          <w:szCs w:val="28"/>
        </w:rPr>
        <w:t xml:space="preserve">И не надо разламывать книги – </w:t>
      </w:r>
      <w:r w:rsidR="005971E8" w:rsidRPr="00350537">
        <w:rPr>
          <w:rFonts w:ascii="Times New Roman" w:hAnsi="Times New Roman" w:cs="Times New Roman"/>
          <w:sz w:val="28"/>
          <w:szCs w:val="28"/>
        </w:rPr>
        <w:t>я</w:t>
      </w:r>
      <w:r w:rsidR="002D0AB7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помню, </w:t>
      </w:r>
      <w:r w:rsidR="00292B28" w:rsidRPr="00350537">
        <w:rPr>
          <w:rFonts w:ascii="Times New Roman" w:hAnsi="Times New Roman" w:cs="Times New Roman"/>
          <w:sz w:val="28"/>
          <w:szCs w:val="28"/>
        </w:rPr>
        <w:t xml:space="preserve">«Чевенгур» </w:t>
      </w:r>
      <w:r w:rsidR="005971E8" w:rsidRPr="00350537">
        <w:rPr>
          <w:rFonts w:ascii="Times New Roman" w:hAnsi="Times New Roman" w:cs="Times New Roman"/>
          <w:sz w:val="28"/>
          <w:szCs w:val="28"/>
        </w:rPr>
        <w:t>я разл</w:t>
      </w:r>
      <w:r w:rsidRPr="00350537">
        <w:rPr>
          <w:rFonts w:ascii="Times New Roman" w:hAnsi="Times New Roman" w:cs="Times New Roman"/>
          <w:sz w:val="28"/>
          <w:szCs w:val="28"/>
        </w:rPr>
        <w:t>амывал</w:t>
      </w:r>
      <w:r w:rsidR="00292B28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фотографические тексты</w:t>
      </w:r>
      <w:r w:rsidR="00292B28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и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прятал</w:t>
      </w:r>
      <w:r w:rsidRPr="00350537">
        <w:rPr>
          <w:rFonts w:ascii="Times New Roman" w:hAnsi="Times New Roman" w:cs="Times New Roman"/>
          <w:sz w:val="28"/>
          <w:szCs w:val="28"/>
        </w:rPr>
        <w:t xml:space="preserve"> их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под кроватью.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292B28" w:rsidRPr="00350537">
        <w:rPr>
          <w:rFonts w:ascii="Times New Roman" w:hAnsi="Times New Roman" w:cs="Times New Roman"/>
          <w:sz w:val="28"/>
          <w:szCs w:val="28"/>
        </w:rPr>
        <w:t>У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нас </w:t>
      </w:r>
      <w:r w:rsidR="00292B28" w:rsidRPr="00350537">
        <w:rPr>
          <w:rFonts w:ascii="Times New Roman" w:hAnsi="Times New Roman" w:cs="Times New Roman"/>
          <w:sz w:val="28"/>
          <w:szCs w:val="28"/>
        </w:rPr>
        <w:t xml:space="preserve">под кроватью </w:t>
      </w:r>
      <w:r w:rsidR="00072B8F" w:rsidRPr="00350537">
        <w:rPr>
          <w:rFonts w:ascii="Times New Roman" w:hAnsi="Times New Roman" w:cs="Times New Roman"/>
          <w:sz w:val="28"/>
          <w:szCs w:val="28"/>
        </w:rPr>
        <w:t>лежала</w:t>
      </w:r>
      <w:r w:rsidRPr="00350537">
        <w:rPr>
          <w:rFonts w:ascii="Times New Roman" w:hAnsi="Times New Roman" w:cs="Times New Roman"/>
          <w:sz w:val="28"/>
          <w:szCs w:val="28"/>
        </w:rPr>
        <w:t>, например,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подписка журнала «Континент»</w:t>
      </w:r>
      <w:r w:rsidRPr="00350537">
        <w:rPr>
          <w:rFonts w:ascii="Times New Roman" w:hAnsi="Times New Roman" w:cs="Times New Roman"/>
          <w:sz w:val="28"/>
          <w:szCs w:val="28"/>
        </w:rPr>
        <w:t>.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Бывало</w:t>
      </w:r>
      <w:r w:rsidR="00072B8F" w:rsidRPr="00350537">
        <w:rPr>
          <w:rFonts w:ascii="Times New Roman" w:hAnsi="Times New Roman" w:cs="Times New Roman"/>
          <w:sz w:val="28"/>
          <w:szCs w:val="28"/>
        </w:rPr>
        <w:t>,</w:t>
      </w:r>
      <w:r w:rsidR="005971E8" w:rsidRPr="00350537">
        <w:rPr>
          <w:rFonts w:ascii="Times New Roman" w:hAnsi="Times New Roman" w:cs="Times New Roman"/>
          <w:sz w:val="28"/>
          <w:szCs w:val="28"/>
        </w:rPr>
        <w:t xml:space="preserve"> откр</w:t>
      </w:r>
      <w:r w:rsidR="00072B8F" w:rsidRPr="00350537">
        <w:rPr>
          <w:rFonts w:ascii="Times New Roman" w:hAnsi="Times New Roman" w:cs="Times New Roman"/>
          <w:sz w:val="28"/>
          <w:szCs w:val="28"/>
        </w:rPr>
        <w:t>ыв</w:t>
      </w:r>
      <w:r w:rsidR="005971E8" w:rsidRPr="00350537">
        <w:rPr>
          <w:rFonts w:ascii="Times New Roman" w:hAnsi="Times New Roman" w:cs="Times New Roman"/>
          <w:sz w:val="28"/>
          <w:szCs w:val="28"/>
        </w:rPr>
        <w:t>а</w:t>
      </w:r>
      <w:r w:rsidRPr="00350537">
        <w:rPr>
          <w:rFonts w:ascii="Times New Roman" w:hAnsi="Times New Roman" w:cs="Times New Roman"/>
          <w:sz w:val="28"/>
          <w:szCs w:val="28"/>
        </w:rPr>
        <w:t>ешь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дверь в комнату, </w:t>
      </w:r>
      <w:r w:rsidRPr="00350537">
        <w:rPr>
          <w:rFonts w:ascii="Times New Roman" w:hAnsi="Times New Roman" w:cs="Times New Roman"/>
          <w:sz w:val="28"/>
          <w:szCs w:val="28"/>
        </w:rPr>
        <w:t>стоит какой-нибудь знакомый</w:t>
      </w:r>
      <w:r w:rsidR="006430B9" w:rsidRPr="00350537">
        <w:rPr>
          <w:rFonts w:ascii="Times New Roman" w:hAnsi="Times New Roman" w:cs="Times New Roman"/>
          <w:sz w:val="28"/>
          <w:szCs w:val="28"/>
        </w:rPr>
        <w:t xml:space="preserve"> кверху задницей</w:t>
      </w:r>
      <w:r w:rsidR="00822A67" w:rsidRPr="00350537">
        <w:rPr>
          <w:rFonts w:ascii="Times New Roman" w:hAnsi="Times New Roman" w:cs="Times New Roman"/>
          <w:sz w:val="28"/>
          <w:szCs w:val="28"/>
        </w:rPr>
        <w:t>, роется</w:t>
      </w:r>
      <w:r w:rsidR="006430B9" w:rsidRPr="00350537">
        <w:rPr>
          <w:rFonts w:ascii="Times New Roman" w:hAnsi="Times New Roman" w:cs="Times New Roman"/>
          <w:sz w:val="28"/>
          <w:szCs w:val="28"/>
        </w:rPr>
        <w:t xml:space="preserve"> и говорит: «</w:t>
      </w:r>
      <w:r w:rsidR="00926905" w:rsidRPr="00350537">
        <w:rPr>
          <w:rFonts w:ascii="Times New Roman" w:hAnsi="Times New Roman" w:cs="Times New Roman"/>
          <w:sz w:val="28"/>
          <w:szCs w:val="28"/>
        </w:rPr>
        <w:t>У вас что, “Континент”,  подписка что ли? Мне нужен такой-то номер, я что-то не могу найти</w:t>
      </w:r>
      <w:r w:rsidR="006430B9" w:rsidRPr="00350537">
        <w:rPr>
          <w:rFonts w:ascii="Times New Roman" w:hAnsi="Times New Roman" w:cs="Times New Roman"/>
          <w:sz w:val="28"/>
          <w:szCs w:val="28"/>
        </w:rPr>
        <w:t xml:space="preserve">». </w:t>
      </w:r>
      <w:r w:rsidR="00072B8F" w:rsidRPr="00350537">
        <w:rPr>
          <w:rFonts w:ascii="Times New Roman" w:hAnsi="Times New Roman" w:cs="Times New Roman"/>
          <w:sz w:val="28"/>
          <w:szCs w:val="28"/>
        </w:rPr>
        <w:t>Вот так мы прятали вся</w:t>
      </w:r>
      <w:r w:rsidR="006430B9" w:rsidRPr="00350537">
        <w:rPr>
          <w:rFonts w:ascii="Times New Roman" w:hAnsi="Times New Roman" w:cs="Times New Roman"/>
          <w:sz w:val="28"/>
          <w:szCs w:val="28"/>
        </w:rPr>
        <w:t>ческую диссидентскую литературу, не знаю от кого.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5F189A" w:rsidRPr="00350537">
        <w:rPr>
          <w:rFonts w:ascii="Times New Roman" w:hAnsi="Times New Roman" w:cs="Times New Roman"/>
          <w:sz w:val="28"/>
          <w:szCs w:val="28"/>
        </w:rPr>
        <w:t xml:space="preserve">Поэтому когда я потом </w:t>
      </w:r>
      <w:r w:rsidR="00DD3E86" w:rsidRPr="00350537">
        <w:rPr>
          <w:rFonts w:ascii="Times New Roman" w:hAnsi="Times New Roman" w:cs="Times New Roman"/>
          <w:sz w:val="28"/>
          <w:szCs w:val="28"/>
        </w:rPr>
        <w:t xml:space="preserve">«Чевенгур» прочитал в нормальном издании, </w:t>
      </w:r>
      <w:r w:rsidR="00DD3E86" w:rsidRPr="00350537">
        <w:rPr>
          <w:rFonts w:ascii="Times New Roman" w:hAnsi="Times New Roman" w:cs="Times New Roman"/>
          <w:sz w:val="28"/>
          <w:szCs w:val="28"/>
        </w:rPr>
        <w:lastRenderedPageBreak/>
        <w:t xml:space="preserve">он мне очень не понравился </w:t>
      </w:r>
      <w:r w:rsidR="00DD3E86" w:rsidRPr="00350537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8D53BC" w:rsidRPr="00350537">
        <w:rPr>
          <w:rFonts w:ascii="Times New Roman" w:hAnsi="Times New Roman" w:cs="Times New Roman"/>
          <w:sz w:val="28"/>
          <w:szCs w:val="28"/>
        </w:rPr>
        <w:t xml:space="preserve">. </w:t>
      </w:r>
      <w:r w:rsidR="00DD3E86" w:rsidRPr="00350537">
        <w:rPr>
          <w:rFonts w:ascii="Times New Roman" w:hAnsi="Times New Roman" w:cs="Times New Roman"/>
          <w:sz w:val="28"/>
          <w:szCs w:val="28"/>
        </w:rPr>
        <w:t xml:space="preserve"> Не то чтобы не понравился, а</w:t>
      </w:r>
      <w:r w:rsidR="0068646F" w:rsidRPr="00350537">
        <w:rPr>
          <w:rFonts w:ascii="Times New Roman" w:hAnsi="Times New Roman" w:cs="Times New Roman"/>
          <w:sz w:val="28"/>
          <w:szCs w:val="28"/>
        </w:rPr>
        <w:t xml:space="preserve"> вот того э</w:t>
      </w:r>
      <w:r w:rsidR="00072B8F" w:rsidRPr="00350537">
        <w:rPr>
          <w:rFonts w:ascii="Times New Roman" w:hAnsi="Times New Roman" w:cs="Times New Roman"/>
          <w:sz w:val="28"/>
          <w:szCs w:val="28"/>
        </w:rPr>
        <w:t>ффект</w:t>
      </w:r>
      <w:r w:rsidR="0068646F" w:rsidRPr="00350537">
        <w:rPr>
          <w:rFonts w:ascii="Times New Roman" w:hAnsi="Times New Roman" w:cs="Times New Roman"/>
          <w:sz w:val="28"/>
          <w:szCs w:val="28"/>
        </w:rPr>
        <w:t>а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не </w:t>
      </w:r>
      <w:r w:rsidR="0068646F" w:rsidRPr="00350537">
        <w:rPr>
          <w:rFonts w:ascii="Times New Roman" w:hAnsi="Times New Roman" w:cs="Times New Roman"/>
          <w:sz w:val="28"/>
          <w:szCs w:val="28"/>
        </w:rPr>
        <w:t>было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. </w:t>
      </w:r>
      <w:r w:rsidR="0068646F" w:rsidRPr="00350537">
        <w:rPr>
          <w:rFonts w:ascii="Times New Roman" w:hAnsi="Times New Roman" w:cs="Times New Roman"/>
          <w:sz w:val="28"/>
          <w:szCs w:val="28"/>
        </w:rPr>
        <w:t>Потому что давали на одну ночь, надо было быстро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читать</w:t>
      </w:r>
      <w:r w:rsidR="008D53BC" w:rsidRPr="00350537">
        <w:rPr>
          <w:rFonts w:ascii="Times New Roman" w:hAnsi="Times New Roman" w:cs="Times New Roman"/>
          <w:sz w:val="28"/>
          <w:szCs w:val="28"/>
        </w:rPr>
        <w:t>,</w:t>
      </w:r>
      <w:r w:rsidR="00072B8F" w:rsidRPr="00350537"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7E1DA5" w:rsidRPr="00350537">
        <w:rPr>
          <w:rFonts w:ascii="Times New Roman" w:hAnsi="Times New Roman" w:cs="Times New Roman"/>
          <w:sz w:val="28"/>
          <w:szCs w:val="28"/>
        </w:rPr>
        <w:t>Поэтому это было совсем другое ощущение</w:t>
      </w:r>
      <w:r w:rsidR="002403A0" w:rsidRPr="00350537">
        <w:rPr>
          <w:rFonts w:ascii="Times New Roman" w:hAnsi="Times New Roman" w:cs="Times New Roman"/>
          <w:sz w:val="28"/>
          <w:szCs w:val="28"/>
        </w:rPr>
        <w:t>, ночное. Масса всего.</w:t>
      </w:r>
    </w:p>
    <w:p w:rsidR="00472760" w:rsidRPr="00350537" w:rsidRDefault="0055585A" w:rsidP="00472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37"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2403A0" w:rsidRPr="00350537">
        <w:rPr>
          <w:rFonts w:ascii="Times New Roman" w:hAnsi="Times New Roman" w:cs="Times New Roman"/>
          <w:sz w:val="28"/>
          <w:szCs w:val="28"/>
        </w:rPr>
        <w:t>Еще</w:t>
      </w:r>
      <w:r w:rsidR="00472760" w:rsidRPr="00350537">
        <w:rPr>
          <w:rFonts w:ascii="Times New Roman" w:hAnsi="Times New Roman" w:cs="Times New Roman"/>
          <w:sz w:val="28"/>
          <w:szCs w:val="28"/>
        </w:rPr>
        <w:t xml:space="preserve"> я читала с фонариком под одеялом: на одну ночь дали </w:t>
      </w:r>
      <w:r w:rsidR="002403A0" w:rsidRPr="00350537">
        <w:rPr>
          <w:rFonts w:ascii="Times New Roman" w:hAnsi="Times New Roman" w:cs="Times New Roman"/>
          <w:sz w:val="28"/>
          <w:szCs w:val="28"/>
        </w:rPr>
        <w:t xml:space="preserve">мне </w:t>
      </w:r>
      <w:r w:rsidR="00472760" w:rsidRPr="00350537">
        <w:rPr>
          <w:rFonts w:ascii="Times New Roman" w:hAnsi="Times New Roman" w:cs="Times New Roman"/>
          <w:sz w:val="28"/>
          <w:szCs w:val="28"/>
        </w:rPr>
        <w:t>«ГУЛАГ».</w:t>
      </w:r>
    </w:p>
    <w:p w:rsidR="00E8232C" w:rsidRPr="00350537" w:rsidRDefault="00472760" w:rsidP="00472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37">
        <w:rPr>
          <w:rFonts w:ascii="Times New Roman" w:hAnsi="Times New Roman" w:cs="Times New Roman"/>
          <w:b/>
          <w:sz w:val="28"/>
          <w:szCs w:val="28"/>
        </w:rPr>
        <w:t xml:space="preserve">Ф.В.: </w:t>
      </w:r>
      <w:r w:rsidRPr="00350537">
        <w:rPr>
          <w:rFonts w:ascii="Times New Roman" w:hAnsi="Times New Roman" w:cs="Times New Roman"/>
          <w:sz w:val="28"/>
          <w:szCs w:val="28"/>
        </w:rPr>
        <w:t>Да, вот «ГУЛАГ», действительно. И</w:t>
      </w:r>
      <w:r w:rsidRPr="00350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537">
        <w:rPr>
          <w:rFonts w:ascii="Times New Roman" w:hAnsi="Times New Roman" w:cs="Times New Roman"/>
          <w:sz w:val="28"/>
          <w:szCs w:val="28"/>
        </w:rPr>
        <w:t>с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мех и грех. </w:t>
      </w:r>
      <w:r w:rsidRPr="00350537">
        <w:rPr>
          <w:rFonts w:ascii="Times New Roman" w:hAnsi="Times New Roman" w:cs="Times New Roman"/>
          <w:sz w:val="28"/>
          <w:szCs w:val="28"/>
        </w:rPr>
        <w:t>Я помню, в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 институте я взял </w:t>
      </w:r>
      <w:r w:rsidR="002403A0" w:rsidRPr="00350537">
        <w:rPr>
          <w:rFonts w:ascii="Times New Roman" w:hAnsi="Times New Roman" w:cs="Times New Roman"/>
          <w:sz w:val="28"/>
          <w:szCs w:val="28"/>
        </w:rPr>
        <w:t xml:space="preserve">вот этого </w:t>
      </w:r>
      <w:r w:rsidRPr="00350537">
        <w:rPr>
          <w:rFonts w:ascii="Times New Roman" w:hAnsi="Times New Roman" w:cs="Times New Roman"/>
          <w:sz w:val="28"/>
          <w:szCs w:val="28"/>
        </w:rPr>
        <w:t>«Д</w:t>
      </w:r>
      <w:r w:rsidR="004947DF" w:rsidRPr="00350537">
        <w:rPr>
          <w:rFonts w:ascii="Times New Roman" w:hAnsi="Times New Roman" w:cs="Times New Roman"/>
          <w:sz w:val="28"/>
          <w:szCs w:val="28"/>
        </w:rPr>
        <w:t>октора Живаго</w:t>
      </w:r>
      <w:r w:rsidRPr="00350537">
        <w:rPr>
          <w:rFonts w:ascii="Times New Roman" w:hAnsi="Times New Roman" w:cs="Times New Roman"/>
          <w:sz w:val="28"/>
          <w:szCs w:val="28"/>
        </w:rPr>
        <w:t>»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, </w:t>
      </w:r>
      <w:r w:rsidRPr="00350537">
        <w:rPr>
          <w:rFonts w:ascii="Times New Roman" w:hAnsi="Times New Roman" w:cs="Times New Roman"/>
          <w:sz w:val="28"/>
          <w:szCs w:val="28"/>
        </w:rPr>
        <w:t>издание нормальное</w:t>
      </w:r>
      <w:r w:rsidR="008D53BC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шведское</w:t>
      </w:r>
      <w:r w:rsidR="002403A0" w:rsidRPr="00350537">
        <w:rPr>
          <w:rFonts w:ascii="Times New Roman" w:hAnsi="Times New Roman" w:cs="Times New Roman"/>
          <w:sz w:val="28"/>
          <w:szCs w:val="28"/>
        </w:rPr>
        <w:t xml:space="preserve"> как раз</w:t>
      </w:r>
      <w:r w:rsidRPr="00350537">
        <w:rPr>
          <w:rFonts w:ascii="Times New Roman" w:hAnsi="Times New Roman" w:cs="Times New Roman"/>
          <w:sz w:val="28"/>
          <w:szCs w:val="28"/>
        </w:rPr>
        <w:t>, это была книжка</w:t>
      </w:r>
      <w:r w:rsidR="002403A0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завернутая в такую кожаную суперобложку</w:t>
      </w:r>
      <w:r w:rsidR="002403A0" w:rsidRPr="00350537">
        <w:rPr>
          <w:rFonts w:ascii="Times New Roman" w:hAnsi="Times New Roman" w:cs="Times New Roman"/>
          <w:sz w:val="28"/>
          <w:szCs w:val="28"/>
        </w:rPr>
        <w:t>.</w:t>
      </w:r>
      <w:r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2403A0" w:rsidRPr="00350537">
        <w:rPr>
          <w:rFonts w:ascii="Times New Roman" w:hAnsi="Times New Roman" w:cs="Times New Roman"/>
          <w:sz w:val="28"/>
          <w:szCs w:val="28"/>
        </w:rPr>
        <w:t xml:space="preserve">И </w:t>
      </w:r>
      <w:r w:rsidRPr="00350537">
        <w:rPr>
          <w:rFonts w:ascii="Times New Roman" w:hAnsi="Times New Roman" w:cs="Times New Roman"/>
          <w:sz w:val="28"/>
          <w:szCs w:val="28"/>
        </w:rPr>
        <w:t xml:space="preserve">поэтому непонятно, что там внутри. Я, значит, в институте 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сижу </w:t>
      </w:r>
      <w:r w:rsidR="007E1DA5" w:rsidRPr="00350537">
        <w:rPr>
          <w:rFonts w:ascii="Times New Roman" w:hAnsi="Times New Roman" w:cs="Times New Roman"/>
          <w:sz w:val="28"/>
          <w:szCs w:val="28"/>
        </w:rPr>
        <w:t>на переходе</w:t>
      </w:r>
      <w:r w:rsidR="00A312F4" w:rsidRPr="00350537">
        <w:rPr>
          <w:rFonts w:ascii="Times New Roman" w:hAnsi="Times New Roman" w:cs="Times New Roman"/>
          <w:sz w:val="28"/>
          <w:szCs w:val="28"/>
        </w:rPr>
        <w:t>,</w:t>
      </w:r>
      <w:r w:rsidR="007E1DA5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4947DF" w:rsidRPr="00350537">
        <w:rPr>
          <w:rFonts w:ascii="Times New Roman" w:hAnsi="Times New Roman" w:cs="Times New Roman"/>
          <w:sz w:val="28"/>
          <w:szCs w:val="28"/>
        </w:rPr>
        <w:t>на скамейке, читаю кн</w:t>
      </w:r>
      <w:r w:rsidRPr="00350537">
        <w:rPr>
          <w:rFonts w:ascii="Times New Roman" w:hAnsi="Times New Roman" w:cs="Times New Roman"/>
          <w:sz w:val="28"/>
          <w:szCs w:val="28"/>
        </w:rPr>
        <w:t>ижку.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A06949" w:rsidRPr="00350537">
        <w:rPr>
          <w:rFonts w:ascii="Times New Roman" w:hAnsi="Times New Roman" w:cs="Times New Roman"/>
          <w:sz w:val="28"/>
          <w:szCs w:val="28"/>
        </w:rPr>
        <w:t>Студент читает книжку</w:t>
      </w:r>
      <w:r w:rsidR="00A312F4" w:rsidRPr="00350537">
        <w:rPr>
          <w:rFonts w:ascii="Times New Roman" w:hAnsi="Times New Roman" w:cs="Times New Roman"/>
          <w:sz w:val="28"/>
          <w:szCs w:val="28"/>
        </w:rPr>
        <w:t xml:space="preserve"> – что тут такого</w:t>
      </w:r>
      <w:r w:rsidR="00A06949" w:rsidRPr="00350537">
        <w:rPr>
          <w:rFonts w:ascii="Times New Roman" w:hAnsi="Times New Roman" w:cs="Times New Roman"/>
          <w:sz w:val="28"/>
          <w:szCs w:val="28"/>
        </w:rPr>
        <w:t xml:space="preserve">. </w:t>
      </w:r>
      <w:r w:rsidR="006135F3" w:rsidRPr="00350537">
        <w:rPr>
          <w:rFonts w:ascii="Times New Roman" w:hAnsi="Times New Roman" w:cs="Times New Roman"/>
          <w:sz w:val="28"/>
          <w:szCs w:val="28"/>
        </w:rPr>
        <w:t>П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роходят </w:t>
      </w:r>
      <w:r w:rsidR="007E1DA5" w:rsidRPr="00350537">
        <w:rPr>
          <w:rFonts w:ascii="Times New Roman" w:hAnsi="Times New Roman" w:cs="Times New Roman"/>
          <w:sz w:val="28"/>
          <w:szCs w:val="28"/>
        </w:rPr>
        <w:t xml:space="preserve">наши </w:t>
      </w:r>
      <w:r w:rsidR="004947DF" w:rsidRPr="00350537">
        <w:rPr>
          <w:rFonts w:ascii="Times New Roman" w:hAnsi="Times New Roman" w:cs="Times New Roman"/>
          <w:sz w:val="28"/>
          <w:szCs w:val="28"/>
        </w:rPr>
        <w:t>студенты</w:t>
      </w:r>
      <w:r w:rsidR="00A312F4" w:rsidRPr="00350537">
        <w:rPr>
          <w:rFonts w:ascii="Times New Roman" w:hAnsi="Times New Roman" w:cs="Times New Roman"/>
          <w:sz w:val="28"/>
          <w:szCs w:val="28"/>
        </w:rPr>
        <w:t>,</w:t>
      </w:r>
      <w:r w:rsidRPr="00350537">
        <w:rPr>
          <w:rFonts w:ascii="Times New Roman" w:hAnsi="Times New Roman" w:cs="Times New Roman"/>
          <w:sz w:val="28"/>
          <w:szCs w:val="28"/>
        </w:rPr>
        <w:t xml:space="preserve"> однокурсники</w:t>
      </w:r>
      <w:r w:rsidR="00A312F4" w:rsidRPr="00350537">
        <w:rPr>
          <w:rFonts w:ascii="Times New Roman" w:hAnsi="Times New Roman" w:cs="Times New Roman"/>
          <w:sz w:val="28"/>
          <w:szCs w:val="28"/>
        </w:rPr>
        <w:t xml:space="preserve">: </w:t>
      </w:r>
      <w:r w:rsidR="00A312F4" w:rsidRPr="00CA7864">
        <w:rPr>
          <w:rFonts w:ascii="Times New Roman" w:hAnsi="Times New Roman" w:cs="Times New Roman"/>
          <w:i/>
          <w:sz w:val="28"/>
          <w:szCs w:val="28"/>
        </w:rPr>
        <w:t>«Интересно, что ты читаешь?»</w:t>
      </w:r>
      <w:r w:rsidR="004947DF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A312F4" w:rsidRPr="00350537">
        <w:rPr>
          <w:rFonts w:ascii="Times New Roman" w:hAnsi="Times New Roman" w:cs="Times New Roman"/>
          <w:sz w:val="28"/>
          <w:szCs w:val="28"/>
        </w:rPr>
        <w:t>И</w:t>
      </w:r>
      <w:r w:rsidR="005F189A" w:rsidRPr="00350537">
        <w:rPr>
          <w:rFonts w:ascii="Times New Roman" w:hAnsi="Times New Roman" w:cs="Times New Roman"/>
          <w:sz w:val="28"/>
          <w:szCs w:val="28"/>
        </w:rPr>
        <w:t xml:space="preserve"> в кни</w:t>
      </w:r>
      <w:r w:rsidR="00A312F4" w:rsidRPr="00350537">
        <w:rPr>
          <w:rFonts w:ascii="Times New Roman" w:hAnsi="Times New Roman" w:cs="Times New Roman"/>
          <w:sz w:val="28"/>
          <w:szCs w:val="28"/>
        </w:rPr>
        <w:t xml:space="preserve">жку мою заглядывают. Говорят: </w:t>
      </w:r>
      <w:r w:rsidR="00A312F4" w:rsidRPr="00CA7864">
        <w:rPr>
          <w:rFonts w:ascii="Times New Roman" w:hAnsi="Times New Roman" w:cs="Times New Roman"/>
          <w:i/>
          <w:sz w:val="28"/>
          <w:szCs w:val="28"/>
        </w:rPr>
        <w:t>«Надо же, “Доктор Живаго”!</w:t>
      </w:r>
      <w:r w:rsidR="006135F3" w:rsidRPr="00CA7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2264" w:rsidRPr="00CA7864">
        <w:rPr>
          <w:rFonts w:ascii="Times New Roman" w:hAnsi="Times New Roman" w:cs="Times New Roman"/>
          <w:i/>
          <w:sz w:val="28"/>
          <w:szCs w:val="28"/>
        </w:rPr>
        <w:t>А что</w:t>
      </w:r>
      <w:r w:rsidR="00D37150" w:rsidRPr="00CA7864">
        <w:rPr>
          <w:rFonts w:ascii="Times New Roman" w:hAnsi="Times New Roman" w:cs="Times New Roman"/>
          <w:i/>
          <w:sz w:val="28"/>
          <w:szCs w:val="28"/>
        </w:rPr>
        <w:t>,</w:t>
      </w:r>
      <w:r w:rsidR="004947DF" w:rsidRPr="00CA78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35F3" w:rsidRPr="00CA7864">
        <w:rPr>
          <w:rFonts w:ascii="Times New Roman" w:hAnsi="Times New Roman" w:cs="Times New Roman"/>
          <w:i/>
          <w:sz w:val="28"/>
          <w:szCs w:val="28"/>
        </w:rPr>
        <w:t xml:space="preserve">сейчас </w:t>
      </w:r>
      <w:r w:rsidR="004947DF" w:rsidRPr="00CA7864">
        <w:rPr>
          <w:rFonts w:ascii="Times New Roman" w:hAnsi="Times New Roman" w:cs="Times New Roman"/>
          <w:i/>
          <w:sz w:val="28"/>
          <w:szCs w:val="28"/>
        </w:rPr>
        <w:t>уже можно читать открыт</w:t>
      </w:r>
      <w:r w:rsidR="006135F3" w:rsidRPr="00CA7864">
        <w:rPr>
          <w:rFonts w:ascii="Times New Roman" w:hAnsi="Times New Roman" w:cs="Times New Roman"/>
          <w:i/>
          <w:sz w:val="28"/>
          <w:szCs w:val="28"/>
        </w:rPr>
        <w:t>о</w:t>
      </w:r>
      <w:r w:rsidR="004947DF" w:rsidRPr="00CA7864">
        <w:rPr>
          <w:rFonts w:ascii="Times New Roman" w:hAnsi="Times New Roman" w:cs="Times New Roman"/>
          <w:i/>
          <w:sz w:val="28"/>
          <w:szCs w:val="28"/>
        </w:rPr>
        <w:t>?»</w:t>
      </w:r>
      <w:r w:rsidR="008F0168" w:rsidRPr="00350537">
        <w:rPr>
          <w:rFonts w:ascii="Times New Roman" w:hAnsi="Times New Roman" w:cs="Times New Roman"/>
          <w:sz w:val="28"/>
          <w:szCs w:val="28"/>
        </w:rPr>
        <w:t xml:space="preserve"> </w:t>
      </w:r>
      <w:r w:rsidR="008F183C" w:rsidRPr="00350537">
        <w:rPr>
          <w:rFonts w:ascii="Times New Roman" w:hAnsi="Times New Roman" w:cs="Times New Roman"/>
          <w:sz w:val="28"/>
          <w:szCs w:val="28"/>
        </w:rPr>
        <w:t xml:space="preserve">И я, конечно, ничего не отвечаю – кладу молча. </w:t>
      </w:r>
    </w:p>
    <w:p w:rsidR="005971E8" w:rsidRPr="009A368A" w:rsidRDefault="008E030F" w:rsidP="00472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37">
        <w:rPr>
          <w:rFonts w:ascii="Times New Roman" w:hAnsi="Times New Roman" w:cs="Times New Roman"/>
          <w:sz w:val="28"/>
          <w:szCs w:val="28"/>
        </w:rPr>
        <w:t>А</w:t>
      </w:r>
      <w:r w:rsidR="00474A1A" w:rsidRPr="00350537">
        <w:rPr>
          <w:rFonts w:ascii="Times New Roman" w:hAnsi="Times New Roman" w:cs="Times New Roman"/>
          <w:sz w:val="28"/>
          <w:szCs w:val="28"/>
        </w:rPr>
        <w:t xml:space="preserve"> потом, </w:t>
      </w:r>
      <w:r w:rsidR="00E8232C" w:rsidRPr="00350537">
        <w:rPr>
          <w:rFonts w:ascii="Times New Roman" w:hAnsi="Times New Roman" w:cs="Times New Roman"/>
          <w:sz w:val="28"/>
          <w:szCs w:val="28"/>
        </w:rPr>
        <w:t xml:space="preserve">когда читаешь </w:t>
      </w:r>
      <w:r w:rsidR="00D22264" w:rsidRPr="00350537">
        <w:rPr>
          <w:rFonts w:ascii="Times New Roman" w:hAnsi="Times New Roman" w:cs="Times New Roman"/>
          <w:sz w:val="28"/>
          <w:szCs w:val="28"/>
        </w:rPr>
        <w:t>«Д</w:t>
      </w:r>
      <w:r w:rsidR="008F0168" w:rsidRPr="00350537">
        <w:rPr>
          <w:rFonts w:ascii="Times New Roman" w:hAnsi="Times New Roman" w:cs="Times New Roman"/>
          <w:sz w:val="28"/>
          <w:szCs w:val="28"/>
        </w:rPr>
        <w:t>октора Живаго</w:t>
      </w:r>
      <w:r w:rsidR="00D22264" w:rsidRPr="00350537">
        <w:rPr>
          <w:rFonts w:ascii="Times New Roman" w:hAnsi="Times New Roman" w:cs="Times New Roman"/>
          <w:sz w:val="28"/>
          <w:szCs w:val="28"/>
        </w:rPr>
        <w:t>»</w:t>
      </w:r>
      <w:r w:rsidR="006E21E7" w:rsidRPr="00350537">
        <w:rPr>
          <w:rFonts w:ascii="Times New Roman" w:hAnsi="Times New Roman" w:cs="Times New Roman"/>
          <w:sz w:val="28"/>
          <w:szCs w:val="28"/>
        </w:rPr>
        <w:t xml:space="preserve"> в не советском обществе, совершенно другое отношение к кни</w:t>
      </w:r>
      <w:r w:rsidR="00474A1A" w:rsidRPr="00350537">
        <w:rPr>
          <w:rFonts w:ascii="Times New Roman" w:hAnsi="Times New Roman" w:cs="Times New Roman"/>
          <w:sz w:val="28"/>
          <w:szCs w:val="28"/>
        </w:rPr>
        <w:t>жк</w:t>
      </w:r>
      <w:r w:rsidR="006E21E7" w:rsidRPr="00350537">
        <w:rPr>
          <w:rFonts w:ascii="Times New Roman" w:hAnsi="Times New Roman" w:cs="Times New Roman"/>
          <w:sz w:val="28"/>
          <w:szCs w:val="28"/>
        </w:rPr>
        <w:t>е, друг</w:t>
      </w:r>
      <w:r w:rsidR="00474A1A" w:rsidRPr="00350537">
        <w:rPr>
          <w:rFonts w:ascii="Times New Roman" w:hAnsi="Times New Roman" w:cs="Times New Roman"/>
          <w:sz w:val="28"/>
          <w:szCs w:val="28"/>
        </w:rPr>
        <w:t>о</w:t>
      </w:r>
      <w:r w:rsidR="006E21E7" w:rsidRPr="00350537">
        <w:rPr>
          <w:rFonts w:ascii="Times New Roman" w:hAnsi="Times New Roman" w:cs="Times New Roman"/>
          <w:sz w:val="28"/>
          <w:szCs w:val="28"/>
        </w:rPr>
        <w:t>е чувств</w:t>
      </w:r>
      <w:r w:rsidR="00474A1A" w:rsidRPr="00350537">
        <w:rPr>
          <w:rFonts w:ascii="Times New Roman" w:hAnsi="Times New Roman" w:cs="Times New Roman"/>
          <w:sz w:val="28"/>
          <w:szCs w:val="28"/>
        </w:rPr>
        <w:t>о</w:t>
      </w:r>
      <w:r w:rsidR="006E21E7" w:rsidRPr="00350537">
        <w:rPr>
          <w:rFonts w:ascii="Times New Roman" w:hAnsi="Times New Roman" w:cs="Times New Roman"/>
          <w:sz w:val="28"/>
          <w:szCs w:val="28"/>
        </w:rPr>
        <w:t xml:space="preserve"> от прочитанного. </w:t>
      </w:r>
      <w:r w:rsidR="00A06949" w:rsidRPr="00350537">
        <w:rPr>
          <w:rFonts w:ascii="Times New Roman" w:hAnsi="Times New Roman" w:cs="Times New Roman"/>
          <w:sz w:val="28"/>
          <w:szCs w:val="28"/>
        </w:rPr>
        <w:t xml:space="preserve">Все </w:t>
      </w:r>
      <w:r w:rsidR="00E8232C" w:rsidRPr="00350537">
        <w:rPr>
          <w:rFonts w:ascii="Times New Roman" w:hAnsi="Times New Roman" w:cs="Times New Roman"/>
          <w:sz w:val="28"/>
          <w:szCs w:val="28"/>
        </w:rPr>
        <w:t xml:space="preserve">другое, все </w:t>
      </w:r>
      <w:r w:rsidR="00A06949" w:rsidRPr="00350537">
        <w:rPr>
          <w:rFonts w:ascii="Times New Roman" w:hAnsi="Times New Roman" w:cs="Times New Roman"/>
          <w:sz w:val="28"/>
          <w:szCs w:val="28"/>
        </w:rPr>
        <w:t>изменилось</w:t>
      </w:r>
      <w:r w:rsidR="00E8232C" w:rsidRPr="00350537">
        <w:rPr>
          <w:rFonts w:ascii="Times New Roman" w:hAnsi="Times New Roman" w:cs="Times New Roman"/>
          <w:sz w:val="28"/>
          <w:szCs w:val="28"/>
        </w:rPr>
        <w:t xml:space="preserve"> – очень сильно</w:t>
      </w:r>
      <w:r w:rsidR="00A06949" w:rsidRPr="00350537">
        <w:rPr>
          <w:rFonts w:ascii="Times New Roman" w:hAnsi="Times New Roman" w:cs="Times New Roman"/>
          <w:sz w:val="28"/>
          <w:szCs w:val="28"/>
        </w:rPr>
        <w:t xml:space="preserve">. </w:t>
      </w:r>
      <w:r w:rsidR="00E8232C" w:rsidRPr="00350537">
        <w:rPr>
          <w:rFonts w:ascii="Times New Roman" w:hAnsi="Times New Roman" w:cs="Times New Roman"/>
          <w:sz w:val="28"/>
          <w:szCs w:val="28"/>
        </w:rPr>
        <w:t>И т</w:t>
      </w:r>
      <w:r w:rsidR="006E21E7" w:rsidRPr="00350537">
        <w:rPr>
          <w:rFonts w:ascii="Times New Roman" w:hAnsi="Times New Roman" w:cs="Times New Roman"/>
          <w:sz w:val="28"/>
          <w:szCs w:val="28"/>
        </w:rPr>
        <w:t>о</w:t>
      </w:r>
      <w:r w:rsidR="001816C0" w:rsidRPr="00350537">
        <w:rPr>
          <w:rFonts w:ascii="Times New Roman" w:hAnsi="Times New Roman" w:cs="Times New Roman"/>
          <w:sz w:val="28"/>
          <w:szCs w:val="28"/>
        </w:rPr>
        <w:t>,</w:t>
      </w:r>
      <w:r w:rsidR="006E21E7" w:rsidRPr="00350537">
        <w:rPr>
          <w:rFonts w:ascii="Times New Roman" w:hAnsi="Times New Roman" w:cs="Times New Roman"/>
          <w:sz w:val="28"/>
          <w:szCs w:val="28"/>
        </w:rPr>
        <w:t xml:space="preserve"> что тогда казалось чем-то необыкновенным и значительным, потом очень сильно проигрывает.</w:t>
      </w:r>
    </w:p>
    <w:p w:rsidR="00A06949" w:rsidRPr="007F305E" w:rsidRDefault="006E21E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commentRangeStart w:id="8"/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Есть</w:t>
      </w:r>
      <w:commentRangeEnd w:id="8"/>
      <w:r w:rsidR="00350537">
        <w:rPr>
          <w:rStyle w:val="a3"/>
        </w:rPr>
        <w:commentReference w:id="8"/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такой </w:t>
      </w:r>
      <w:r w:rsidR="00A0694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сейчас знаменитый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писатель Юрий Поляков,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главный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редактор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«Л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итературной газеты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A0694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Он очень известный писатель, много всего пишет. Не читала? </w:t>
      </w:r>
    </w:p>
    <w:p w:rsidR="00A06949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A0694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Нет. </w:t>
      </w:r>
    </w:p>
    <w:p w:rsidR="00456933" w:rsidRPr="00CA7864" w:rsidRDefault="00A06949" w:rsidP="0093125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Ф.В.: 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Его книжку «Апофигей» издали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ещё в Советское время 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миллионным тиражом,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комсомольский такой писатель, ЦК комсомола её издало.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В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каждой 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«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Союзпечати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по всему Советскому Союзу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была эта книжка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. Такая КВН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ная книжка, как стенгазета. 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Читалась очень хорошо. 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>Сейчас я недавно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, едучи на дачу,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купил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(дешевую, уже в прочитанных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книгах)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его книжку «Гипсовый трубач». Прочитал её и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подумал, что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как это ни странно, 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по духу, 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>он мне напомнил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Кочетова. Был тако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й советский писатель-коммунист, у него «Секретарь обкома», ещё какая-то книга. 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Его поздняя литература была посвящена противостоянию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с Америкой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>Поразительно, эта к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>нига Кочетова была очень инт</w:t>
      </w:r>
      <w:r w:rsidR="0028193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ересно написана, 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заманивающее, </w:t>
      </w:r>
      <w:r w:rsidR="00281939" w:rsidRPr="007F305E">
        <w:rPr>
          <w:rFonts w:ascii="Times New Roman" w:hAnsi="Times New Roman" w:cs="Times New Roman"/>
          <w:sz w:val="28"/>
          <w:szCs w:val="28"/>
          <w:highlight w:val="lightGray"/>
        </w:rPr>
        <w:t>и я понял</w:t>
      </w:r>
      <w:r w:rsidR="008C7AF2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28193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П</w:t>
      </w:r>
      <w:r w:rsidR="006E21E7" w:rsidRPr="007F305E">
        <w:rPr>
          <w:rFonts w:ascii="Times New Roman" w:hAnsi="Times New Roman" w:cs="Times New Roman"/>
          <w:sz w:val="28"/>
          <w:szCs w:val="28"/>
          <w:highlight w:val="lightGray"/>
        </w:rPr>
        <w:t>оляк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>ов пишет почти так же интересно, что он очень похож на Кочетова.</w:t>
      </w:r>
      <w:r w:rsidR="00D2226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Про него даже Высоцкий писал: </w:t>
      </w:r>
      <w:r w:rsidR="00D22264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«Пишет Кочет, чего-то хочет…» </w:t>
      </w:r>
    </w:p>
    <w:p w:rsidR="00456933" w:rsidRPr="007F305E" w:rsidRDefault="0055585A" w:rsidP="004569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Почти нарицательное. </w:t>
      </w:r>
    </w:p>
    <w:p w:rsidR="006E21E7" w:rsidRPr="007F305E" w:rsidRDefault="00456933" w:rsidP="004569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Ф.В.: 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>Совершенно верно, как Суслов, был Кочетов.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 сейчас вот этот Поляков.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Странное такое ощущение. 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Дар писательский, наверное, есть и у того и у другого. </w:t>
      </w:r>
      <w:r w:rsidR="008C7AF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Но что-то мы отвлеклись на литературу. Что-то надо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быстро сказать про искусство, про живопись, ещё про что-нибудь.</w:t>
      </w:r>
    </w:p>
    <w:p w:rsidR="00DD3E86" w:rsidRPr="007F305E" w:rsidRDefault="0055585A" w:rsidP="004569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Говорите. </w:t>
      </w:r>
      <w:r w:rsidR="00DD3E8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Можно картины показать и что-то сказать про Вас. </w:t>
      </w:r>
    </w:p>
    <w:p w:rsidR="008C7AF2" w:rsidRPr="007F305E" w:rsidRDefault="008C7AF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ОБРЫВ</w:t>
      </w:r>
      <w:r w:rsidR="0045693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ЗАПИСИ!</w:t>
      </w:r>
    </w:p>
    <w:p w:rsidR="008C7AF2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8C7AF2" w:rsidRPr="007F305E">
        <w:rPr>
          <w:rFonts w:ascii="Times New Roman" w:hAnsi="Times New Roman" w:cs="Times New Roman"/>
          <w:sz w:val="28"/>
          <w:szCs w:val="28"/>
          <w:highlight w:val="lightGray"/>
        </w:rPr>
        <w:t>Про живопись расскажете потом. А сейчас расскажите про музей Маяковского.</w:t>
      </w:r>
    </w:p>
    <w:p w:rsidR="008C7AF2" w:rsidRPr="007F305E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="001974EE"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Я про это прочитал в газете, в которой ругали нового директора Надежду Морозову.</w:t>
      </w:r>
      <w:r w:rsidR="001974E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Сейчас появилось понятие «сердюковские дамы», это в честь нашего министра обороны. Такое говорят п</w:t>
      </w:r>
      <w:r w:rsidR="001974E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ро молодых девушек в начальстве: «это из «сердюковских дам».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Мне рассказывал Леняшин, что он приходил к ректору </w:t>
      </w:r>
      <w:r w:rsidR="00AB6CEA" w:rsidRPr="007F305E">
        <w:rPr>
          <w:rFonts w:ascii="Times New Roman" w:hAnsi="Times New Roman" w:cs="Times New Roman"/>
          <w:sz w:val="28"/>
          <w:szCs w:val="28"/>
          <w:highlight w:val="lightGray"/>
        </w:rPr>
        <w:t>А</w:t>
      </w:r>
      <w:r w:rsidR="001974EE" w:rsidRPr="007F305E">
        <w:rPr>
          <w:rFonts w:ascii="Times New Roman" w:hAnsi="Times New Roman" w:cs="Times New Roman"/>
          <w:sz w:val="28"/>
          <w:szCs w:val="28"/>
          <w:highlight w:val="lightGray"/>
        </w:rPr>
        <w:t>кадемии, в институт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имени Репина.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>От него в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ыходит молодая девица лет 25</w:t>
      </w:r>
      <w:r w:rsidR="001974EE" w:rsidRPr="007F305E">
        <w:rPr>
          <w:rFonts w:ascii="Times New Roman" w:hAnsi="Times New Roman" w:cs="Times New Roman"/>
          <w:sz w:val="28"/>
          <w:szCs w:val="28"/>
          <w:highlight w:val="lightGray"/>
        </w:rPr>
        <w:t>-ти</w:t>
      </w:r>
      <w:r w:rsidR="00C34EB1" w:rsidRPr="007F305E">
        <w:rPr>
          <w:rFonts w:ascii="Times New Roman" w:hAnsi="Times New Roman" w:cs="Times New Roman"/>
          <w:sz w:val="28"/>
          <w:szCs w:val="28"/>
          <w:highlight w:val="lightGray"/>
        </w:rPr>
        <w:t>, красотка, и Михайл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овский</w:t>
      </w:r>
      <w:r w:rsidR="00C34EB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её представляе</w:t>
      </w:r>
      <w:r w:rsidR="00C34EB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 как замминистра юстиции или ещё чего-то… Она говорит: </w:t>
      </w:r>
      <w:r w:rsidR="00C34EB1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>«Здравствуйте, Лопахина…»</w:t>
      </w:r>
      <w:r w:rsidR="00C34EB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Он был очень поражен.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Молодая девица при макияже, на каблуках – такая красотка, никогда не подумаешь, что замминистра такого органа – юстиции. </w:t>
      </w:r>
      <w:r w:rsidR="00B951E0" w:rsidRPr="007F305E">
        <w:rPr>
          <w:rFonts w:ascii="Times New Roman" w:hAnsi="Times New Roman" w:cs="Times New Roman"/>
          <w:sz w:val="28"/>
          <w:szCs w:val="28"/>
          <w:highlight w:val="lightGray"/>
        </w:rPr>
        <w:t>Так что сейчас это стало нормой – молодые девицы-начальницы.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критикуют их, что, мол, понятно как они попадают в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начальство.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И в этой газете проехались и по Морозовой. Там было написано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музей Маяковского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был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сделан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гениально, в отличие от других музеев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концептуально.</w:t>
      </w:r>
    </w:p>
    <w:p w:rsidR="003A4993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Он сов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ершенно гениально сделан!</w:t>
      </w:r>
    </w:p>
    <w:p w:rsidR="003A4993" w:rsidRPr="007F305E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Самое интересное, что я был там, но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до экспозиции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так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и не дошел, но думаю</w:t>
      </w:r>
      <w:r w:rsidR="00E8266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еще успею.</w:t>
      </w:r>
    </w:p>
    <w:p w:rsidR="003A4993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6C569A" w:rsidRPr="007F305E">
        <w:rPr>
          <w:rFonts w:ascii="Times New Roman" w:hAnsi="Times New Roman" w:cs="Times New Roman"/>
          <w:sz w:val="28"/>
          <w:szCs w:val="28"/>
          <w:highlight w:val="lightGray"/>
        </w:rPr>
        <w:t>Туда надо идти на экспозицию.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Это действительно здорово! Я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была уверенна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это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именн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о театральные художники делали, потому что м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ышление оформления именно театральное, но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немножечко другое, потому что в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се-таки в классическом театре мы смотрим из зала на сцену, а тут мы находимся в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этом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пространстве. Пространство одновременно 20</w:t>
      </w:r>
      <w:r w:rsidR="00F457AD" w:rsidRPr="007F305E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ых годов и одновременно такого страшного сна. Это музей-инсталляция,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ты находишься внутри,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и это огромное пространство.</w:t>
      </w:r>
    </w:p>
    <w:p w:rsidR="003A4993" w:rsidRPr="007F305E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Ну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откуда там огромное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пространство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:rsidR="003A4993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Для музея – огромное,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это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целое здание.</w:t>
      </w:r>
    </w:p>
    <w:p w:rsidR="00911F31" w:rsidRPr="007F305E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Я там был, все знаю. </w:t>
      </w:r>
    </w:p>
    <w:p w:rsidR="00911F31" w:rsidRPr="007F305E" w:rsidRDefault="0055585A" w:rsidP="00911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 Вы были? </w:t>
      </w:r>
      <w:r w:rsidR="00911F31" w:rsidRPr="007F305E">
        <w:rPr>
          <w:rFonts w:ascii="Times New Roman" w:hAnsi="Times New Roman" w:cs="Times New Roman"/>
          <w:sz w:val="28"/>
          <w:szCs w:val="28"/>
          <w:highlight w:val="lightGray"/>
        </w:rPr>
        <w:t>На меня произвело впечатление сильное.</w:t>
      </w:r>
    </w:p>
    <w:p w:rsidR="003A4993" w:rsidRPr="007F305E" w:rsidRDefault="00911F31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Ф.В.: 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>Начиная снаружи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A4993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мне не понравилось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честно говоря, 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>и внутри тоже не очень. Не говоря уже о том, что все это находится на Лубянке,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КГБ р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я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дом, это все создает такой негативный фон. Поэтому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>в Советское время я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не хотел туда заходить именно из этих соображений. Последний раз я там был из коммерческих соображени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й (картину нужно было провезти)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 пообщался с народом,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спросил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неужели Маяковский был таким гадом, что жил на иждивении ЧК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?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На что мне было сказано, что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нет ничего общего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с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ЧК и Лубянкой,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>Лубянка была не как сейчас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громадная, и что этот дом был совершенно отдельный и ничего общего с Лубянкой, т.е. с ЧК, не имел. П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оэтому все разговоры о том, что Маяковский жил в ЧК – это не правильно.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Сейчас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>так кажется, потому что весь дом сейчас обнесли, т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>огда этого не было. Мне стало немного легче, при моей детской любви к Маяковскому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>Я к нему по инерции ещё отношусь бережно, трепетно, сентиментально, я бы сказал, так же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6460B2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как ко всем этим поэтам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–</w:t>
      </w:r>
      <w:r w:rsidR="005C569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Есенину, Блоку.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Поэтому п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>оследнее время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мне все время кажется, что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Ахматову 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очень подняли, а Блока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отод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винули.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И вот в университете, как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я наблюдаю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за 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>студентами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они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все знают Ахматову, а 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Блока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нет, физически не знают, я имею в виду</w:t>
      </w:r>
      <w:r w:rsidR="00BA10DC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стихи не читают. А Ахматову </w:t>
      </w:r>
      <w:r w:rsidR="00BC43D0">
        <w:rPr>
          <w:rFonts w:ascii="Times New Roman" w:hAnsi="Times New Roman" w:cs="Times New Roman"/>
          <w:sz w:val="28"/>
          <w:szCs w:val="28"/>
          <w:highlight w:val="lightGray"/>
        </w:rPr>
        <w:t xml:space="preserve">со своими сорами – не сорами </w:t>
      </w:r>
      <w:r w:rsidR="00BC43D0" w:rsidRPr="007F305E">
        <w:rPr>
          <w:rFonts w:ascii="Times New Roman" w:hAnsi="Times New Roman" w:cs="Times New Roman"/>
          <w:sz w:val="28"/>
          <w:szCs w:val="28"/>
          <w:highlight w:val="lightGray"/>
        </w:rPr>
        <w:t>и прочим барахлом</w:t>
      </w:r>
      <w:r w:rsidR="00BC43D0">
        <w:rPr>
          <w:rFonts w:ascii="Times New Roman" w:hAnsi="Times New Roman" w:cs="Times New Roman"/>
          <w:sz w:val="28"/>
          <w:szCs w:val="28"/>
          <w:highlight w:val="lightGray"/>
        </w:rPr>
        <w:t xml:space="preserve"> – я имею в виду «из какого сора растут стихи» 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–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вс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ё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это наизусть они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знают.</w:t>
      </w:r>
    </w:p>
    <w:p w:rsidR="00145E50" w:rsidRPr="007F305E" w:rsidRDefault="00B83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Вообще </w:t>
      </w:r>
      <w:r w:rsidR="00701DC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это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смешно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кто что сейчас знает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Я недавно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 СПБГУ </w:t>
      </w:r>
      <w:r w:rsidR="008625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сделал памятник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подпоручику Киже. </w:t>
      </w:r>
      <w:r w:rsidR="008625E7" w:rsidRPr="007F305E">
        <w:rPr>
          <w:rFonts w:ascii="Times New Roman" w:hAnsi="Times New Roman" w:cs="Times New Roman"/>
          <w:sz w:val="28"/>
          <w:szCs w:val="28"/>
          <w:highlight w:val="lightGray"/>
        </w:rPr>
        <w:t>Тоже получается смешно, потому что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625E7" w:rsidRPr="007F305E">
        <w:rPr>
          <w:rFonts w:ascii="Times New Roman" w:hAnsi="Times New Roman" w:cs="Times New Roman"/>
          <w:sz w:val="28"/>
          <w:szCs w:val="28"/>
          <w:highlight w:val="lightGray"/>
        </w:rPr>
        <w:t>в с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оветское время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ты, мол,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театральн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>ый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художник 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–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>сиди там.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А сейчас </w:t>
      </w:r>
      <w:r w:rsidR="00DA19D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– кого это волнует! Вот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я пришел к Богданову</w:t>
      </w:r>
      <w:r w:rsidR="00D37150" w:rsidRPr="007F305E">
        <w:rPr>
          <w:rStyle w:val="ac"/>
          <w:rFonts w:ascii="Times New Roman" w:hAnsi="Times New Roman" w:cs="Times New Roman"/>
          <w:sz w:val="28"/>
          <w:szCs w:val="28"/>
        </w:rPr>
        <w:footnoteReference w:id="7"/>
      </w:r>
      <w:r w:rsidR="008625E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r w:rsidR="008625E7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>«Давайте я вам сделаю памятник».</w:t>
      </w:r>
      <w:r w:rsidR="00DA19D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A19DA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>«Пожалуйста, делай!»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10ED1" w:rsidRPr="007F305E">
        <w:rPr>
          <w:rFonts w:ascii="Times New Roman" w:hAnsi="Times New Roman" w:cs="Times New Roman"/>
          <w:sz w:val="28"/>
          <w:szCs w:val="28"/>
          <w:highlight w:val="lightGray"/>
        </w:rPr>
        <w:t>О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 не стал спрашивать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>мою принадлежность</w:t>
      </w:r>
      <w:r w:rsidR="008C5E4B" w:rsidRPr="007F305E">
        <w:rPr>
          <w:rFonts w:ascii="Times New Roman" w:hAnsi="Times New Roman" w:cs="Times New Roman"/>
          <w:sz w:val="28"/>
          <w:szCs w:val="28"/>
          <w:highlight w:val="lightGray"/>
        </w:rPr>
        <w:t>. Я нарисовал эскизы, ему показал.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Вот этот памятник </w:t>
      </w:r>
      <w:r w:rsidR="00145E50" w:rsidRPr="007F305E">
        <w:rPr>
          <w:rFonts w:ascii="Times New Roman" w:hAnsi="Times New Roman" w:cs="Times New Roman"/>
          <w:i/>
          <w:sz w:val="28"/>
          <w:szCs w:val="28"/>
          <w:highlight w:val="lightGray"/>
        </w:rPr>
        <w:t>(показывает)</w:t>
      </w:r>
      <w:r w:rsidR="00D37150" w:rsidRPr="007F305E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145E50" w:rsidRPr="007F305E" w:rsidRDefault="0055585A" w:rsidP="00145E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Да, </w:t>
      </w:r>
      <w:r w:rsidR="008C5E4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его </w:t>
      </w:r>
      <w:r w:rsidR="00145E50" w:rsidRPr="007F305E">
        <w:rPr>
          <w:rFonts w:ascii="Times New Roman" w:hAnsi="Times New Roman" w:cs="Times New Roman"/>
          <w:sz w:val="28"/>
          <w:szCs w:val="28"/>
          <w:highlight w:val="lightGray"/>
        </w:rPr>
        <w:t>я знаю.</w:t>
      </w:r>
      <w:r w:rsidR="00DA19D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A13992" w:rsidRPr="007F305E" w:rsidRDefault="00145E5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C5E4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Да?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Во втором дворе там стоит. На открытии я говорю журналистке, которая берет интервью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что дети </w:t>
      </w:r>
      <w:r w:rsidR="00710ED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эти 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не знают о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под</w:t>
      </w:r>
      <w:r w:rsidR="00B83FA5" w:rsidRPr="007F305E">
        <w:rPr>
          <w:rFonts w:ascii="Times New Roman" w:hAnsi="Times New Roman" w:cs="Times New Roman"/>
          <w:sz w:val="28"/>
          <w:szCs w:val="28"/>
          <w:highlight w:val="lightGray"/>
        </w:rPr>
        <w:t>поручике Киже.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A10D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 </w:t>
      </w:r>
      <w:r w:rsidR="00DA19D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A10DC" w:rsidRPr="007F305E">
        <w:rPr>
          <w:rFonts w:ascii="Times New Roman" w:hAnsi="Times New Roman" w:cs="Times New Roman"/>
          <w:sz w:val="28"/>
          <w:szCs w:val="28"/>
          <w:highlight w:val="lightGray"/>
        </w:rPr>
        <w:t>она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так ласково</w:t>
      </w:r>
      <w:r w:rsidR="00710ED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говорит</w:t>
      </w:r>
      <w:r w:rsidR="00BA10D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r w:rsidR="00BA10DC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>«А Вы расскажите сюжет».</w:t>
      </w:r>
      <w:r w:rsidR="00BA10D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Она тоже не знает, естественно. Рассказал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сюжет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а потом говорю, что Эйхенбаум 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>сказал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подпоручик Киже для </w:t>
      </w:r>
      <w:r w:rsidR="00CE0214" w:rsidRPr="007F305E">
        <w:rPr>
          <w:rFonts w:ascii="Times New Roman" w:hAnsi="Times New Roman" w:cs="Times New Roman"/>
          <w:sz w:val="28"/>
          <w:szCs w:val="28"/>
          <w:highlight w:val="lightGray"/>
        </w:rPr>
        <w:t>18</w:t>
      </w:r>
      <w:r w:rsidR="00F457AD" w:rsidRPr="007F305E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ого века, как </w:t>
      </w:r>
      <w:r w:rsidR="00710ED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«Каштанка» или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«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>Муму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для 19</w:t>
      </w:r>
      <w:r w:rsidR="00F457AD" w:rsidRPr="007F305E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CE0214" w:rsidRPr="007F305E">
        <w:rPr>
          <w:rFonts w:ascii="Times New Roman" w:hAnsi="Times New Roman" w:cs="Times New Roman"/>
          <w:sz w:val="28"/>
          <w:szCs w:val="28"/>
          <w:highlight w:val="lightGray"/>
        </w:rPr>
        <w:t>ого. Тут все захлопали, потому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«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Му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>му</w:t>
      </w:r>
      <w:r w:rsidR="00D3594A" w:rsidRPr="007F305E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CE0214" w:rsidRPr="007F305E">
        <w:rPr>
          <w:rFonts w:ascii="Times New Roman" w:hAnsi="Times New Roman" w:cs="Times New Roman"/>
          <w:sz w:val="28"/>
          <w:szCs w:val="28"/>
          <w:highlight w:val="lightGray"/>
        </w:rPr>
        <w:t>все знают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CE0214" w:rsidRPr="007F305E">
        <w:rPr>
          <w:rFonts w:ascii="Times New Roman" w:hAnsi="Times New Roman" w:cs="Times New Roman"/>
          <w:sz w:val="28"/>
          <w:szCs w:val="28"/>
          <w:highlight w:val="lightGray"/>
        </w:rPr>
        <w:t>Я потом это расск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азываю Чечё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>ту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на что он</w:t>
      </w:r>
      <w:r w:rsidR="0018791B" w:rsidRPr="00CA7864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="0018791B" w:rsidRPr="00CA7864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«А Вы что думаете, они Эйхенбаума знают?»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A13992" w:rsidRPr="007F305E" w:rsidRDefault="00A1399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И.С.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Филологи? </w:t>
      </w:r>
    </w:p>
    <w:p w:rsidR="00B83FA5" w:rsidRPr="007F305E" w:rsidRDefault="00A1399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>Конечно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!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они никого не знают, и Эйхенбаума,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>вот, в чем смех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-то был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>А я с умным видом им рассказываю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18791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как своим людям. 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Ну, вот общее 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место, 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ОПОЯЗ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там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6407AC" w:rsidRPr="007F305E">
        <w:rPr>
          <w:rFonts w:ascii="Times New Roman" w:hAnsi="Times New Roman" w:cs="Times New Roman"/>
          <w:sz w:val="28"/>
          <w:szCs w:val="28"/>
          <w:highlight w:val="lightGray"/>
        </w:rPr>
        <w:t>Тынянов, Эйхенбаум. Нет, никто ничего не знает.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Даже непонятно, что они вообще знают, что </w:t>
      </w:r>
      <w:r w:rsidR="006407A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они 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проходят. </w:t>
      </w:r>
      <w:r w:rsidR="00274DC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Или они вообще ничего не читают? 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 общем, для меня это загадка. </w:t>
      </w:r>
      <w:r w:rsidR="003C3AC0" w:rsidRPr="007F305E">
        <w:rPr>
          <w:rFonts w:ascii="Times New Roman" w:hAnsi="Times New Roman" w:cs="Times New Roman"/>
          <w:sz w:val="28"/>
          <w:szCs w:val="28"/>
          <w:highlight w:val="lightGray"/>
        </w:rPr>
        <w:t>Вопрос о знаниях сейчас совсем непонятный.</w:t>
      </w:r>
    </w:p>
    <w:p w:rsidR="003C3AC0" w:rsidRPr="007F305E" w:rsidRDefault="003C3AC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Помню, общаемся мы, театральные художники</w:t>
      </w:r>
      <w:r w:rsidR="005D51DE" w:rsidRPr="007F305E">
        <w:rPr>
          <w:rFonts w:ascii="Times New Roman" w:hAnsi="Times New Roman" w:cs="Times New Roman"/>
          <w:sz w:val="28"/>
          <w:szCs w:val="28"/>
          <w:highlight w:val="lightGray"/>
        </w:rPr>
        <w:t>, и п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арень, который помогает мне делать макет </w:t>
      </w:r>
      <w:r w:rsidR="005C0F5C" w:rsidRPr="007F305E">
        <w:rPr>
          <w:rFonts w:ascii="Times New Roman" w:hAnsi="Times New Roman" w:cs="Times New Roman"/>
          <w:sz w:val="28"/>
          <w:szCs w:val="28"/>
          <w:highlight w:val="lightGray"/>
        </w:rPr>
        <w:t>для Аллы Коженковой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785D8F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Художница такая знаменитая, 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>Алла Коженкова</w:t>
      </w:r>
      <w:r w:rsidR="005D51DE" w:rsidRPr="007F305E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C0F5C" w:rsidRPr="007F305E">
        <w:rPr>
          <w:rFonts w:ascii="Times New Roman" w:hAnsi="Times New Roman" w:cs="Times New Roman"/>
          <w:sz w:val="28"/>
          <w:szCs w:val="28"/>
          <w:highlight w:val="lightGray"/>
        </w:rPr>
        <w:t>моск</w:t>
      </w:r>
      <w:r w:rsidR="00F457A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овская художница, </w:t>
      </w:r>
      <w:r w:rsidR="00785D8F" w:rsidRPr="007F305E">
        <w:rPr>
          <w:rFonts w:ascii="Times New Roman" w:hAnsi="Times New Roman" w:cs="Times New Roman"/>
          <w:sz w:val="28"/>
          <w:szCs w:val="28"/>
          <w:highlight w:val="lightGray"/>
        </w:rPr>
        <w:t>но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F457A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училась у нас </w:t>
      </w:r>
      <w:r w:rsidR="00165AB5" w:rsidRPr="007F305E">
        <w:rPr>
          <w:rFonts w:ascii="Times New Roman" w:hAnsi="Times New Roman" w:cs="Times New Roman"/>
          <w:sz w:val="28"/>
          <w:szCs w:val="28"/>
          <w:highlight w:val="lightGray"/>
        </w:rPr>
        <w:t>в институте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>, у Бруни</w:t>
      </w:r>
      <w:r w:rsidR="00165AB5" w:rsidRPr="007F305E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C9193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Мы с ней знакомы. И она приехала сюда и просит: </w:t>
      </w:r>
      <w:r w:rsidR="00844600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«Феликс, мне надо делать спектакль в БДТ – с Рецептером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или с кем</w:t>
      </w:r>
      <w:r w:rsidR="002C3139" w:rsidRPr="007F305E">
        <w:rPr>
          <w:rFonts w:ascii="Times New Roman" w:hAnsi="Times New Roman" w:cs="Times New Roman"/>
          <w:sz w:val="28"/>
          <w:szCs w:val="28"/>
          <w:highlight w:val="lightGray"/>
        </w:rPr>
        <w:t>-то</w:t>
      </w:r>
      <w:r w:rsidR="005D51D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еще они делали, – </w:t>
      </w:r>
      <w:r w:rsidR="00785D8F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макет мне надо делать</w:t>
      </w:r>
      <w:r w:rsidR="005D51DE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,</w:t>
      </w:r>
      <w:r w:rsidR="00785D8F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2C3139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помоги мне</w:t>
      </w:r>
      <w:r w:rsidR="00844600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2C3139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.</w:t>
      </w:r>
      <w:r w:rsidR="002C313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4460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Там надо было сделать какие-то штучки макетные.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Что такое макет, ты знаешь?</w:t>
      </w:r>
      <w:r w:rsidR="005C0F5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я этому парню 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>говорю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: вот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давай 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ты мне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слепи, давай сделаем быстро.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 </w:t>
      </w:r>
      <w:r w:rsidR="006628B8" w:rsidRPr="007F305E">
        <w:rPr>
          <w:rFonts w:ascii="Times New Roman" w:hAnsi="Times New Roman" w:cs="Times New Roman"/>
          <w:sz w:val="28"/>
          <w:szCs w:val="28"/>
          <w:highlight w:val="lightGray"/>
        </w:rPr>
        <w:t>вот мы</w:t>
      </w:r>
      <w:r w:rsidR="00171759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там что-то быстро делае</w:t>
      </w:r>
      <w:r w:rsidR="006628B8" w:rsidRPr="007F305E">
        <w:rPr>
          <w:rFonts w:ascii="Times New Roman" w:hAnsi="Times New Roman" w:cs="Times New Roman"/>
          <w:sz w:val="28"/>
          <w:szCs w:val="28"/>
          <w:highlight w:val="lightGray"/>
        </w:rPr>
        <w:t>м</w:t>
      </w:r>
      <w:r w:rsidR="00BA08F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и приходит </w:t>
      </w:r>
      <w:r w:rsidR="006628B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Коженкова </w:t>
      </w:r>
      <w:r w:rsidR="00BA08F1" w:rsidRPr="007F305E">
        <w:rPr>
          <w:rFonts w:ascii="Times New Roman" w:hAnsi="Times New Roman" w:cs="Times New Roman"/>
          <w:sz w:val="28"/>
          <w:szCs w:val="28"/>
          <w:highlight w:val="lightGray"/>
        </w:rPr>
        <w:t>ко мне в мастерскую, которая находится в подвале.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C03E1" w:rsidRPr="007F305E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r w:rsidR="006628B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там этот парень </w:t>
      </w:r>
      <w:r w:rsidR="009E0AA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как раз, который мне помогает, </w:t>
      </w:r>
      <w:r w:rsidR="006628B8" w:rsidRPr="007F305E">
        <w:rPr>
          <w:rFonts w:ascii="Times New Roman" w:hAnsi="Times New Roman" w:cs="Times New Roman"/>
          <w:sz w:val="28"/>
          <w:szCs w:val="28"/>
          <w:highlight w:val="lightGray"/>
        </w:rPr>
        <w:t>по фамилии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Марк Каплан, </w:t>
      </w:r>
      <w:r w:rsidR="00AC03E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который 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сейчас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живет во Франции.</w:t>
      </w:r>
      <w:r w:rsidR="009959C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9E0AA1" w:rsidRPr="007F305E">
        <w:rPr>
          <w:rFonts w:ascii="Times New Roman" w:hAnsi="Times New Roman" w:cs="Times New Roman"/>
          <w:sz w:val="28"/>
          <w:szCs w:val="28"/>
          <w:highlight w:val="lightGray"/>
        </w:rPr>
        <w:t>И мы разговариваем все.</w:t>
      </w:r>
      <w:r w:rsidR="005C0F5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Потом </w:t>
      </w:r>
      <w:r w:rsidR="00AC03E1" w:rsidRPr="007F305E">
        <w:rPr>
          <w:rFonts w:ascii="Times New Roman" w:hAnsi="Times New Roman" w:cs="Times New Roman"/>
          <w:sz w:val="28"/>
          <w:szCs w:val="28"/>
          <w:highlight w:val="lightGray"/>
        </w:rPr>
        <w:t>проходит время</w:t>
      </w:r>
      <w:r w:rsidR="00232166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AC03E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 этот </w:t>
      </w:r>
      <w:r w:rsidR="00AA673E" w:rsidRPr="007F305E">
        <w:rPr>
          <w:rFonts w:ascii="Times New Roman" w:hAnsi="Times New Roman" w:cs="Times New Roman"/>
          <w:sz w:val="28"/>
          <w:szCs w:val="28"/>
          <w:highlight w:val="lightGray"/>
        </w:rPr>
        <w:t>Марк мне говорит</w:t>
      </w:r>
      <w:r w:rsidR="005C0F5C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AC03E1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Слушайте, 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о чем вы там разговаривали вообще? Сначала все мы втроем говорили на одном языке, а потом вы с ней </w:t>
      </w:r>
      <w:r w:rsidR="00AC03E1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заговорили на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птич</w:t>
      </w:r>
      <w:r w:rsidR="00AC03E1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ьем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язык</w:t>
      </w:r>
      <w:r w:rsidR="00AC03E1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е,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и я </w:t>
      </w:r>
      <w:r w:rsidR="00AC03E1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совершенно не понимал, о чем идет речь</w:t>
      </w:r>
      <w:r w:rsidR="005C0F5C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!»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EF0D40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4210E8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А</w:t>
      </w:r>
      <w:r w:rsidR="00232166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EF0D40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232166">
        <w:rPr>
          <w:rFonts w:ascii="Times New Roman" w:hAnsi="Times New Roman" w:cs="Times New Roman"/>
          <w:sz w:val="28"/>
          <w:szCs w:val="28"/>
          <w:highlight w:val="lightGray"/>
        </w:rPr>
        <w:t xml:space="preserve"> -</w:t>
      </w:r>
      <w:r w:rsidR="00EF0D4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я говорю,</w:t>
      </w:r>
      <w:r w:rsidR="00232166">
        <w:rPr>
          <w:rFonts w:ascii="Times New Roman" w:hAnsi="Times New Roman" w:cs="Times New Roman"/>
          <w:sz w:val="28"/>
          <w:szCs w:val="28"/>
          <w:highlight w:val="lightGray"/>
        </w:rPr>
        <w:t xml:space="preserve"> -</w:t>
      </w:r>
      <w:r w:rsidR="00EF0D4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232166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EF0D40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конечно! М</w:t>
      </w:r>
      <w:r w:rsidR="004210E8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ы говори</w:t>
      </w:r>
      <w:r w:rsidR="00AA673E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ли</w:t>
      </w:r>
      <w:r w:rsidR="004210E8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 книгах</w:t>
      </w:r>
      <w:r w:rsidR="00232166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8354EB">
        <w:rPr>
          <w:rFonts w:ascii="Times New Roman" w:hAnsi="Times New Roman" w:cs="Times New Roman"/>
          <w:i/>
          <w:sz w:val="28"/>
          <w:szCs w:val="28"/>
          <w:highlight w:val="lightGray"/>
        </w:rPr>
        <w:t>.</w:t>
      </w:r>
      <w:r w:rsidR="00EF0D4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Он младше меня, этот парень, Марк Каплан.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EF0D40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То есть, в институте он учился на пять лет младше. Те же педагоги, только позже. 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Ясунари Кавабата, Кафка, что-то такое, 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ещё какие-то японцы. Тогда это было в моде. </w:t>
      </w:r>
      <w:r w:rsidR="00C61DF3" w:rsidRPr="007F305E">
        <w:rPr>
          <w:rFonts w:ascii="Times New Roman" w:hAnsi="Times New Roman" w:cs="Times New Roman"/>
          <w:sz w:val="28"/>
          <w:szCs w:val="28"/>
          <w:highlight w:val="lightGray"/>
        </w:rPr>
        <w:t>Та же Коженкова говорит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>, что я с Кавабатой сплю</w:t>
      </w:r>
      <w:r w:rsidR="00C61DF3" w:rsidRPr="007F305E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у меня под подушкой всегда лежит Кавабата.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>Так вот изысканно</w:t>
      </w:r>
      <w:r w:rsidR="00C61DF3" w:rsidRPr="007F305E">
        <w:rPr>
          <w:rFonts w:ascii="Times New Roman" w:hAnsi="Times New Roman" w:cs="Times New Roman"/>
          <w:sz w:val="28"/>
          <w:szCs w:val="28"/>
          <w:highlight w:val="lightGray"/>
        </w:rPr>
        <w:t>, понимаешь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>Про это мы с А</w:t>
      </w:r>
      <w:r w:rsidR="001D38DF" w:rsidRPr="001D38DF">
        <w:rPr>
          <w:rFonts w:ascii="Times New Roman" w:hAnsi="Times New Roman" w:cs="Times New Roman"/>
          <w:sz w:val="28"/>
          <w:szCs w:val="28"/>
          <w:highlight w:val="lightGray"/>
        </w:rPr>
        <w:t>лл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ой и разговаривали, а Марк не понимал. </w:t>
      </w:r>
      <w:r w:rsidR="00E453A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Я ему говорю: </w:t>
      </w:r>
      <w:r w:rsidR="00E453AD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«Не переживайте, там ничего такого нет, просто авторы».</w:t>
      </w:r>
      <w:r w:rsidR="00E453AD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А е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му </w:t>
      </w:r>
      <w:r w:rsidR="00787C97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было не понять по слуху, ему </w:t>
      </w:r>
      <w:r w:rsidR="00064A5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4210E8" w:rsidRPr="007F305E">
        <w:rPr>
          <w:rFonts w:ascii="Times New Roman" w:hAnsi="Times New Roman" w:cs="Times New Roman"/>
          <w:sz w:val="28"/>
          <w:szCs w:val="28"/>
          <w:highlight w:val="lightGray"/>
        </w:rPr>
        <w:t>даже не</w:t>
      </w:r>
      <w:r w:rsidR="00446F3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приходилось таких авторов слышать. </w:t>
      </w:r>
      <w:r w:rsidR="00DB0EC0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Зато</w:t>
      </w:r>
      <w:r w:rsidR="00DB0EC0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,</w:t>
      </w:r>
      <w:r w:rsidR="00DB0EC0">
        <w:rPr>
          <w:rFonts w:ascii="Times New Roman" w:hAnsi="Times New Roman" w:cs="Times New Roman"/>
          <w:sz w:val="28"/>
          <w:szCs w:val="28"/>
          <w:highlight w:val="lightGray"/>
        </w:rPr>
        <w:t xml:space="preserve"> -</w:t>
      </w:r>
      <w:r w:rsidR="00446F3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говорит, </w:t>
      </w:r>
      <w:r w:rsidR="00DB0EC0">
        <w:rPr>
          <w:rFonts w:ascii="Times New Roman" w:hAnsi="Times New Roman" w:cs="Times New Roman"/>
          <w:sz w:val="28"/>
          <w:szCs w:val="28"/>
          <w:highlight w:val="lightGray"/>
        </w:rPr>
        <w:t xml:space="preserve">- </w:t>
      </w:r>
      <w:r w:rsidR="00DB0EC0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8354EB">
        <w:rPr>
          <w:rFonts w:ascii="Times New Roman" w:hAnsi="Times New Roman" w:cs="Times New Roman"/>
          <w:i/>
          <w:sz w:val="28"/>
          <w:szCs w:val="28"/>
          <w:highlight w:val="lightGray"/>
        </w:rPr>
        <w:t>если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бы мы начали говорить про музыкальные группы, 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уж</w:t>
      </w:r>
      <w:r w:rsidR="00DB0EC0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,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наверное</w:t>
      </w:r>
      <w:r w:rsidR="00DB0EC0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, 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я бы вам «вставил», потому что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, 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я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зна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ю</w:t>
      </w:r>
      <w:r w:rsidR="00446F34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все музыкальные группы</w:t>
      </w:r>
      <w:r w:rsidR="0061243F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, а ты не знаешь».</w:t>
      </w:r>
      <w:r w:rsidR="00762761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BB5BE7" w:rsidRPr="00DB0EC0">
        <w:rPr>
          <w:rFonts w:ascii="Times New Roman" w:hAnsi="Times New Roman" w:cs="Times New Roman"/>
          <w:i/>
          <w:sz w:val="28"/>
          <w:szCs w:val="28"/>
          <w:highlight w:val="lightGray"/>
        </w:rPr>
        <w:t>«Ну, конечно не знаю, откуда мне их знать! Тем более все».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Тогда уже были английские, американские группы</w:t>
      </w:r>
      <w:r w:rsidR="00BB5BE7" w:rsidRPr="007F305E">
        <w:rPr>
          <w:rFonts w:ascii="Times New Roman" w:hAnsi="Times New Roman" w:cs="Times New Roman"/>
          <w:sz w:val="28"/>
          <w:szCs w:val="28"/>
          <w:highlight w:val="lightGray"/>
        </w:rPr>
        <w:t>, там Битлы, не Битлы – он все знает.</w:t>
      </w:r>
    </w:p>
    <w:p w:rsidR="008274F8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А разница у вас пять лет?</w:t>
      </w:r>
    </w:p>
    <w:p w:rsidR="008274F8" w:rsidRPr="007F305E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Да, примерно.</w:t>
      </w:r>
    </w:p>
    <w:p w:rsidR="008274F8" w:rsidRPr="007F305E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Значит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это </w:t>
      </w:r>
      <w:r w:rsidR="005C5C56" w:rsidRPr="007F305E">
        <w:rPr>
          <w:rFonts w:ascii="Times New Roman" w:hAnsi="Times New Roman" w:cs="Times New Roman"/>
          <w:sz w:val="28"/>
          <w:szCs w:val="28"/>
          <w:highlight w:val="lightGray"/>
        </w:rPr>
        <w:t>все-таки не поколение, а что-то другое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:rsidR="002633C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commentRangeStart w:id="9"/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</w:t>
      </w:r>
      <w:commentRangeEnd w:id="9"/>
      <w:r w:rsidR="002407A9">
        <w:rPr>
          <w:rStyle w:val="a3"/>
        </w:rPr>
        <w:commentReference w:id="9"/>
      </w:r>
      <w:commentRangeStart w:id="10"/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.В.:</w:t>
      </w:r>
      <w:commentRangeEnd w:id="10"/>
      <w:r w:rsidR="00554640">
        <w:rPr>
          <w:rStyle w:val="a3"/>
        </w:rPr>
        <w:commentReference w:id="10"/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2633C0">
        <w:rPr>
          <w:rFonts w:ascii="Times New Roman" w:hAnsi="Times New Roman" w:cs="Times New Roman"/>
          <w:sz w:val="28"/>
          <w:szCs w:val="28"/>
          <w:highlight w:val="lightGray"/>
        </w:rPr>
        <w:t>Ну, а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такое поколение? 10 лет</w:t>
      </w:r>
      <w:r w:rsidR="002633C0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2633C0" w:rsidRDefault="002633C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Pr="002633C0">
        <w:rPr>
          <w:rFonts w:ascii="Times New Roman" w:hAnsi="Times New Roman" w:cs="Times New Roman"/>
          <w:sz w:val="28"/>
          <w:szCs w:val="28"/>
          <w:highlight w:val="lightGray"/>
        </w:rPr>
        <w:t>Ну, да, наверное.</w: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B858D1" w:rsidRDefault="002633C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Может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быть там и больше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было</w:t>
      </w:r>
      <w:r>
        <w:rPr>
          <w:rFonts w:ascii="Times New Roman" w:hAnsi="Times New Roman" w:cs="Times New Roman"/>
          <w:sz w:val="28"/>
          <w:szCs w:val="28"/>
          <w:highlight w:val="lightGray"/>
        </w:rPr>
        <w:t>, чем пять лет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, но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>в общем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это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не принципиально.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>Я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в общем,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рассказываю, что вот это непонятно,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вот этот мотив -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кто что знает.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Он книжек не читал, он был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такой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специалист по бабам</w:t>
      </w:r>
      <w:r w:rsidR="00020388" w:rsidRPr="007F305E">
        <w:rPr>
          <w:rFonts w:ascii="Times New Roman" w:hAnsi="Times New Roman" w:cs="Times New Roman"/>
          <w:sz w:val="28"/>
          <w:szCs w:val="28"/>
          <w:highlight w:val="lightGray"/>
        </w:rPr>
        <w:t>, что называется,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и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вот в музыкальном </w:t>
      </w:r>
      <w:r w:rsidR="00554640" w:rsidRPr="00554640">
        <w:rPr>
          <w:rFonts w:ascii="Times New Roman" w:hAnsi="Times New Roman" w:cs="Times New Roman"/>
          <w:sz w:val="28"/>
          <w:szCs w:val="28"/>
          <w:highlight w:val="lightGray"/>
        </w:rPr>
        <w:t>[смысле]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а книжек не читал.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 вот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мы с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>этой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 Коженковой…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И она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оказалась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такая вот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читающей,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но тогда правда все, ну не все, но много читало народу.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2702D8" w:rsidRDefault="008274F8" w:rsidP="00270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Я помню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в Германии 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>мы общаемся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 с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 немцем через переводчицу (наша девица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, которая там живет), мы у неё в гостях.</w:t>
      </w:r>
      <w:r w:rsidR="00EE5E8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И он, э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тот немец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, который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приехал из Америки чита</w:t>
      </w:r>
      <w:r w:rsidR="00762761" w:rsidRPr="007F305E">
        <w:rPr>
          <w:rFonts w:ascii="Times New Roman" w:hAnsi="Times New Roman" w:cs="Times New Roman"/>
          <w:sz w:val="28"/>
          <w:szCs w:val="28"/>
          <w:highlight w:val="lightGray"/>
        </w:rPr>
        <w:t>ть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про Крученых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 или про что-то такое…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r w:rsidR="003D11C5" w:rsidRPr="007F305E">
        <w:rPr>
          <w:rFonts w:ascii="Times New Roman" w:hAnsi="Times New Roman" w:cs="Times New Roman"/>
          <w:sz w:val="28"/>
          <w:szCs w:val="28"/>
          <w:highlight w:val="lightGray"/>
        </w:rPr>
        <w:t>ли про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д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ада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, лекцию про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>дада</w:t>
      </w:r>
      <w:r w:rsidR="008354EB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[</w:t>
      </w:r>
      <w:r w:rsidR="00D87892" w:rsidRPr="005231BD">
        <w:rPr>
          <w:rFonts w:ascii="Times New Roman" w:hAnsi="Times New Roman" w:cs="Times New Roman"/>
          <w:sz w:val="28"/>
          <w:szCs w:val="28"/>
          <w:highlight w:val="lightGray"/>
        </w:rPr>
        <w:t>дадаизм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]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он приехал читать в Германию из Америки.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И мы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с ним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>разговариваем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 о дада, о Крученых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B858D1">
        <w:rPr>
          <w:rFonts w:ascii="Times New Roman" w:hAnsi="Times New Roman" w:cs="Times New Roman"/>
          <w:sz w:val="28"/>
          <w:szCs w:val="28"/>
          <w:highlight w:val="lightGray"/>
        </w:rPr>
        <w:t xml:space="preserve">ещё о чем-то там,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>и я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 xml:space="preserve"> ему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>говорю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: «А вам не кажется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что </w:t>
      </w:r>
      <w:r w:rsidR="00316B61" w:rsidRPr="007F305E">
        <w:rPr>
          <w:rFonts w:ascii="Times New Roman" w:hAnsi="Times New Roman" w:cs="Times New Roman"/>
          <w:sz w:val="28"/>
          <w:szCs w:val="28"/>
          <w:highlight w:val="lightGray"/>
        </w:rPr>
        <w:t>ни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чевоки это были аналоги 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д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ада?» 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Которые 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были «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>там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«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>там</w:t>
      </w:r>
      <w:r w:rsidR="00554640">
        <w:rPr>
          <w:rFonts w:ascii="Times New Roman" w:hAnsi="Times New Roman" w:cs="Times New Roman"/>
          <w:sz w:val="28"/>
          <w:szCs w:val="28"/>
          <w:highlight w:val="lightGray"/>
        </w:rPr>
        <w:t>»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 были 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д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ада, а у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н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ас были </w:t>
      </w:r>
      <w:r w:rsidR="00316B61" w:rsidRPr="007F305E">
        <w:rPr>
          <w:rFonts w:ascii="Times New Roman" w:hAnsi="Times New Roman" w:cs="Times New Roman"/>
          <w:sz w:val="28"/>
          <w:szCs w:val="28"/>
          <w:highlight w:val="lightGray"/>
        </w:rPr>
        <w:t>ни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чевоки. 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>Ну, разговариваем. Девица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говорит: </w:t>
      </w:r>
      <w:r w:rsidR="005231BD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«Я уже больше не могу, потому что я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не понимаю, о чем вы говорите?</w:t>
      </w:r>
      <w:r w:rsidR="005231BD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 Она переводит, но</w:t>
      </w:r>
      <w:r w:rsidR="006A7A2C">
        <w:rPr>
          <w:rFonts w:ascii="Times New Roman" w:hAnsi="Times New Roman" w:cs="Times New Roman"/>
          <w:sz w:val="28"/>
          <w:szCs w:val="28"/>
          <w:highlight w:val="lightGray"/>
        </w:rPr>
        <w:t xml:space="preserve"> не понимает сама, о чем говорим, о</w:t>
      </w:r>
      <w:r w:rsidR="005231BD">
        <w:rPr>
          <w:rFonts w:ascii="Times New Roman" w:hAnsi="Times New Roman" w:cs="Times New Roman"/>
          <w:sz w:val="28"/>
          <w:szCs w:val="28"/>
          <w:highlight w:val="lightGray"/>
        </w:rPr>
        <w:t xml:space="preserve">на этого не знает. Потом она мне говорит: </w:t>
      </w:r>
      <w:r w:rsidR="005231BD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«Слушайте, о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ткуда вы </w:t>
      </w:r>
      <w:r w:rsidR="005231BD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все 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это знаете, </w:t>
      </w:r>
      <w:r w:rsidR="001D38DF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железный </w:t>
      </w:r>
      <w:r w:rsidR="005231BD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же 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занавес</w:t>
      </w:r>
      <w:r w:rsidR="001D38DF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, </w:t>
      </w:r>
      <w:r w:rsidR="00134684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у вас же ничего не издается</w:t>
      </w:r>
      <w:r w:rsidR="008354EB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134684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.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2702D8">
        <w:rPr>
          <w:rFonts w:ascii="Times New Roman" w:hAnsi="Times New Roman" w:cs="Times New Roman"/>
          <w:sz w:val="28"/>
          <w:szCs w:val="28"/>
          <w:highlight w:val="lightGray"/>
        </w:rPr>
        <w:t xml:space="preserve">Я говорю: 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«Ну, кто хочет, </w:t>
      </w:r>
      <w:r w:rsidR="00232166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тот</w:t>
      </w:r>
      <w:r w:rsidR="001D38DF">
        <w:rPr>
          <w:rFonts w:ascii="Times New Roman" w:hAnsi="Times New Roman" w:cs="Times New Roman"/>
          <w:i/>
          <w:sz w:val="28"/>
          <w:szCs w:val="28"/>
          <w:highlight w:val="lightGray"/>
        </w:rPr>
        <w:t>,</w:t>
      </w:r>
      <w:r w:rsidR="00232166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1D38DF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наверное, </w:t>
      </w:r>
      <w:r w:rsidR="00232166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знает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232166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.</w:t>
      </w:r>
      <w:r w:rsid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8354EB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«</w:t>
      </w:r>
      <w:r w:rsidR="00134684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Но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с другой стороны,</w:t>
      </w:r>
      <w:r w:rsidR="00134684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Вы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,</w:t>
      </w:r>
      <w:r w:rsidR="00134684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же художник!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8354EB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Художники вообще не долж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н</w:t>
      </w:r>
      <w:r w:rsidR="008354EB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ы</w:t>
      </w:r>
      <w:r w:rsidR="002702D8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ничего знать</w:t>
      </w:r>
      <w:r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»</w:t>
      </w:r>
      <w:r w:rsidR="00232166" w:rsidRPr="008354EB">
        <w:rPr>
          <w:rFonts w:ascii="Times New Roman" w:hAnsi="Times New Roman" w:cs="Times New Roman"/>
          <w:i/>
          <w:sz w:val="28"/>
          <w:szCs w:val="28"/>
          <w:highlight w:val="lightGray"/>
        </w:rPr>
        <w:t>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2702D8" w:rsidRPr="002702D8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(смеется) </w:t>
      </w:r>
      <w:r w:rsidR="002702D8">
        <w:rPr>
          <w:rFonts w:ascii="Times New Roman" w:hAnsi="Times New Roman" w:cs="Times New Roman"/>
          <w:sz w:val="28"/>
          <w:szCs w:val="28"/>
          <w:highlight w:val="lightGray"/>
        </w:rPr>
        <w:t>Что</w:t>
      </w:r>
      <w:r w:rsidR="002702D8" w:rsidRPr="002702D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2702D8" w:rsidRPr="007F305E">
        <w:rPr>
          <w:rFonts w:ascii="Times New Roman" w:hAnsi="Times New Roman" w:cs="Times New Roman"/>
          <w:sz w:val="28"/>
          <w:szCs w:val="28"/>
          <w:highlight w:val="lightGray"/>
        </w:rPr>
        <w:t>правда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на самом деле</w:t>
      </w:r>
      <w:r w:rsidR="00BB4EF6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2702D8">
        <w:rPr>
          <w:rFonts w:ascii="Times New Roman" w:hAnsi="Times New Roman" w:cs="Times New Roman"/>
          <w:sz w:val="28"/>
          <w:szCs w:val="28"/>
          <w:highlight w:val="lightGray"/>
        </w:rPr>
        <w:t xml:space="preserve"> потому что х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>удожники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>в основном ничего не знают.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2702D8" w:rsidRPr="007F305E" w:rsidRDefault="002702D8" w:rsidP="00270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 xml:space="preserve">И.С.: </w:t>
      </w:r>
      <w:r w:rsidRPr="002702D8">
        <w:rPr>
          <w:rFonts w:ascii="Times New Roman" w:hAnsi="Times New Roman" w:cs="Times New Roman"/>
          <w:sz w:val="28"/>
          <w:szCs w:val="28"/>
          <w:highlight w:val="lightGray"/>
        </w:rPr>
        <w:t>Ну, чаще всего, да.</w:t>
      </w:r>
    </w:p>
    <w:p w:rsidR="002702D8" w:rsidRDefault="002702D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>Тупые люди - это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художники. </w:t>
      </w:r>
      <w:r>
        <w:rPr>
          <w:rFonts w:ascii="Times New Roman" w:hAnsi="Times New Roman" w:cs="Times New Roman"/>
          <w:sz w:val="28"/>
          <w:szCs w:val="28"/>
          <w:highlight w:val="lightGray"/>
        </w:rPr>
        <w:t>Но, п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равда,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там тоже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есть свои градации. </w:t>
      </w:r>
      <w:r w:rsidR="001D38DF">
        <w:rPr>
          <w:rFonts w:ascii="Times New Roman" w:hAnsi="Times New Roman" w:cs="Times New Roman"/>
          <w:sz w:val="28"/>
          <w:szCs w:val="28"/>
          <w:highlight w:val="lightGray"/>
        </w:rPr>
        <w:t>Потому что гафики, книжники-графики…</w:t>
      </w:r>
    </w:p>
    <w:p w:rsidR="002702D8" w:rsidRPr="002702D8" w:rsidRDefault="002702D8" w:rsidP="00270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И.С.:</w:t>
      </w:r>
      <w:r w:rsidR="006A7A2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="006A7A2C" w:rsidRPr="006A7A2C">
        <w:rPr>
          <w:rFonts w:ascii="Times New Roman" w:hAnsi="Times New Roman" w:cs="Times New Roman"/>
          <w:sz w:val="28"/>
          <w:szCs w:val="28"/>
          <w:highlight w:val="lightGray"/>
        </w:rPr>
        <w:t>…книжки читают.</w:t>
      </w: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2702D8">
        <w:rPr>
          <w:rFonts w:ascii="Times New Roman" w:hAnsi="Times New Roman" w:cs="Times New Roman"/>
          <w:sz w:val="28"/>
          <w:szCs w:val="28"/>
          <w:highlight w:val="lightGray"/>
        </w:rPr>
        <w:t>Театральные х</w:t>
      </w:r>
      <w:r w:rsidR="00DF3850">
        <w:rPr>
          <w:rFonts w:ascii="Times New Roman" w:hAnsi="Times New Roman" w:cs="Times New Roman"/>
          <w:sz w:val="28"/>
          <w:szCs w:val="28"/>
          <w:highlight w:val="lightGray"/>
        </w:rPr>
        <w:t>удожники опять же читают книжки и музыку слушают.</w:t>
      </w:r>
    </w:p>
    <w:p w:rsidR="00DE342E" w:rsidRDefault="002702D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Театральные художники,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чита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ют пьесы,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 xml:space="preserve"> не книжки, а пьесы</w:t>
      </w:r>
      <w:r w:rsidR="00186C7B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86C7B">
        <w:rPr>
          <w:rFonts w:ascii="Times New Roman" w:hAnsi="Times New Roman" w:cs="Times New Roman"/>
          <w:sz w:val="28"/>
          <w:szCs w:val="28"/>
          <w:highlight w:val="lightGray"/>
        </w:rPr>
        <w:t>то есть литературу туже</w:t>
      </w:r>
      <w:r w:rsidR="008274F8" w:rsidRPr="007F305E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Живописцы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время от времени..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самыми тупыми считаются скульпторы. Никогда ничего не читают,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и 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>радио не слушают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 xml:space="preserve"> и </w:t>
      </w:r>
      <w:r w:rsidR="00186C7B">
        <w:rPr>
          <w:rFonts w:ascii="Times New Roman" w:hAnsi="Times New Roman" w:cs="Times New Roman"/>
          <w:sz w:val="28"/>
          <w:szCs w:val="28"/>
          <w:highlight w:val="lightGray"/>
        </w:rPr>
        <w:t xml:space="preserve">вообще ничего не знают – это скульпторы.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 xml:space="preserve">Вот самые тупые – это скульпторы. </w:t>
      </w:r>
      <w:r w:rsidR="00186C7B" w:rsidRPr="007F305E">
        <w:rPr>
          <w:rFonts w:ascii="Times New Roman" w:hAnsi="Times New Roman" w:cs="Times New Roman"/>
          <w:i/>
          <w:sz w:val="28"/>
          <w:szCs w:val="28"/>
          <w:highlight w:val="lightGray"/>
        </w:rPr>
        <w:t>(смеются)</w:t>
      </w:r>
      <w:r w:rsidR="00186C7B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F3850">
        <w:rPr>
          <w:rFonts w:ascii="Times New Roman" w:hAnsi="Times New Roman" w:cs="Times New Roman"/>
          <w:sz w:val="28"/>
          <w:szCs w:val="28"/>
          <w:highlight w:val="lightGray"/>
        </w:rPr>
        <w:t xml:space="preserve">Это градация академии </w:t>
      </w:r>
      <w:r w:rsidR="000C66DA">
        <w:rPr>
          <w:rFonts w:ascii="Times New Roman" w:hAnsi="Times New Roman" w:cs="Times New Roman"/>
          <w:sz w:val="28"/>
          <w:szCs w:val="28"/>
          <w:highlight w:val="lightGray"/>
        </w:rPr>
        <w:t>художеств.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[нерзб] </w:t>
      </w:r>
      <w:r w:rsidR="00DF3850">
        <w:rPr>
          <w:rFonts w:ascii="Times New Roman" w:hAnsi="Times New Roman" w:cs="Times New Roman"/>
          <w:sz w:val="28"/>
          <w:szCs w:val="28"/>
          <w:highlight w:val="lightGray"/>
        </w:rPr>
        <w:t xml:space="preserve">Вот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т</w:t>
      </w:r>
      <w:r w:rsidR="00DE342E">
        <w:rPr>
          <w:rFonts w:ascii="Times New Roman" w:hAnsi="Times New Roman" w:cs="Times New Roman"/>
          <w:sz w:val="28"/>
          <w:szCs w:val="28"/>
          <w:highlight w:val="lightGray"/>
        </w:rPr>
        <w:t xml:space="preserve">ак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у них идет. Ну, так</w:t>
      </w:r>
      <w:r w:rsidR="00DE342E">
        <w:rPr>
          <w:rFonts w:ascii="Times New Roman" w:hAnsi="Times New Roman" w:cs="Times New Roman"/>
          <w:sz w:val="28"/>
          <w:szCs w:val="28"/>
          <w:highlight w:val="lightGray"/>
        </w:rPr>
        <w:t>же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как в оркестре: самые тупые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 -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это ударные, </w:t>
      </w:r>
      <w:r w:rsidR="00DE342E">
        <w:rPr>
          <w:rFonts w:ascii="Times New Roman" w:hAnsi="Times New Roman" w:cs="Times New Roman"/>
          <w:sz w:val="28"/>
          <w:szCs w:val="28"/>
          <w:highlight w:val="lightGray"/>
        </w:rPr>
        <w:t xml:space="preserve">и </w:t>
      </w:r>
      <w:r w:rsidR="003535A8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потом </w:t>
      </w:r>
      <w:r w:rsidR="00DE342E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3F6C4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медные</w:t>
      </w:r>
      <w:r w:rsidR="003F6C4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DE342E">
        <w:rPr>
          <w:rFonts w:ascii="Times New Roman" w:hAnsi="Times New Roman" w:cs="Times New Roman"/>
          <w:sz w:val="28"/>
          <w:szCs w:val="28"/>
          <w:highlight w:val="lightGray"/>
        </w:rPr>
        <w:t xml:space="preserve">это самые тупые. </w:t>
      </w:r>
    </w:p>
    <w:p w:rsidR="00DE342E" w:rsidRPr="007F305E" w:rsidRDefault="00DE342E" w:rsidP="00DE3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Pr="00DE342E">
        <w:rPr>
          <w:rFonts w:ascii="Times New Roman" w:hAnsi="Times New Roman" w:cs="Times New Roman"/>
          <w:sz w:val="28"/>
          <w:szCs w:val="28"/>
          <w:highlight w:val="lightGray"/>
        </w:rPr>
        <w:t>Флейты?</w:t>
      </w:r>
    </w:p>
    <w:p w:rsidR="00DE342E" w:rsidRDefault="00DE342E" w:rsidP="00DE3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>Нет медные, а потом уже идут флейты всякие.</w:t>
      </w:r>
    </w:p>
    <w:p w:rsidR="00DE342E" w:rsidRPr="00DE342E" w:rsidRDefault="00DE342E" w:rsidP="00DE3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И.С.: </w:t>
      </w:r>
      <w:r w:rsidRPr="00DE342E">
        <w:rPr>
          <w:rFonts w:ascii="Times New Roman" w:hAnsi="Times New Roman" w:cs="Times New Roman"/>
          <w:sz w:val="28"/>
          <w:szCs w:val="28"/>
          <w:highlight w:val="lightGray"/>
        </w:rPr>
        <w:t>Почему у музыкантов так?</w:t>
      </w:r>
    </w:p>
    <w:p w:rsidR="008274F8" w:rsidRPr="00931250" w:rsidRDefault="00DE342E" w:rsidP="00DE3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5E">
        <w:rPr>
          <w:rFonts w:ascii="Times New Roman" w:hAnsi="Times New Roman" w:cs="Times New Roman"/>
          <w:b/>
          <w:sz w:val="28"/>
          <w:szCs w:val="28"/>
          <w:highlight w:val="lightGray"/>
        </w:rPr>
        <w:t>Ф.В.:</w: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DE342E">
        <w:rPr>
          <w:rFonts w:ascii="Times New Roman" w:hAnsi="Times New Roman" w:cs="Times New Roman"/>
          <w:sz w:val="28"/>
          <w:szCs w:val="28"/>
          <w:highlight w:val="lightGray"/>
        </w:rPr>
        <w:t>И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самый</w:t>
      </w:r>
      <w:r w:rsidR="003F6C46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высокий уровень - </w:t>
      </w:r>
      <w:r w:rsidR="003F6C46" w:rsidRPr="007F305E">
        <w:rPr>
          <w:rFonts w:ascii="Times New Roman" w:hAnsi="Times New Roman" w:cs="Times New Roman"/>
          <w:sz w:val="28"/>
          <w:szCs w:val="28"/>
          <w:highlight w:val="lightGray"/>
        </w:rPr>
        <w:t>это скрипачи.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Ну, то есть вот так </w:t>
      </w:r>
      <w:r w:rsidR="00186C7B" w:rsidRPr="007F305E">
        <w:rPr>
          <w:rFonts w:ascii="Times New Roman" w:hAnsi="Times New Roman" w:cs="Times New Roman"/>
          <w:sz w:val="28"/>
          <w:szCs w:val="28"/>
          <w:highlight w:val="lightGray"/>
        </w:rPr>
        <w:t>снизу</w:t>
      </w:r>
      <w:r w:rsidR="00186C7B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идет 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>вверх</w:t>
      </w:r>
      <w:r>
        <w:rPr>
          <w:rFonts w:ascii="Times New Roman" w:hAnsi="Times New Roman" w:cs="Times New Roman"/>
          <w:sz w:val="28"/>
          <w:szCs w:val="28"/>
          <w:highlight w:val="lightGray"/>
        </w:rPr>
        <w:t>, скрипачи – это самые интеллектуалы.</w:t>
      </w:r>
      <w:r w:rsidR="00134684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А в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от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 это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 идет такое… </w:t>
      </w:r>
      <w:r>
        <w:rPr>
          <w:rFonts w:ascii="Times New Roman" w:hAnsi="Times New Roman" w:cs="Times New Roman"/>
          <w:sz w:val="28"/>
          <w:szCs w:val="28"/>
          <w:highlight w:val="lightGray"/>
        </w:rPr>
        <w:t>И поэтому там при М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алом оперном </w:t>
      </w:r>
      <w:r>
        <w:rPr>
          <w:rFonts w:ascii="Times New Roman" w:hAnsi="Times New Roman" w:cs="Times New Roman"/>
          <w:sz w:val="28"/>
          <w:szCs w:val="28"/>
          <w:highlight w:val="lightGray"/>
        </w:rPr>
        <w:t>там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был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 xml:space="preserve">очень 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один </w:t>
      </w:r>
      <w:r w:rsidR="00186C7B">
        <w:rPr>
          <w:rFonts w:ascii="Times New Roman" w:hAnsi="Times New Roman" w:cs="Times New Roman"/>
          <w:sz w:val="28"/>
          <w:szCs w:val="28"/>
          <w:highlight w:val="lightGray"/>
        </w:rPr>
        <w:t xml:space="preserve">остроумный 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>знаменитый тубист, остроумный</w:t>
      </w:r>
      <w:r w:rsidR="00E92E6A" w:rsidRPr="007F305E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и всякое разный человек, мы с ним много общались, потому что 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мы с ним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ходили 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в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один 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>детский сад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D87892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ну, имеется в виду </w:t>
      </w:r>
      <w:r w:rsidR="00AB257D" w:rsidRPr="007F305E">
        <w:rPr>
          <w:rFonts w:ascii="Times New Roman" w:hAnsi="Times New Roman" w:cs="Times New Roman"/>
          <w:sz w:val="28"/>
          <w:szCs w:val="28"/>
          <w:highlight w:val="lightGray"/>
        </w:rPr>
        <w:t>детей водили</w:t>
      </w:r>
      <w:r w:rsidR="008B3A55" w:rsidRPr="007F305E">
        <w:rPr>
          <w:rFonts w:ascii="Times New Roman" w:hAnsi="Times New Roman" w:cs="Times New Roman"/>
          <w:sz w:val="28"/>
          <w:szCs w:val="28"/>
          <w:highlight w:val="lightGray"/>
        </w:rPr>
        <w:t xml:space="preserve">).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Поэтому мы с ним часто встречались, ну, п</w:t>
      </w:r>
      <w:r>
        <w:rPr>
          <w:rFonts w:ascii="Times New Roman" w:hAnsi="Times New Roman" w:cs="Times New Roman"/>
          <w:sz w:val="28"/>
          <w:szCs w:val="28"/>
          <w:highlight w:val="lightGray"/>
        </w:rPr>
        <w:t>омимо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 [нерзб]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, ещё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вот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так общались. И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п</w:t>
      </w:r>
      <w:r>
        <w:rPr>
          <w:rFonts w:ascii="Times New Roman" w:hAnsi="Times New Roman" w:cs="Times New Roman"/>
          <w:sz w:val="28"/>
          <w:szCs w:val="28"/>
          <w:highlight w:val="lightGray"/>
        </w:rPr>
        <w:t>оэтому он мене рассказывал, что «</w:t>
      </w:r>
      <w:r w:rsidR="005C5681">
        <w:rPr>
          <w:rFonts w:ascii="Times New Roman" w:hAnsi="Times New Roman" w:cs="Times New Roman"/>
          <w:sz w:val="28"/>
          <w:szCs w:val="28"/>
          <w:highlight w:val="lightGray"/>
        </w:rPr>
        <w:t>эти пижоны дирижеры думают, что они умнее всех</w:t>
      </w:r>
      <w:r w:rsidR="00AB257D" w:rsidRPr="007F305E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А я там что-то такое сказал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…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»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А </w:t>
      </w:r>
      <w:r w:rsidR="000677DC">
        <w:rPr>
          <w:rFonts w:ascii="Times New Roman" w:hAnsi="Times New Roman" w:cs="Times New Roman"/>
          <w:sz w:val="28"/>
          <w:szCs w:val="28"/>
          <w:highlight w:val="lightGray"/>
        </w:rPr>
        <w:t>Темирканов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говорит: </w:t>
      </w:r>
      <w:r w:rsidRPr="00A31C47">
        <w:rPr>
          <w:rFonts w:ascii="Times New Roman" w:hAnsi="Times New Roman" w:cs="Times New Roman"/>
          <w:i/>
          <w:sz w:val="28"/>
          <w:szCs w:val="28"/>
          <w:highlight w:val="lightGray"/>
        </w:rPr>
        <w:t>«Надо же, какие у вас люди в оркестре сидят…»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Ну, там что-то такое запах был какой-то, а он </w:t>
      </w:r>
      <w:r w:rsidRPr="00232166">
        <w:rPr>
          <w:rFonts w:ascii="Times New Roman" w:hAnsi="Times New Roman" w:cs="Times New Roman"/>
          <w:sz w:val="28"/>
          <w:szCs w:val="28"/>
          <w:highlight w:val="lightGray"/>
        </w:rPr>
        <w:t>[тубист]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 xml:space="preserve">что-то такое </w:t>
      </w:r>
      <w:r>
        <w:rPr>
          <w:rFonts w:ascii="Times New Roman" w:hAnsi="Times New Roman" w:cs="Times New Roman"/>
          <w:sz w:val="28"/>
          <w:szCs w:val="28"/>
          <w:highlight w:val="lightGray"/>
        </w:rPr>
        <w:t>сказал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, что </w:t>
      </w:r>
      <w:r w:rsidR="00CA7864" w:rsidRPr="00A31C47">
        <w:rPr>
          <w:rFonts w:ascii="Times New Roman" w:hAnsi="Times New Roman" w:cs="Times New Roman"/>
          <w:i/>
          <w:sz w:val="28"/>
          <w:szCs w:val="28"/>
          <w:highlight w:val="lightGray"/>
        </w:rPr>
        <w:t>«дирижеры верзают за пультом, а пахнет здесь».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 На что Темирканов очень удивился, какие у вас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 мол</w:t>
      </w:r>
      <w:r w:rsidR="001237DC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 остроумные люди сидят в 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оркестре. 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Причем медные, н</w:t>
      </w:r>
      <w:r w:rsidR="00CA7864">
        <w:rPr>
          <w:rFonts w:ascii="Times New Roman" w:hAnsi="Times New Roman" w:cs="Times New Roman"/>
          <w:sz w:val="28"/>
          <w:szCs w:val="28"/>
          <w:highlight w:val="lightGray"/>
        </w:rPr>
        <w:t xml:space="preserve">у, тубист, что это </w:t>
      </w:r>
      <w:r w:rsidR="00AB257D" w:rsidRPr="007F305E">
        <w:rPr>
          <w:rFonts w:ascii="Times New Roman" w:hAnsi="Times New Roman" w:cs="Times New Roman"/>
          <w:sz w:val="28"/>
          <w:szCs w:val="28"/>
          <w:highlight w:val="lightGray"/>
        </w:rPr>
        <w:t>не по рангу.</w:t>
      </w:r>
      <w:r w:rsidR="00CA7864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>(смеется)</w:t>
      </w:r>
      <w:r w:rsidR="00232166" w:rsidRPr="00232166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r w:rsidR="00232166" w:rsidRPr="00232166">
        <w:rPr>
          <w:rFonts w:ascii="Times New Roman" w:hAnsi="Times New Roman" w:cs="Times New Roman"/>
          <w:sz w:val="28"/>
          <w:szCs w:val="28"/>
          <w:highlight w:val="lightGray"/>
        </w:rPr>
        <w:t>Вот к вопросу</w:t>
      </w:r>
      <w:r w:rsidR="00694F32">
        <w:rPr>
          <w:rFonts w:ascii="Times New Roman" w:hAnsi="Times New Roman" w:cs="Times New Roman"/>
          <w:sz w:val="28"/>
          <w:szCs w:val="28"/>
          <w:highlight w:val="lightGray"/>
        </w:rPr>
        <w:t>…</w:t>
      </w:r>
      <w:r w:rsidR="00232166" w:rsidRPr="00232166">
        <w:rPr>
          <w:rFonts w:ascii="Times New Roman" w:hAnsi="Times New Roman" w:cs="Times New Roman"/>
          <w:sz w:val="28"/>
          <w:szCs w:val="28"/>
          <w:highlight w:val="lightGray"/>
        </w:rPr>
        <w:t xml:space="preserve"> Так, что ещё рассказать.</w:t>
      </w:r>
    </w:p>
    <w:p w:rsidR="008B3A55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8B3A55" w:rsidRPr="00931250">
        <w:rPr>
          <w:rFonts w:ascii="Times New Roman" w:hAnsi="Times New Roman" w:cs="Times New Roman"/>
          <w:sz w:val="28"/>
          <w:szCs w:val="28"/>
        </w:rPr>
        <w:t>Расскажите теперь про живопись.</w:t>
      </w:r>
      <w:r w:rsidR="00AB257D">
        <w:rPr>
          <w:rFonts w:ascii="Times New Roman" w:hAnsi="Times New Roman" w:cs="Times New Roman"/>
          <w:sz w:val="28"/>
          <w:szCs w:val="28"/>
        </w:rPr>
        <w:t xml:space="preserve"> Про </w:t>
      </w:r>
      <w:commentRangeStart w:id="11"/>
      <w:r w:rsidR="00AB257D">
        <w:rPr>
          <w:rFonts w:ascii="Times New Roman" w:hAnsi="Times New Roman" w:cs="Times New Roman"/>
          <w:sz w:val="28"/>
          <w:szCs w:val="28"/>
        </w:rPr>
        <w:t>Вашу</w:t>
      </w:r>
      <w:commentRangeEnd w:id="11"/>
      <w:r w:rsidR="007B70E0">
        <w:rPr>
          <w:rStyle w:val="a3"/>
        </w:rPr>
        <w:commentReference w:id="11"/>
      </w:r>
      <w:r w:rsidR="00AB25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3A55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57D">
        <w:rPr>
          <w:rFonts w:ascii="Times New Roman" w:hAnsi="Times New Roman" w:cs="Times New Roman"/>
          <w:b/>
          <w:sz w:val="28"/>
          <w:szCs w:val="28"/>
        </w:rPr>
        <w:t>Ф.В.:</w:t>
      </w:r>
      <w:r w:rsidR="00C833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696F" w:rsidRPr="0055696F">
        <w:rPr>
          <w:rFonts w:ascii="Times New Roman" w:hAnsi="Times New Roman" w:cs="Times New Roman"/>
          <w:sz w:val="28"/>
          <w:szCs w:val="28"/>
        </w:rPr>
        <w:t>что надо нам сказать.</w:t>
      </w:r>
      <w:r w:rsidR="00556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33BB">
        <w:rPr>
          <w:rFonts w:ascii="Times New Roman" w:hAnsi="Times New Roman" w:cs="Times New Roman"/>
          <w:sz w:val="28"/>
          <w:szCs w:val="28"/>
        </w:rPr>
        <w:t>В</w:t>
      </w:r>
      <w:r w:rsidR="000677DC">
        <w:rPr>
          <w:rFonts w:ascii="Times New Roman" w:hAnsi="Times New Roman" w:cs="Times New Roman"/>
          <w:sz w:val="28"/>
          <w:szCs w:val="28"/>
        </w:rPr>
        <w:t>от – становление художника.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833BB">
        <w:rPr>
          <w:rFonts w:ascii="Times New Roman" w:hAnsi="Times New Roman" w:cs="Times New Roman"/>
          <w:sz w:val="28"/>
          <w:szCs w:val="28"/>
        </w:rPr>
        <w:t>К</w:t>
      </w:r>
      <w:r w:rsidR="008B3A55" w:rsidRPr="00931250">
        <w:rPr>
          <w:rFonts w:ascii="Times New Roman" w:hAnsi="Times New Roman" w:cs="Times New Roman"/>
          <w:sz w:val="28"/>
          <w:szCs w:val="28"/>
        </w:rPr>
        <w:t>ак стать художником? Это</w:t>
      </w:r>
      <w:r w:rsidR="006A548A">
        <w:rPr>
          <w:rFonts w:ascii="Times New Roman" w:hAnsi="Times New Roman" w:cs="Times New Roman"/>
          <w:sz w:val="28"/>
          <w:szCs w:val="28"/>
        </w:rPr>
        <w:t>, конечно,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п</w:t>
      </w:r>
      <w:r w:rsidR="00AB257D">
        <w:rPr>
          <w:rFonts w:ascii="Times New Roman" w:hAnsi="Times New Roman" w:cs="Times New Roman"/>
          <w:sz w:val="28"/>
          <w:szCs w:val="28"/>
        </w:rPr>
        <w:t>роблема</w:t>
      </w:r>
      <w:r w:rsidR="0055696F">
        <w:rPr>
          <w:rFonts w:ascii="Times New Roman" w:hAnsi="Times New Roman" w:cs="Times New Roman"/>
          <w:sz w:val="28"/>
          <w:szCs w:val="28"/>
        </w:rPr>
        <w:t xml:space="preserve"> такая – как говорится, </w:t>
      </w:r>
      <w:r w:rsidR="006A548A">
        <w:rPr>
          <w:rFonts w:ascii="Times New Roman" w:hAnsi="Times New Roman" w:cs="Times New Roman"/>
          <w:sz w:val="28"/>
          <w:szCs w:val="28"/>
        </w:rPr>
        <w:t xml:space="preserve"> </w:t>
      </w:r>
      <w:r w:rsidR="00AB257D">
        <w:rPr>
          <w:rFonts w:ascii="Times New Roman" w:hAnsi="Times New Roman" w:cs="Times New Roman"/>
          <w:sz w:val="28"/>
          <w:szCs w:val="28"/>
        </w:rPr>
        <w:t xml:space="preserve">не позавидуешь тем людям, которые хотят этого. </w:t>
      </w:r>
      <w:r w:rsidR="004D0560">
        <w:rPr>
          <w:rFonts w:ascii="Times New Roman" w:hAnsi="Times New Roman" w:cs="Times New Roman"/>
          <w:sz w:val="28"/>
          <w:szCs w:val="28"/>
        </w:rPr>
        <w:t xml:space="preserve">То есть, это не </w:t>
      </w:r>
      <w:r w:rsidR="008B3A55" w:rsidRPr="00931250">
        <w:rPr>
          <w:rFonts w:ascii="Times New Roman" w:hAnsi="Times New Roman" w:cs="Times New Roman"/>
          <w:sz w:val="28"/>
          <w:szCs w:val="28"/>
        </w:rPr>
        <w:t>просто</w:t>
      </w:r>
      <w:r w:rsidR="00C833BB">
        <w:rPr>
          <w:rFonts w:ascii="Times New Roman" w:hAnsi="Times New Roman" w:cs="Times New Roman"/>
          <w:sz w:val="28"/>
          <w:szCs w:val="28"/>
        </w:rPr>
        <w:t>, что ты идешь</w:t>
      </w:r>
      <w:r w:rsidR="00694F32">
        <w:rPr>
          <w:rFonts w:ascii="Times New Roman" w:hAnsi="Times New Roman" w:cs="Times New Roman"/>
          <w:sz w:val="28"/>
          <w:szCs w:val="28"/>
        </w:rPr>
        <w:t>,</w:t>
      </w:r>
      <w:r w:rsidR="00C833BB">
        <w:rPr>
          <w:rFonts w:ascii="Times New Roman" w:hAnsi="Times New Roman" w:cs="Times New Roman"/>
          <w:sz w:val="28"/>
          <w:szCs w:val="28"/>
        </w:rPr>
        <w:t xml:space="preserve"> учишься</w:t>
      </w:r>
      <w:r w:rsidR="004D0560">
        <w:rPr>
          <w:rFonts w:ascii="Times New Roman" w:hAnsi="Times New Roman" w:cs="Times New Roman"/>
          <w:sz w:val="28"/>
          <w:szCs w:val="28"/>
        </w:rPr>
        <w:t>, скажем,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833BB">
        <w:rPr>
          <w:rFonts w:ascii="Times New Roman" w:hAnsi="Times New Roman" w:cs="Times New Roman"/>
          <w:sz w:val="28"/>
          <w:szCs w:val="28"/>
        </w:rPr>
        <w:t>у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B257D">
        <w:rPr>
          <w:rFonts w:ascii="Times New Roman" w:hAnsi="Times New Roman" w:cs="Times New Roman"/>
          <w:sz w:val="28"/>
          <w:szCs w:val="28"/>
        </w:rPr>
        <w:t>Репин</w:t>
      </w:r>
      <w:r w:rsidR="00C833BB">
        <w:rPr>
          <w:rFonts w:ascii="Times New Roman" w:hAnsi="Times New Roman" w:cs="Times New Roman"/>
          <w:sz w:val="28"/>
          <w:szCs w:val="28"/>
        </w:rPr>
        <w:t>а</w:t>
      </w:r>
      <w:r w:rsidR="004D0560">
        <w:rPr>
          <w:rFonts w:ascii="Times New Roman" w:hAnsi="Times New Roman" w:cs="Times New Roman"/>
          <w:sz w:val="28"/>
          <w:szCs w:val="28"/>
        </w:rPr>
        <w:t>,</w:t>
      </w:r>
      <w:r w:rsidR="00AB257D">
        <w:rPr>
          <w:rFonts w:ascii="Times New Roman" w:hAnsi="Times New Roman" w:cs="Times New Roman"/>
          <w:sz w:val="28"/>
          <w:szCs w:val="28"/>
        </w:rPr>
        <w:t xml:space="preserve"> и становишься как Репин, </w:t>
      </w:r>
      <w:r w:rsidR="006A548A">
        <w:rPr>
          <w:rFonts w:ascii="Times New Roman" w:hAnsi="Times New Roman" w:cs="Times New Roman"/>
          <w:sz w:val="28"/>
          <w:szCs w:val="28"/>
        </w:rPr>
        <w:t xml:space="preserve">ну, </w:t>
      </w:r>
      <w:r w:rsidR="00C833B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AB257D">
        <w:rPr>
          <w:rFonts w:ascii="Times New Roman" w:hAnsi="Times New Roman" w:cs="Times New Roman"/>
          <w:sz w:val="28"/>
          <w:szCs w:val="28"/>
        </w:rPr>
        <w:t>или идешь к Угарову и становишься как Угаров</w:t>
      </w:r>
      <w:r w:rsidR="002F4818">
        <w:rPr>
          <w:rFonts w:ascii="Times New Roman" w:hAnsi="Times New Roman" w:cs="Times New Roman"/>
          <w:sz w:val="28"/>
          <w:szCs w:val="28"/>
        </w:rPr>
        <w:t>: он художник, и ты становишься художником</w:t>
      </w:r>
      <w:r w:rsidR="004D0560">
        <w:rPr>
          <w:rFonts w:ascii="Times New Roman" w:hAnsi="Times New Roman" w:cs="Times New Roman"/>
          <w:sz w:val="28"/>
          <w:szCs w:val="28"/>
        </w:rPr>
        <w:t xml:space="preserve"> же</w:t>
      </w:r>
      <w:r w:rsidR="002F4818">
        <w:rPr>
          <w:rFonts w:ascii="Times New Roman" w:hAnsi="Times New Roman" w:cs="Times New Roman"/>
          <w:sz w:val="28"/>
          <w:szCs w:val="28"/>
        </w:rPr>
        <w:t>. А у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нас </w:t>
      </w:r>
      <w:r w:rsidR="006A548A">
        <w:rPr>
          <w:rFonts w:ascii="Times New Roman" w:hAnsi="Times New Roman" w:cs="Times New Roman"/>
          <w:sz w:val="28"/>
          <w:szCs w:val="28"/>
        </w:rPr>
        <w:t xml:space="preserve">бывает </w:t>
      </w:r>
      <w:r w:rsidR="002F4818">
        <w:rPr>
          <w:rFonts w:ascii="Times New Roman" w:hAnsi="Times New Roman" w:cs="Times New Roman"/>
          <w:sz w:val="28"/>
          <w:szCs w:val="28"/>
        </w:rPr>
        <w:t>же всегда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наоборот, </w:t>
      </w:r>
      <w:r w:rsidR="006A548A">
        <w:rPr>
          <w:rFonts w:ascii="Times New Roman" w:hAnsi="Times New Roman" w:cs="Times New Roman"/>
          <w:sz w:val="28"/>
          <w:szCs w:val="28"/>
        </w:rPr>
        <w:t xml:space="preserve">и нужно было делать всегда все наоборот. И я помню, </w:t>
      </w:r>
      <w:r w:rsidR="004D0560">
        <w:rPr>
          <w:rFonts w:ascii="Times New Roman" w:hAnsi="Times New Roman" w:cs="Times New Roman"/>
          <w:sz w:val="28"/>
          <w:szCs w:val="28"/>
        </w:rPr>
        <w:t>поразился</w:t>
      </w:r>
      <w:r w:rsidR="00BB4EF6">
        <w:rPr>
          <w:rFonts w:ascii="Times New Roman" w:hAnsi="Times New Roman" w:cs="Times New Roman"/>
          <w:sz w:val="28"/>
          <w:szCs w:val="28"/>
        </w:rPr>
        <w:t>,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A548A">
        <w:rPr>
          <w:rFonts w:ascii="Times New Roman" w:hAnsi="Times New Roman" w:cs="Times New Roman"/>
          <w:sz w:val="28"/>
          <w:szCs w:val="28"/>
        </w:rPr>
        <w:t>когда прочел</w:t>
      </w:r>
      <w:r w:rsidR="004D0560">
        <w:rPr>
          <w:rFonts w:ascii="Times New Roman" w:hAnsi="Times New Roman" w:cs="Times New Roman"/>
          <w:sz w:val="28"/>
          <w:szCs w:val="28"/>
        </w:rPr>
        <w:t xml:space="preserve"> в свое время</w:t>
      </w:r>
      <w:r w:rsidR="00FF5DC9">
        <w:rPr>
          <w:rFonts w:ascii="Times New Roman" w:hAnsi="Times New Roman" w:cs="Times New Roman"/>
          <w:sz w:val="28"/>
          <w:szCs w:val="28"/>
        </w:rPr>
        <w:t>,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что у Кустодиева не было противоречий с Репиным, </w:t>
      </w:r>
      <w:r w:rsidR="00AB257D">
        <w:rPr>
          <w:rFonts w:ascii="Times New Roman" w:hAnsi="Times New Roman" w:cs="Times New Roman"/>
          <w:sz w:val="28"/>
          <w:szCs w:val="28"/>
        </w:rPr>
        <w:t xml:space="preserve">с его </w:t>
      </w:r>
      <w:r w:rsidR="008B3A55" w:rsidRPr="00931250">
        <w:rPr>
          <w:rFonts w:ascii="Times New Roman" w:hAnsi="Times New Roman" w:cs="Times New Roman"/>
          <w:sz w:val="28"/>
          <w:szCs w:val="28"/>
        </w:rPr>
        <w:t>учителем</w:t>
      </w:r>
      <w:r w:rsidR="00E92E6A">
        <w:rPr>
          <w:rFonts w:ascii="Times New Roman" w:hAnsi="Times New Roman" w:cs="Times New Roman"/>
          <w:sz w:val="28"/>
          <w:szCs w:val="28"/>
        </w:rPr>
        <w:t>.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F5DC9">
        <w:rPr>
          <w:rFonts w:ascii="Times New Roman" w:hAnsi="Times New Roman" w:cs="Times New Roman"/>
          <w:sz w:val="28"/>
          <w:szCs w:val="28"/>
        </w:rPr>
        <w:t>И что э</w:t>
      </w:r>
      <w:r w:rsidR="008B3A55" w:rsidRPr="00931250">
        <w:rPr>
          <w:rFonts w:ascii="Times New Roman" w:hAnsi="Times New Roman" w:cs="Times New Roman"/>
          <w:sz w:val="28"/>
          <w:szCs w:val="28"/>
        </w:rPr>
        <w:t>то большое счастье</w:t>
      </w:r>
      <w:r w:rsidR="00BB4EF6">
        <w:rPr>
          <w:rFonts w:ascii="Times New Roman" w:hAnsi="Times New Roman" w:cs="Times New Roman"/>
          <w:sz w:val="28"/>
          <w:szCs w:val="28"/>
        </w:rPr>
        <w:t>,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FF5DC9" w:rsidRPr="00931250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FF5DC9">
        <w:rPr>
          <w:rFonts w:ascii="Times New Roman" w:hAnsi="Times New Roman" w:cs="Times New Roman"/>
          <w:sz w:val="28"/>
          <w:szCs w:val="28"/>
        </w:rPr>
        <w:t xml:space="preserve">с </w:t>
      </w:r>
      <w:r w:rsidR="008B3A55" w:rsidRPr="00931250">
        <w:rPr>
          <w:rFonts w:ascii="Times New Roman" w:hAnsi="Times New Roman" w:cs="Times New Roman"/>
          <w:sz w:val="28"/>
          <w:szCs w:val="28"/>
        </w:rPr>
        <w:t>учител</w:t>
      </w:r>
      <w:r w:rsidR="00FF5DC9">
        <w:rPr>
          <w:rFonts w:ascii="Times New Roman" w:hAnsi="Times New Roman" w:cs="Times New Roman"/>
          <w:sz w:val="28"/>
          <w:szCs w:val="28"/>
        </w:rPr>
        <w:t>ем</w:t>
      </w:r>
      <w:r w:rsidR="008B3A5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F5DC9">
        <w:rPr>
          <w:rFonts w:ascii="Times New Roman" w:hAnsi="Times New Roman" w:cs="Times New Roman"/>
          <w:sz w:val="28"/>
          <w:szCs w:val="28"/>
        </w:rPr>
        <w:t>не в контрах находятся</w:t>
      </w:r>
      <w:r w:rsidR="000723D0">
        <w:rPr>
          <w:rFonts w:ascii="Times New Roman" w:hAnsi="Times New Roman" w:cs="Times New Roman"/>
          <w:sz w:val="28"/>
          <w:szCs w:val="28"/>
        </w:rPr>
        <w:t>, а душа в душу – это же очень хорошо, счастье</w:t>
      </w:r>
      <w:r w:rsidR="00DF18DB">
        <w:rPr>
          <w:rFonts w:ascii="Times New Roman" w:hAnsi="Times New Roman" w:cs="Times New Roman"/>
          <w:sz w:val="28"/>
          <w:szCs w:val="28"/>
        </w:rPr>
        <w:t>, да – в принципе.</w:t>
      </w:r>
      <w:r w:rsidR="000723D0">
        <w:rPr>
          <w:rFonts w:ascii="Times New Roman" w:hAnsi="Times New Roman" w:cs="Times New Roman"/>
          <w:sz w:val="28"/>
          <w:szCs w:val="28"/>
        </w:rPr>
        <w:t xml:space="preserve"> Я тогда, помню, </w:t>
      </w:r>
      <w:r w:rsidR="00AB257D">
        <w:rPr>
          <w:rFonts w:ascii="Times New Roman" w:hAnsi="Times New Roman" w:cs="Times New Roman"/>
          <w:sz w:val="28"/>
          <w:szCs w:val="28"/>
        </w:rPr>
        <w:t xml:space="preserve">был </w:t>
      </w:r>
      <w:r w:rsidR="002F4818">
        <w:rPr>
          <w:rFonts w:ascii="Times New Roman" w:hAnsi="Times New Roman" w:cs="Times New Roman"/>
          <w:sz w:val="28"/>
          <w:szCs w:val="28"/>
        </w:rPr>
        <w:t xml:space="preserve"> </w:t>
      </w:r>
      <w:r w:rsidR="00AB257D">
        <w:rPr>
          <w:rFonts w:ascii="Times New Roman" w:hAnsi="Times New Roman" w:cs="Times New Roman"/>
          <w:sz w:val="28"/>
          <w:szCs w:val="28"/>
        </w:rPr>
        <w:t>просто поражен, что так бывает.</w:t>
      </w:r>
    </w:p>
    <w:p w:rsidR="008C7D3A" w:rsidRDefault="008B3A5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Недавно я познакомился со скульптором </w:t>
      </w:r>
      <w:commentRangeStart w:id="12"/>
      <w:r w:rsidRPr="00931250">
        <w:rPr>
          <w:rFonts w:ascii="Times New Roman" w:hAnsi="Times New Roman" w:cs="Times New Roman"/>
          <w:sz w:val="28"/>
          <w:szCs w:val="28"/>
        </w:rPr>
        <w:t>Барановым</w:t>
      </w:r>
      <w:commentRangeEnd w:id="12"/>
      <w:r w:rsidR="00DF18DB">
        <w:rPr>
          <w:rStyle w:val="a3"/>
        </w:rPr>
        <w:commentReference w:id="12"/>
      </w:r>
      <w:r w:rsidR="00AB257D">
        <w:rPr>
          <w:rFonts w:ascii="Times New Roman" w:hAnsi="Times New Roman" w:cs="Times New Roman"/>
          <w:sz w:val="28"/>
          <w:szCs w:val="28"/>
        </w:rPr>
        <w:t xml:space="preserve"> в Москве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6062CE">
        <w:rPr>
          <w:rFonts w:ascii="Times New Roman" w:hAnsi="Times New Roman" w:cs="Times New Roman"/>
          <w:sz w:val="28"/>
          <w:szCs w:val="28"/>
        </w:rPr>
        <w:t>Это известный человек, он</w:t>
      </w:r>
      <w:r w:rsidR="00AB257D">
        <w:rPr>
          <w:rFonts w:ascii="Times New Roman" w:hAnsi="Times New Roman" w:cs="Times New Roman"/>
          <w:sz w:val="28"/>
          <w:szCs w:val="28"/>
        </w:rPr>
        <w:t xml:space="preserve"> лепил, в частности, Достоевского</w:t>
      </w:r>
      <w:r w:rsidR="006062CE">
        <w:rPr>
          <w:rFonts w:ascii="Times New Roman" w:hAnsi="Times New Roman" w:cs="Times New Roman"/>
          <w:sz w:val="28"/>
          <w:szCs w:val="28"/>
        </w:rPr>
        <w:t xml:space="preserve"> – в таких странных конструкциях</w:t>
      </w:r>
      <w:r w:rsidR="00AB257D">
        <w:rPr>
          <w:rFonts w:ascii="Times New Roman" w:hAnsi="Times New Roman" w:cs="Times New Roman"/>
          <w:sz w:val="28"/>
          <w:szCs w:val="28"/>
        </w:rPr>
        <w:t xml:space="preserve">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Он </w:t>
      </w:r>
      <w:r w:rsidR="00AB257D">
        <w:rPr>
          <w:rFonts w:ascii="Times New Roman" w:hAnsi="Times New Roman" w:cs="Times New Roman"/>
          <w:sz w:val="28"/>
          <w:szCs w:val="28"/>
        </w:rPr>
        <w:t xml:space="preserve">чем </w:t>
      </w:r>
      <w:r w:rsidRPr="00931250">
        <w:rPr>
          <w:rFonts w:ascii="Times New Roman" w:hAnsi="Times New Roman" w:cs="Times New Roman"/>
          <w:sz w:val="28"/>
          <w:szCs w:val="28"/>
        </w:rPr>
        <w:t>стал знаменит</w:t>
      </w:r>
      <w:r w:rsidR="00E92E6A">
        <w:rPr>
          <w:rFonts w:ascii="Times New Roman" w:hAnsi="Times New Roman" w:cs="Times New Roman"/>
          <w:sz w:val="28"/>
          <w:szCs w:val="28"/>
        </w:rPr>
        <w:t>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A1175">
        <w:rPr>
          <w:rFonts w:ascii="Times New Roman" w:hAnsi="Times New Roman" w:cs="Times New Roman"/>
          <w:sz w:val="28"/>
          <w:szCs w:val="28"/>
        </w:rPr>
        <w:t>он</w:t>
      </w:r>
      <w:r w:rsidRPr="00931250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6062CE">
        <w:rPr>
          <w:rFonts w:ascii="Times New Roman" w:hAnsi="Times New Roman" w:cs="Times New Roman"/>
          <w:sz w:val="28"/>
          <w:szCs w:val="28"/>
        </w:rPr>
        <w:t>подробно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лепил</w:t>
      </w:r>
      <w:r w:rsidR="00DA1175">
        <w:rPr>
          <w:rFonts w:ascii="Times New Roman" w:hAnsi="Times New Roman" w:cs="Times New Roman"/>
          <w:sz w:val="28"/>
          <w:szCs w:val="28"/>
        </w:rPr>
        <w:t xml:space="preserve"> –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F53EA">
        <w:rPr>
          <w:rFonts w:ascii="Times New Roman" w:hAnsi="Times New Roman" w:cs="Times New Roman"/>
          <w:sz w:val="28"/>
          <w:szCs w:val="28"/>
        </w:rPr>
        <w:t>в частности, даже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EF53EA">
        <w:rPr>
          <w:rFonts w:ascii="Times New Roman" w:hAnsi="Times New Roman" w:cs="Times New Roman"/>
          <w:sz w:val="28"/>
          <w:szCs w:val="28"/>
        </w:rPr>
        <w:t>пуговицы</w:t>
      </w:r>
      <w:r w:rsidRPr="00931250">
        <w:rPr>
          <w:rFonts w:ascii="Times New Roman" w:hAnsi="Times New Roman" w:cs="Times New Roman"/>
          <w:sz w:val="28"/>
          <w:szCs w:val="28"/>
        </w:rPr>
        <w:t>. Раньше у нас это было не принято,</w:t>
      </w:r>
      <w:r w:rsidR="00EF53EA">
        <w:rPr>
          <w:rFonts w:ascii="Times New Roman" w:hAnsi="Times New Roman" w:cs="Times New Roman"/>
          <w:sz w:val="28"/>
          <w:szCs w:val="28"/>
        </w:rPr>
        <w:t xml:space="preserve"> у нас как бы общее такое было,</w:t>
      </w:r>
      <w:r w:rsidR="00AB257D">
        <w:rPr>
          <w:rFonts w:ascii="Times New Roman" w:hAnsi="Times New Roman" w:cs="Times New Roman"/>
          <w:sz w:val="28"/>
          <w:szCs w:val="28"/>
        </w:rPr>
        <w:t xml:space="preserve"> </w:t>
      </w:r>
      <w:r w:rsidR="007D6A0B">
        <w:rPr>
          <w:rFonts w:ascii="Times New Roman" w:hAnsi="Times New Roman" w:cs="Times New Roman"/>
          <w:sz w:val="28"/>
          <w:szCs w:val="28"/>
        </w:rPr>
        <w:t xml:space="preserve">импрессионистская лепка (Трубецкой, </w:t>
      </w:r>
      <w:r w:rsidR="00EF53EA">
        <w:rPr>
          <w:rFonts w:ascii="Times New Roman" w:hAnsi="Times New Roman" w:cs="Times New Roman"/>
          <w:sz w:val="28"/>
          <w:szCs w:val="28"/>
        </w:rPr>
        <w:t>может быть</w:t>
      </w:r>
      <w:r w:rsidR="007D6A0B">
        <w:rPr>
          <w:rFonts w:ascii="Times New Roman" w:hAnsi="Times New Roman" w:cs="Times New Roman"/>
          <w:sz w:val="28"/>
          <w:szCs w:val="28"/>
        </w:rPr>
        <w:t xml:space="preserve">, самый </w:t>
      </w:r>
      <w:r w:rsidR="00EF53EA">
        <w:rPr>
          <w:rFonts w:ascii="Times New Roman" w:hAnsi="Times New Roman" w:cs="Times New Roman"/>
          <w:sz w:val="28"/>
          <w:szCs w:val="28"/>
        </w:rPr>
        <w:t xml:space="preserve">из них </w:t>
      </w:r>
      <w:r w:rsidR="007D6A0B">
        <w:rPr>
          <w:rFonts w:ascii="Times New Roman" w:hAnsi="Times New Roman" w:cs="Times New Roman"/>
          <w:sz w:val="28"/>
          <w:szCs w:val="28"/>
        </w:rPr>
        <w:t>лучший)</w:t>
      </w:r>
      <w:r w:rsidR="00AB257D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F53EA">
        <w:rPr>
          <w:rFonts w:ascii="Times New Roman" w:hAnsi="Times New Roman" w:cs="Times New Roman"/>
          <w:sz w:val="28"/>
          <w:szCs w:val="28"/>
        </w:rPr>
        <w:t xml:space="preserve">ну, когда </w:t>
      </w:r>
      <w:r w:rsidR="008C7D3A" w:rsidRPr="00931250">
        <w:rPr>
          <w:rFonts w:ascii="Times New Roman" w:hAnsi="Times New Roman" w:cs="Times New Roman"/>
          <w:sz w:val="28"/>
          <w:szCs w:val="28"/>
        </w:rPr>
        <w:t xml:space="preserve">условно все </w:t>
      </w:r>
      <w:r w:rsidR="008C7D3A">
        <w:rPr>
          <w:rFonts w:ascii="Times New Roman" w:hAnsi="Times New Roman" w:cs="Times New Roman"/>
          <w:sz w:val="28"/>
          <w:szCs w:val="28"/>
        </w:rPr>
        <w:t xml:space="preserve">это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делалось. </w:t>
      </w:r>
      <w:r w:rsidR="008C7D3A">
        <w:rPr>
          <w:rFonts w:ascii="Times New Roman" w:hAnsi="Times New Roman" w:cs="Times New Roman"/>
          <w:sz w:val="28"/>
          <w:szCs w:val="28"/>
        </w:rPr>
        <w:t xml:space="preserve">А вот он </w:t>
      </w:r>
      <w:r w:rsidR="00DA1175">
        <w:rPr>
          <w:rFonts w:ascii="Times New Roman" w:hAnsi="Times New Roman" w:cs="Times New Roman"/>
          <w:sz w:val="28"/>
          <w:szCs w:val="28"/>
        </w:rPr>
        <w:t xml:space="preserve">стал </w:t>
      </w:r>
      <w:r w:rsidR="008C7D3A">
        <w:rPr>
          <w:rFonts w:ascii="Times New Roman" w:hAnsi="Times New Roman" w:cs="Times New Roman"/>
          <w:sz w:val="28"/>
          <w:szCs w:val="28"/>
        </w:rPr>
        <w:t>очень подробно дела</w:t>
      </w:r>
      <w:r w:rsidR="00DA1175">
        <w:rPr>
          <w:rFonts w:ascii="Times New Roman" w:hAnsi="Times New Roman" w:cs="Times New Roman"/>
          <w:sz w:val="28"/>
          <w:szCs w:val="28"/>
        </w:rPr>
        <w:t>ть</w:t>
      </w:r>
      <w:r w:rsidR="008C7D3A">
        <w:rPr>
          <w:rFonts w:ascii="Times New Roman" w:hAnsi="Times New Roman" w:cs="Times New Roman"/>
          <w:sz w:val="28"/>
          <w:szCs w:val="28"/>
        </w:rPr>
        <w:t>, и его скульптуры кажутся странными такими, как будто это эскизы костюмов</w:t>
      </w:r>
      <w:r w:rsidR="005D5C93">
        <w:rPr>
          <w:rFonts w:ascii="Times New Roman" w:hAnsi="Times New Roman" w:cs="Times New Roman"/>
          <w:sz w:val="28"/>
          <w:szCs w:val="28"/>
        </w:rPr>
        <w:t xml:space="preserve"> театральных, но сделан</w:t>
      </w:r>
      <w:r w:rsidR="00866226">
        <w:rPr>
          <w:rFonts w:ascii="Times New Roman" w:hAnsi="Times New Roman" w:cs="Times New Roman"/>
          <w:sz w:val="28"/>
          <w:szCs w:val="28"/>
        </w:rPr>
        <w:t>ных</w:t>
      </w:r>
      <w:r w:rsidR="008C7D3A">
        <w:rPr>
          <w:rFonts w:ascii="Times New Roman" w:hAnsi="Times New Roman" w:cs="Times New Roman"/>
          <w:sz w:val="28"/>
          <w:szCs w:val="28"/>
        </w:rPr>
        <w:t xml:space="preserve"> из металла</w:t>
      </w:r>
      <w:r w:rsidR="005D5C93">
        <w:rPr>
          <w:rFonts w:ascii="Times New Roman" w:hAnsi="Times New Roman" w:cs="Times New Roman"/>
          <w:sz w:val="28"/>
          <w:szCs w:val="28"/>
        </w:rPr>
        <w:t>.</w:t>
      </w:r>
    </w:p>
    <w:p w:rsidR="00A507A5" w:rsidRDefault="00AC3382" w:rsidP="008A7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226">
        <w:rPr>
          <w:rFonts w:ascii="Times New Roman" w:hAnsi="Times New Roman" w:cs="Times New Roman"/>
          <w:sz w:val="28"/>
          <w:szCs w:val="28"/>
        </w:rPr>
        <w:t xml:space="preserve">И я </w:t>
      </w:r>
      <w:r w:rsidR="00866226" w:rsidRPr="00866226">
        <w:rPr>
          <w:rFonts w:ascii="Times New Roman" w:hAnsi="Times New Roman" w:cs="Times New Roman"/>
          <w:sz w:val="28"/>
          <w:szCs w:val="28"/>
        </w:rPr>
        <w:t>у н</w:t>
      </w:r>
      <w:r w:rsidRPr="00866226">
        <w:rPr>
          <w:rFonts w:ascii="Times New Roman" w:hAnsi="Times New Roman" w:cs="Times New Roman"/>
          <w:sz w:val="28"/>
          <w:szCs w:val="28"/>
        </w:rPr>
        <w:t xml:space="preserve">его спрашиваю: «А кто были ваши учителя?» </w:t>
      </w:r>
      <w:r w:rsidR="00866226">
        <w:rPr>
          <w:rFonts w:ascii="Times New Roman" w:hAnsi="Times New Roman" w:cs="Times New Roman"/>
          <w:sz w:val="28"/>
          <w:szCs w:val="28"/>
        </w:rPr>
        <w:t>О</w:t>
      </w:r>
      <w:r w:rsidRPr="00866226">
        <w:rPr>
          <w:rFonts w:ascii="Times New Roman" w:hAnsi="Times New Roman" w:cs="Times New Roman"/>
          <w:sz w:val="28"/>
          <w:szCs w:val="28"/>
        </w:rPr>
        <w:t xml:space="preserve">н </w:t>
      </w:r>
      <w:r w:rsidR="00866226" w:rsidRPr="00866226">
        <w:rPr>
          <w:rFonts w:ascii="Times New Roman" w:hAnsi="Times New Roman" w:cs="Times New Roman"/>
          <w:sz w:val="28"/>
          <w:szCs w:val="28"/>
        </w:rPr>
        <w:t>называет фамили</w:t>
      </w:r>
      <w:r w:rsidR="00726E9E">
        <w:rPr>
          <w:rFonts w:ascii="Times New Roman" w:hAnsi="Times New Roman" w:cs="Times New Roman"/>
          <w:sz w:val="28"/>
          <w:szCs w:val="28"/>
        </w:rPr>
        <w:t>ю</w:t>
      </w:r>
      <w:r w:rsidR="00866226">
        <w:rPr>
          <w:rFonts w:ascii="Times New Roman" w:hAnsi="Times New Roman" w:cs="Times New Roman"/>
          <w:sz w:val="28"/>
          <w:szCs w:val="28"/>
        </w:rPr>
        <w:t>, но</w:t>
      </w:r>
      <w:r w:rsidR="00866226" w:rsidRPr="00866226">
        <w:rPr>
          <w:rFonts w:ascii="Times New Roman" w:hAnsi="Times New Roman" w:cs="Times New Roman"/>
          <w:sz w:val="28"/>
          <w:szCs w:val="28"/>
        </w:rPr>
        <w:t xml:space="preserve"> </w:t>
      </w:r>
      <w:r w:rsidRPr="00866226">
        <w:rPr>
          <w:rFonts w:ascii="Times New Roman" w:hAnsi="Times New Roman" w:cs="Times New Roman"/>
          <w:sz w:val="28"/>
          <w:szCs w:val="28"/>
        </w:rPr>
        <w:t>говорит: «</w:t>
      </w:r>
      <w:r w:rsidR="00866226">
        <w:rPr>
          <w:rFonts w:ascii="Times New Roman" w:hAnsi="Times New Roman" w:cs="Times New Roman"/>
          <w:sz w:val="28"/>
          <w:szCs w:val="28"/>
        </w:rPr>
        <w:t>Но вы же понимаете</w:t>
      </w:r>
      <w:r w:rsidR="00726E9E">
        <w:rPr>
          <w:rFonts w:ascii="Times New Roman" w:hAnsi="Times New Roman" w:cs="Times New Roman"/>
          <w:sz w:val="28"/>
          <w:szCs w:val="28"/>
        </w:rPr>
        <w:t>,</w:t>
      </w:r>
      <w:r w:rsidR="00866226">
        <w:rPr>
          <w:rFonts w:ascii="Times New Roman" w:hAnsi="Times New Roman" w:cs="Times New Roman"/>
          <w:sz w:val="28"/>
          <w:szCs w:val="28"/>
        </w:rPr>
        <w:t xml:space="preserve"> что</w:t>
      </w:r>
      <w:r w:rsidRPr="00866226">
        <w:rPr>
          <w:rFonts w:ascii="Times New Roman" w:hAnsi="Times New Roman" w:cs="Times New Roman"/>
          <w:sz w:val="28"/>
          <w:szCs w:val="28"/>
        </w:rPr>
        <w:t xml:space="preserve"> </w:t>
      </w:r>
      <w:r w:rsidR="00726E9E">
        <w:rPr>
          <w:rFonts w:ascii="Times New Roman" w:hAnsi="Times New Roman" w:cs="Times New Roman"/>
          <w:sz w:val="28"/>
          <w:szCs w:val="28"/>
        </w:rPr>
        <w:t>если он мне говорил</w:t>
      </w:r>
      <w:r w:rsidR="003F1901">
        <w:rPr>
          <w:rFonts w:ascii="Times New Roman" w:hAnsi="Times New Roman" w:cs="Times New Roman"/>
          <w:sz w:val="28"/>
          <w:szCs w:val="28"/>
        </w:rPr>
        <w:t>, ч</w:t>
      </w:r>
      <w:r w:rsidR="00726E9E">
        <w:rPr>
          <w:rFonts w:ascii="Times New Roman" w:hAnsi="Times New Roman" w:cs="Times New Roman"/>
          <w:sz w:val="28"/>
          <w:szCs w:val="28"/>
        </w:rPr>
        <w:t>то пуговицы лепить не надо, то я, конечно, лепил пуговицы!»</w:t>
      </w:r>
      <w:r w:rsidR="008A76CF">
        <w:rPr>
          <w:rFonts w:ascii="Times New Roman" w:hAnsi="Times New Roman" w:cs="Times New Roman"/>
          <w:sz w:val="28"/>
          <w:szCs w:val="28"/>
        </w:rPr>
        <w:t xml:space="preserve"> Вот! То есть</w:t>
      </w:r>
      <w:r w:rsidR="00270780">
        <w:rPr>
          <w:rFonts w:ascii="Times New Roman" w:hAnsi="Times New Roman" w:cs="Times New Roman"/>
          <w:sz w:val="28"/>
          <w:szCs w:val="28"/>
        </w:rPr>
        <w:t>, в</w:t>
      </w:r>
      <w:r w:rsidR="008A76CF">
        <w:rPr>
          <w:rFonts w:ascii="Times New Roman" w:hAnsi="Times New Roman" w:cs="Times New Roman"/>
          <w:sz w:val="28"/>
          <w:szCs w:val="28"/>
        </w:rPr>
        <w:t xml:space="preserve">от это совершенно точная формулировка: что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всегда надо быть против учителя, </w:t>
      </w:r>
      <w:r w:rsidR="007D6A0B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E92E6A">
        <w:rPr>
          <w:rFonts w:ascii="Times New Roman" w:hAnsi="Times New Roman" w:cs="Times New Roman"/>
          <w:sz w:val="28"/>
          <w:szCs w:val="28"/>
        </w:rPr>
        <w:t>–</w:t>
      </w:r>
      <w:r w:rsidR="007D6A0B">
        <w:rPr>
          <w:rFonts w:ascii="Times New Roman" w:hAnsi="Times New Roman" w:cs="Times New Roman"/>
          <w:sz w:val="28"/>
          <w:szCs w:val="28"/>
        </w:rPr>
        <w:t xml:space="preserve">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это </w:t>
      </w:r>
      <w:r w:rsidR="008A76CF">
        <w:rPr>
          <w:rFonts w:ascii="Times New Roman" w:hAnsi="Times New Roman" w:cs="Times New Roman"/>
          <w:sz w:val="28"/>
          <w:szCs w:val="28"/>
        </w:rPr>
        <w:t xml:space="preserve">значит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система, </w:t>
      </w:r>
      <w:r w:rsidR="008A76CF">
        <w:rPr>
          <w:rFonts w:ascii="Times New Roman" w:hAnsi="Times New Roman" w:cs="Times New Roman"/>
          <w:sz w:val="28"/>
          <w:szCs w:val="28"/>
        </w:rPr>
        <w:t xml:space="preserve">а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E92E6A">
        <w:rPr>
          <w:rFonts w:ascii="Times New Roman" w:hAnsi="Times New Roman" w:cs="Times New Roman"/>
          <w:sz w:val="28"/>
          <w:szCs w:val="28"/>
        </w:rPr>
        <w:t>–</w:t>
      </w:r>
      <w:r w:rsidR="007D6A0B">
        <w:rPr>
          <w:rFonts w:ascii="Times New Roman" w:hAnsi="Times New Roman" w:cs="Times New Roman"/>
          <w:sz w:val="28"/>
          <w:szCs w:val="28"/>
        </w:rPr>
        <w:t xml:space="preserve"> </w:t>
      </w:r>
      <w:r w:rsidR="001F2C77" w:rsidRPr="00931250">
        <w:rPr>
          <w:rFonts w:ascii="Times New Roman" w:hAnsi="Times New Roman" w:cs="Times New Roman"/>
          <w:sz w:val="28"/>
          <w:szCs w:val="28"/>
        </w:rPr>
        <w:t>это</w:t>
      </w:r>
      <w:r w:rsidR="00270780">
        <w:rPr>
          <w:rFonts w:ascii="Times New Roman" w:hAnsi="Times New Roman" w:cs="Times New Roman"/>
          <w:sz w:val="28"/>
          <w:szCs w:val="28"/>
        </w:rPr>
        <w:t xml:space="preserve"> </w:t>
      </w:r>
      <w:r w:rsidR="008A76CF">
        <w:rPr>
          <w:rFonts w:ascii="Times New Roman" w:hAnsi="Times New Roman" w:cs="Times New Roman"/>
          <w:sz w:val="28"/>
          <w:szCs w:val="28"/>
        </w:rPr>
        <w:t xml:space="preserve">значит </w:t>
      </w:r>
      <w:r w:rsidR="007D6A0B">
        <w:rPr>
          <w:rFonts w:ascii="Times New Roman" w:hAnsi="Times New Roman" w:cs="Times New Roman"/>
          <w:sz w:val="28"/>
          <w:szCs w:val="28"/>
        </w:rPr>
        <w:t xml:space="preserve">коммунистическая </w:t>
      </w:r>
      <w:r w:rsidR="001F2C77" w:rsidRPr="00931250">
        <w:rPr>
          <w:rFonts w:ascii="Times New Roman" w:hAnsi="Times New Roman" w:cs="Times New Roman"/>
          <w:sz w:val="28"/>
          <w:szCs w:val="28"/>
        </w:rPr>
        <w:t>партия, Советский Союз,</w:t>
      </w:r>
      <w:r w:rsidR="00F85B71">
        <w:rPr>
          <w:rFonts w:ascii="Times New Roman" w:hAnsi="Times New Roman" w:cs="Times New Roman"/>
          <w:sz w:val="28"/>
          <w:szCs w:val="28"/>
        </w:rPr>
        <w:t xml:space="preserve"> и т.д.,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а мы, «левые» художники</w:t>
      </w:r>
      <w:r w:rsidR="00E92E6A">
        <w:rPr>
          <w:rFonts w:ascii="Times New Roman" w:hAnsi="Times New Roman" w:cs="Times New Roman"/>
          <w:sz w:val="28"/>
          <w:szCs w:val="28"/>
        </w:rPr>
        <w:t>,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F2C77" w:rsidRPr="00931250">
        <w:rPr>
          <w:rFonts w:ascii="Times New Roman" w:hAnsi="Times New Roman" w:cs="Times New Roman"/>
          <w:sz w:val="28"/>
          <w:szCs w:val="28"/>
        </w:rPr>
        <w:lastRenderedPageBreak/>
        <w:t>должны против этого</w:t>
      </w:r>
      <w:r w:rsidR="00734FDA" w:rsidRPr="00734FDA">
        <w:rPr>
          <w:rFonts w:ascii="Times New Roman" w:hAnsi="Times New Roman" w:cs="Times New Roman"/>
          <w:sz w:val="28"/>
          <w:szCs w:val="28"/>
        </w:rPr>
        <w:t xml:space="preserve"> </w:t>
      </w:r>
      <w:r w:rsidR="00734FDA" w:rsidRPr="00931250">
        <w:rPr>
          <w:rFonts w:ascii="Times New Roman" w:hAnsi="Times New Roman" w:cs="Times New Roman"/>
          <w:sz w:val="28"/>
          <w:szCs w:val="28"/>
        </w:rPr>
        <w:t>бороться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7D6A0B">
        <w:rPr>
          <w:rFonts w:ascii="Times New Roman" w:hAnsi="Times New Roman" w:cs="Times New Roman"/>
          <w:sz w:val="28"/>
          <w:szCs w:val="28"/>
        </w:rPr>
        <w:t xml:space="preserve">Поэтому нужно было обязательно быть «против». </w:t>
      </w:r>
      <w:r w:rsidR="00734FDA">
        <w:rPr>
          <w:rFonts w:ascii="Times New Roman" w:hAnsi="Times New Roman" w:cs="Times New Roman"/>
          <w:sz w:val="28"/>
          <w:szCs w:val="28"/>
        </w:rPr>
        <w:t>И поэтому, к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огда я учился, </w:t>
      </w:r>
      <w:r w:rsidR="00734FDA">
        <w:rPr>
          <w:rFonts w:ascii="Times New Roman" w:hAnsi="Times New Roman" w:cs="Times New Roman"/>
          <w:sz w:val="28"/>
          <w:szCs w:val="28"/>
        </w:rPr>
        <w:t xml:space="preserve">и </w:t>
      </w:r>
      <w:r w:rsidR="001F2C77" w:rsidRPr="00931250">
        <w:rPr>
          <w:rFonts w:ascii="Times New Roman" w:hAnsi="Times New Roman" w:cs="Times New Roman"/>
          <w:sz w:val="28"/>
          <w:szCs w:val="28"/>
        </w:rPr>
        <w:t>какой-то парень говорил</w:t>
      </w:r>
      <w:r w:rsidR="007D6A0B">
        <w:rPr>
          <w:rFonts w:ascii="Times New Roman" w:hAnsi="Times New Roman" w:cs="Times New Roman"/>
          <w:sz w:val="28"/>
          <w:szCs w:val="28"/>
        </w:rPr>
        <w:t>,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что обожает своего учителя</w:t>
      </w:r>
      <w:r w:rsidR="007D6A0B">
        <w:rPr>
          <w:rFonts w:ascii="Times New Roman" w:hAnsi="Times New Roman" w:cs="Times New Roman"/>
          <w:sz w:val="28"/>
          <w:szCs w:val="28"/>
        </w:rPr>
        <w:t xml:space="preserve"> Кочергина</w:t>
      </w:r>
      <w:r w:rsidR="00734FDA">
        <w:rPr>
          <w:rFonts w:ascii="Times New Roman" w:hAnsi="Times New Roman" w:cs="Times New Roman"/>
          <w:sz w:val="28"/>
          <w:szCs w:val="28"/>
        </w:rPr>
        <w:t>, я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был </w:t>
      </w:r>
      <w:r w:rsidR="00F85B71">
        <w:rPr>
          <w:rFonts w:ascii="Times New Roman" w:hAnsi="Times New Roman" w:cs="Times New Roman"/>
          <w:sz w:val="28"/>
          <w:szCs w:val="28"/>
        </w:rPr>
        <w:t xml:space="preserve">тоже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поражен, что такое возможно. </w:t>
      </w:r>
      <w:r w:rsidR="00F85B71">
        <w:rPr>
          <w:rFonts w:ascii="Times New Roman" w:hAnsi="Times New Roman" w:cs="Times New Roman"/>
          <w:sz w:val="28"/>
          <w:szCs w:val="28"/>
        </w:rPr>
        <w:t>Но вот что характерно: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через некоторое время </w:t>
      </w:r>
      <w:r w:rsidR="000E1D56">
        <w:rPr>
          <w:rFonts w:ascii="Times New Roman" w:hAnsi="Times New Roman" w:cs="Times New Roman"/>
          <w:sz w:val="28"/>
          <w:szCs w:val="28"/>
        </w:rPr>
        <w:t>э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тот же парень </w:t>
      </w:r>
      <w:r w:rsidR="000E1D56">
        <w:rPr>
          <w:rFonts w:ascii="Times New Roman" w:hAnsi="Times New Roman" w:cs="Times New Roman"/>
          <w:sz w:val="28"/>
          <w:szCs w:val="28"/>
        </w:rPr>
        <w:t>мне рассказывал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CE0F32" w:rsidRPr="00CE0F32">
        <w:rPr>
          <w:rFonts w:ascii="Times New Roman" w:hAnsi="Times New Roman" w:cs="Times New Roman"/>
          <w:sz w:val="28"/>
          <w:szCs w:val="28"/>
        </w:rPr>
        <w:t>[</w:t>
      </w:r>
      <w:r w:rsidR="00CE0F32">
        <w:rPr>
          <w:rFonts w:ascii="Times New Roman" w:hAnsi="Times New Roman" w:cs="Times New Roman"/>
          <w:sz w:val="28"/>
          <w:szCs w:val="28"/>
        </w:rPr>
        <w:t xml:space="preserve">как </w:t>
      </w:r>
      <w:commentRangeStart w:id="13"/>
      <w:r w:rsidR="00CE0F32">
        <w:rPr>
          <w:rFonts w:ascii="Times New Roman" w:hAnsi="Times New Roman" w:cs="Times New Roman"/>
          <w:sz w:val="28"/>
          <w:szCs w:val="28"/>
        </w:rPr>
        <w:t>нехорош</w:t>
      </w:r>
      <w:commentRangeEnd w:id="13"/>
      <w:r w:rsidR="00F85B71">
        <w:rPr>
          <w:rStyle w:val="a3"/>
        </w:rPr>
        <w:commentReference w:id="13"/>
      </w:r>
      <w:r w:rsidR="00CE0F32" w:rsidRPr="00CE0F32">
        <w:rPr>
          <w:rFonts w:ascii="Times New Roman" w:hAnsi="Times New Roman" w:cs="Times New Roman"/>
          <w:sz w:val="28"/>
          <w:szCs w:val="28"/>
        </w:rPr>
        <w:t>]</w:t>
      </w:r>
      <w:r w:rsidR="000E1D56">
        <w:rPr>
          <w:rFonts w:ascii="Times New Roman" w:hAnsi="Times New Roman" w:cs="Times New Roman"/>
          <w:sz w:val="28"/>
          <w:szCs w:val="28"/>
        </w:rPr>
        <w:t xml:space="preserve"> Кочергин, </w:t>
      </w:r>
      <w:r w:rsidR="00CE0F32">
        <w:rPr>
          <w:rFonts w:ascii="Times New Roman" w:hAnsi="Times New Roman" w:cs="Times New Roman"/>
          <w:sz w:val="28"/>
          <w:szCs w:val="28"/>
        </w:rPr>
        <w:t xml:space="preserve">и </w:t>
      </w:r>
      <w:r w:rsidR="00CE0F32" w:rsidRPr="00CE0F32">
        <w:rPr>
          <w:rFonts w:ascii="Times New Roman" w:hAnsi="Times New Roman" w:cs="Times New Roman"/>
          <w:sz w:val="28"/>
          <w:szCs w:val="28"/>
        </w:rPr>
        <w:t>[</w:t>
      </w:r>
      <w:r w:rsidR="00A507A5">
        <w:rPr>
          <w:rFonts w:ascii="Times New Roman" w:hAnsi="Times New Roman" w:cs="Times New Roman"/>
          <w:sz w:val="28"/>
          <w:szCs w:val="28"/>
        </w:rPr>
        <w:t>что он</w:t>
      </w:r>
      <w:r w:rsidR="00CE0F32" w:rsidRPr="00CE0F32">
        <w:rPr>
          <w:rFonts w:ascii="Times New Roman" w:hAnsi="Times New Roman" w:cs="Times New Roman"/>
          <w:sz w:val="28"/>
          <w:szCs w:val="28"/>
        </w:rPr>
        <w:t>]</w:t>
      </w:r>
      <w:r w:rsidR="00A507A5">
        <w:rPr>
          <w:rFonts w:ascii="Times New Roman" w:hAnsi="Times New Roman" w:cs="Times New Roman"/>
          <w:sz w:val="28"/>
          <w:szCs w:val="28"/>
        </w:rPr>
        <w:t xml:space="preserve"> </w:t>
      </w:r>
      <w:r w:rsidR="00CE0F32">
        <w:rPr>
          <w:rFonts w:ascii="Times New Roman" w:hAnsi="Times New Roman" w:cs="Times New Roman"/>
          <w:sz w:val="28"/>
          <w:szCs w:val="28"/>
        </w:rPr>
        <w:t>плохой художник</w:t>
      </w:r>
      <w:r w:rsidR="001F2C77" w:rsidRPr="00931250">
        <w:rPr>
          <w:rFonts w:ascii="Times New Roman" w:hAnsi="Times New Roman" w:cs="Times New Roman"/>
          <w:sz w:val="28"/>
          <w:szCs w:val="28"/>
        </w:rPr>
        <w:t>. То есть</w:t>
      </w:r>
      <w:r w:rsidR="00E92E6A">
        <w:rPr>
          <w:rFonts w:ascii="Times New Roman" w:hAnsi="Times New Roman" w:cs="Times New Roman"/>
          <w:sz w:val="28"/>
          <w:szCs w:val="28"/>
        </w:rPr>
        <w:t>,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D6A0B">
        <w:rPr>
          <w:rFonts w:ascii="Times New Roman" w:hAnsi="Times New Roman" w:cs="Times New Roman"/>
          <w:sz w:val="28"/>
          <w:szCs w:val="28"/>
        </w:rPr>
        <w:t xml:space="preserve">он </w:t>
      </w:r>
      <w:r w:rsidR="001F2C77" w:rsidRPr="00931250">
        <w:rPr>
          <w:rFonts w:ascii="Times New Roman" w:hAnsi="Times New Roman" w:cs="Times New Roman"/>
          <w:sz w:val="28"/>
          <w:szCs w:val="28"/>
        </w:rPr>
        <w:t>р</w:t>
      </w:r>
      <w:r w:rsidR="00E92E6A">
        <w:rPr>
          <w:rFonts w:ascii="Times New Roman" w:hAnsi="Times New Roman" w:cs="Times New Roman"/>
          <w:sz w:val="28"/>
          <w:szCs w:val="28"/>
        </w:rPr>
        <w:t xml:space="preserve">азочаровался в </w:t>
      </w:r>
      <w:r w:rsidR="00CE0F32">
        <w:rPr>
          <w:rFonts w:ascii="Times New Roman" w:hAnsi="Times New Roman" w:cs="Times New Roman"/>
          <w:sz w:val="28"/>
          <w:szCs w:val="28"/>
        </w:rPr>
        <w:t>нем – но потом</w:t>
      </w:r>
      <w:r w:rsidR="00E92E6A">
        <w:rPr>
          <w:rFonts w:ascii="Times New Roman" w:hAnsi="Times New Roman" w:cs="Times New Roman"/>
          <w:sz w:val="28"/>
          <w:szCs w:val="28"/>
        </w:rPr>
        <w:t xml:space="preserve">, </w:t>
      </w:r>
      <w:r w:rsidR="00CE0F32">
        <w:rPr>
          <w:rFonts w:ascii="Times New Roman" w:hAnsi="Times New Roman" w:cs="Times New Roman"/>
          <w:sz w:val="28"/>
          <w:szCs w:val="28"/>
        </w:rPr>
        <w:t>а</w:t>
      </w:r>
      <w:r w:rsidR="00E92E6A">
        <w:rPr>
          <w:rFonts w:ascii="Times New Roman" w:hAnsi="Times New Roman" w:cs="Times New Roman"/>
          <w:sz w:val="28"/>
          <w:szCs w:val="28"/>
        </w:rPr>
        <w:t xml:space="preserve"> не в</w:t>
      </w:r>
      <w:r w:rsidR="00CE0F32">
        <w:rPr>
          <w:rFonts w:ascii="Times New Roman" w:hAnsi="Times New Roman" w:cs="Times New Roman"/>
          <w:sz w:val="28"/>
          <w:szCs w:val="28"/>
        </w:rPr>
        <w:t xml:space="preserve"> </w:t>
      </w:r>
      <w:r w:rsidR="001F2C77" w:rsidRPr="00931250">
        <w:rPr>
          <w:rFonts w:ascii="Times New Roman" w:hAnsi="Times New Roman" w:cs="Times New Roman"/>
          <w:sz w:val="28"/>
          <w:szCs w:val="28"/>
        </w:rPr>
        <w:t>начале, как положено</w:t>
      </w:r>
      <w:r w:rsidR="00CE0F32">
        <w:rPr>
          <w:rFonts w:ascii="Times New Roman" w:hAnsi="Times New Roman" w:cs="Times New Roman"/>
          <w:sz w:val="28"/>
          <w:szCs w:val="28"/>
        </w:rPr>
        <w:t xml:space="preserve"> на самом деле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D6A0B" w:rsidRPr="00C55EC1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E92E6A" w:rsidRPr="00931250">
        <w:rPr>
          <w:rFonts w:ascii="Times New Roman" w:hAnsi="Times New Roman" w:cs="Times New Roman"/>
          <w:sz w:val="28"/>
          <w:szCs w:val="28"/>
        </w:rPr>
        <w:t>.</w:t>
      </w:r>
      <w:r w:rsidR="007D6A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A55" w:rsidRPr="00931250" w:rsidRDefault="00A507A5" w:rsidP="008A7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обязательное условие, и поэтому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очень сложно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было </w:t>
      </w:r>
      <w:r w:rsidR="001F2C77" w:rsidRPr="00931250">
        <w:rPr>
          <w:rFonts w:ascii="Times New Roman" w:hAnsi="Times New Roman" w:cs="Times New Roman"/>
          <w:sz w:val="28"/>
          <w:szCs w:val="28"/>
        </w:rPr>
        <w:t xml:space="preserve">учиться. </w:t>
      </w:r>
      <w:r w:rsidR="007E3016">
        <w:rPr>
          <w:rFonts w:ascii="Times New Roman" w:hAnsi="Times New Roman" w:cs="Times New Roman"/>
          <w:sz w:val="28"/>
          <w:szCs w:val="28"/>
        </w:rPr>
        <w:t xml:space="preserve">«Ты меня учишь, </w:t>
      </w:r>
      <w:r w:rsidR="007E3016" w:rsidRPr="00931250">
        <w:rPr>
          <w:rFonts w:ascii="Times New Roman" w:hAnsi="Times New Roman" w:cs="Times New Roman"/>
          <w:sz w:val="28"/>
          <w:szCs w:val="28"/>
        </w:rPr>
        <w:t xml:space="preserve">но ты </w:t>
      </w:r>
      <w:r w:rsidR="007E3016">
        <w:rPr>
          <w:rFonts w:ascii="Times New Roman" w:hAnsi="Times New Roman" w:cs="Times New Roman"/>
          <w:sz w:val="28"/>
          <w:szCs w:val="28"/>
        </w:rPr>
        <w:t>же</w:t>
      </w:r>
      <w:r w:rsidR="007E3016" w:rsidRPr="00931250">
        <w:rPr>
          <w:rFonts w:ascii="Times New Roman" w:hAnsi="Times New Roman" w:cs="Times New Roman"/>
          <w:sz w:val="28"/>
          <w:szCs w:val="28"/>
        </w:rPr>
        <w:t xml:space="preserve"> плохой</w:t>
      </w:r>
      <w:r w:rsidR="007E3016">
        <w:rPr>
          <w:rFonts w:ascii="Times New Roman" w:hAnsi="Times New Roman" w:cs="Times New Roman"/>
          <w:sz w:val="28"/>
          <w:szCs w:val="28"/>
        </w:rPr>
        <w:t>!</w:t>
      </w:r>
      <w:r w:rsidR="007667BF">
        <w:rPr>
          <w:rFonts w:ascii="Times New Roman" w:hAnsi="Times New Roman" w:cs="Times New Roman"/>
          <w:sz w:val="28"/>
          <w:szCs w:val="28"/>
        </w:rPr>
        <w:t>»</w:t>
      </w:r>
      <w:r w:rsidR="007E3016">
        <w:rPr>
          <w:rFonts w:ascii="Times New Roman" w:hAnsi="Times New Roman" w:cs="Times New Roman"/>
          <w:sz w:val="28"/>
          <w:szCs w:val="28"/>
        </w:rPr>
        <w:t xml:space="preserve"> </w:t>
      </w:r>
      <w:r w:rsidR="007667BF">
        <w:rPr>
          <w:rFonts w:ascii="Times New Roman" w:hAnsi="Times New Roman" w:cs="Times New Roman"/>
          <w:sz w:val="28"/>
          <w:szCs w:val="28"/>
        </w:rPr>
        <w:t>И это очень важный сюжет. «</w:t>
      </w:r>
      <w:r w:rsidR="007667B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E3016">
        <w:rPr>
          <w:rFonts w:ascii="Times New Roman" w:hAnsi="Times New Roman" w:cs="Times New Roman"/>
          <w:sz w:val="28"/>
          <w:szCs w:val="28"/>
        </w:rPr>
        <w:t>Потому что</w:t>
      </w:r>
      <w:r w:rsidR="007E3016" w:rsidRPr="00931250">
        <w:rPr>
          <w:rFonts w:ascii="Times New Roman" w:hAnsi="Times New Roman" w:cs="Times New Roman"/>
          <w:sz w:val="28"/>
          <w:szCs w:val="28"/>
        </w:rPr>
        <w:t xml:space="preserve"> ты – советский</w:t>
      </w:r>
      <w:r w:rsidR="007E3016">
        <w:rPr>
          <w:rFonts w:ascii="Times New Roman" w:hAnsi="Times New Roman" w:cs="Times New Roman"/>
          <w:sz w:val="28"/>
          <w:szCs w:val="28"/>
        </w:rPr>
        <w:t>»</w:t>
      </w:r>
      <w:r w:rsidR="007E3016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7A61BA">
        <w:rPr>
          <w:rFonts w:ascii="Times New Roman" w:hAnsi="Times New Roman" w:cs="Times New Roman"/>
          <w:sz w:val="28"/>
          <w:szCs w:val="28"/>
        </w:rPr>
        <w:t xml:space="preserve"> </w:t>
      </w:r>
      <w:r w:rsidR="007E3016">
        <w:rPr>
          <w:rFonts w:ascii="Times New Roman" w:hAnsi="Times New Roman" w:cs="Times New Roman"/>
          <w:sz w:val="28"/>
          <w:szCs w:val="28"/>
        </w:rPr>
        <w:t xml:space="preserve">А </w:t>
      </w:r>
      <w:r w:rsidR="007A61BA">
        <w:rPr>
          <w:rFonts w:ascii="Times New Roman" w:hAnsi="Times New Roman" w:cs="Times New Roman"/>
          <w:sz w:val="28"/>
          <w:szCs w:val="28"/>
        </w:rPr>
        <w:t>учитель</w:t>
      </w:r>
      <w:r w:rsidR="00BB51A3">
        <w:rPr>
          <w:rFonts w:ascii="Times New Roman" w:hAnsi="Times New Roman" w:cs="Times New Roman"/>
          <w:sz w:val="28"/>
          <w:szCs w:val="28"/>
        </w:rPr>
        <w:t xml:space="preserve"> должен был доказать, что </w:t>
      </w:r>
      <w:r w:rsidR="007A61BA">
        <w:rPr>
          <w:rFonts w:ascii="Times New Roman" w:hAnsi="Times New Roman" w:cs="Times New Roman"/>
          <w:sz w:val="28"/>
          <w:szCs w:val="28"/>
        </w:rPr>
        <w:t>он</w:t>
      </w:r>
      <w:r w:rsidR="007E3016">
        <w:rPr>
          <w:rFonts w:ascii="Times New Roman" w:hAnsi="Times New Roman" w:cs="Times New Roman"/>
          <w:sz w:val="28"/>
          <w:szCs w:val="28"/>
        </w:rPr>
        <w:t xml:space="preserve"> не совсем советский</w:t>
      </w:r>
      <w:r w:rsidR="00D65DB0">
        <w:rPr>
          <w:rFonts w:ascii="Times New Roman" w:hAnsi="Times New Roman" w:cs="Times New Roman"/>
          <w:sz w:val="28"/>
          <w:szCs w:val="28"/>
        </w:rPr>
        <w:t>: «У меня</w:t>
      </w:r>
      <w:r w:rsidR="00C00613">
        <w:rPr>
          <w:rFonts w:ascii="Times New Roman" w:hAnsi="Times New Roman" w:cs="Times New Roman"/>
          <w:sz w:val="28"/>
          <w:szCs w:val="28"/>
        </w:rPr>
        <w:t xml:space="preserve"> тоже есть какие-то </w:t>
      </w:r>
      <w:r w:rsidR="00D65DB0">
        <w:rPr>
          <w:rFonts w:ascii="Times New Roman" w:hAnsi="Times New Roman" w:cs="Times New Roman"/>
          <w:sz w:val="28"/>
          <w:szCs w:val="28"/>
        </w:rPr>
        <w:t xml:space="preserve">идеи, </w:t>
      </w:r>
      <w:r w:rsidR="00C00613">
        <w:rPr>
          <w:rFonts w:ascii="Times New Roman" w:hAnsi="Times New Roman" w:cs="Times New Roman"/>
          <w:sz w:val="28"/>
          <w:szCs w:val="28"/>
        </w:rPr>
        <w:t>другие мысли</w:t>
      </w:r>
      <w:r w:rsidR="00D65DB0">
        <w:rPr>
          <w:rFonts w:ascii="Times New Roman" w:hAnsi="Times New Roman" w:cs="Times New Roman"/>
          <w:sz w:val="28"/>
          <w:szCs w:val="28"/>
        </w:rPr>
        <w:t>, но</w:t>
      </w:r>
      <w:r w:rsidR="00BB51A3">
        <w:rPr>
          <w:rFonts w:ascii="Times New Roman" w:hAnsi="Times New Roman" w:cs="Times New Roman"/>
          <w:sz w:val="28"/>
          <w:szCs w:val="28"/>
        </w:rPr>
        <w:t xml:space="preserve"> </w:t>
      </w:r>
      <w:r w:rsidR="007A61BA">
        <w:rPr>
          <w:rFonts w:ascii="Times New Roman" w:hAnsi="Times New Roman" w:cs="Times New Roman"/>
          <w:sz w:val="28"/>
          <w:szCs w:val="28"/>
        </w:rPr>
        <w:t xml:space="preserve">вы же </w:t>
      </w:r>
      <w:r w:rsidR="00526DC9">
        <w:rPr>
          <w:rFonts w:ascii="Times New Roman" w:hAnsi="Times New Roman" w:cs="Times New Roman"/>
          <w:sz w:val="28"/>
          <w:szCs w:val="28"/>
        </w:rPr>
        <w:t xml:space="preserve">сами </w:t>
      </w:r>
      <w:r w:rsidR="007A61BA">
        <w:rPr>
          <w:rFonts w:ascii="Times New Roman" w:hAnsi="Times New Roman" w:cs="Times New Roman"/>
          <w:sz w:val="28"/>
          <w:szCs w:val="28"/>
        </w:rPr>
        <w:t xml:space="preserve">понимаете, </w:t>
      </w:r>
      <w:r w:rsidR="00526DC9">
        <w:rPr>
          <w:rFonts w:ascii="Times New Roman" w:hAnsi="Times New Roman" w:cs="Times New Roman"/>
          <w:sz w:val="28"/>
          <w:szCs w:val="28"/>
        </w:rPr>
        <w:t xml:space="preserve">должны понимать, </w:t>
      </w:r>
      <w:r w:rsidR="007A61BA">
        <w:rPr>
          <w:rFonts w:ascii="Times New Roman" w:hAnsi="Times New Roman" w:cs="Times New Roman"/>
          <w:sz w:val="28"/>
          <w:szCs w:val="28"/>
        </w:rPr>
        <w:t>вы взрослые люди</w:t>
      </w:r>
      <w:r w:rsidR="00C00613">
        <w:rPr>
          <w:rFonts w:ascii="Times New Roman" w:hAnsi="Times New Roman" w:cs="Times New Roman"/>
          <w:sz w:val="28"/>
          <w:szCs w:val="28"/>
        </w:rPr>
        <w:t xml:space="preserve"> (</w:t>
      </w:r>
      <w:r w:rsidR="007A61BA">
        <w:rPr>
          <w:rFonts w:ascii="Times New Roman" w:hAnsi="Times New Roman" w:cs="Times New Roman"/>
          <w:sz w:val="28"/>
          <w:szCs w:val="28"/>
        </w:rPr>
        <w:t>студенты</w:t>
      </w:r>
      <w:r w:rsidR="00C00613">
        <w:rPr>
          <w:rFonts w:ascii="Times New Roman" w:hAnsi="Times New Roman" w:cs="Times New Roman"/>
          <w:sz w:val="28"/>
          <w:szCs w:val="28"/>
        </w:rPr>
        <w:t>,</w:t>
      </w:r>
      <w:r w:rsidR="007A61BA">
        <w:rPr>
          <w:rFonts w:ascii="Times New Roman" w:hAnsi="Times New Roman" w:cs="Times New Roman"/>
          <w:sz w:val="28"/>
          <w:szCs w:val="28"/>
        </w:rPr>
        <w:t xml:space="preserve"> </w:t>
      </w:r>
      <w:r w:rsidR="00857435">
        <w:rPr>
          <w:rFonts w:ascii="Times New Roman" w:hAnsi="Times New Roman" w:cs="Times New Roman"/>
          <w:sz w:val="28"/>
          <w:szCs w:val="28"/>
        </w:rPr>
        <w:t>в смысле</w:t>
      </w:r>
      <w:r w:rsidR="00C00613">
        <w:rPr>
          <w:rFonts w:ascii="Times New Roman" w:hAnsi="Times New Roman" w:cs="Times New Roman"/>
          <w:sz w:val="28"/>
          <w:szCs w:val="28"/>
        </w:rPr>
        <w:t xml:space="preserve">), </w:t>
      </w:r>
      <w:r w:rsidR="00526DC9">
        <w:rPr>
          <w:rFonts w:ascii="Times New Roman" w:hAnsi="Times New Roman" w:cs="Times New Roman"/>
          <w:sz w:val="28"/>
          <w:szCs w:val="28"/>
        </w:rPr>
        <w:t xml:space="preserve">что не могу </w:t>
      </w:r>
      <w:r w:rsidR="00D65DB0">
        <w:rPr>
          <w:rFonts w:ascii="Times New Roman" w:hAnsi="Times New Roman" w:cs="Times New Roman"/>
          <w:sz w:val="28"/>
          <w:szCs w:val="28"/>
        </w:rPr>
        <w:t xml:space="preserve">же я </w:t>
      </w:r>
      <w:r w:rsidR="00526DC9">
        <w:rPr>
          <w:rFonts w:ascii="Times New Roman" w:hAnsi="Times New Roman" w:cs="Times New Roman"/>
          <w:sz w:val="28"/>
          <w:szCs w:val="28"/>
        </w:rPr>
        <w:t>этого всего так прямо рассказывать!</w:t>
      </w:r>
      <w:r w:rsidR="00857435">
        <w:rPr>
          <w:rFonts w:ascii="Times New Roman" w:hAnsi="Times New Roman" w:cs="Times New Roman"/>
          <w:sz w:val="28"/>
          <w:szCs w:val="28"/>
        </w:rPr>
        <w:t xml:space="preserve"> И поэтому я</w:t>
      </w:r>
      <w:r w:rsidR="00D65DB0">
        <w:rPr>
          <w:rFonts w:ascii="Times New Roman" w:hAnsi="Times New Roman" w:cs="Times New Roman"/>
          <w:sz w:val="28"/>
          <w:szCs w:val="28"/>
        </w:rPr>
        <w:t xml:space="preserve"> вот</w:t>
      </w:r>
      <w:r w:rsidR="00857435">
        <w:rPr>
          <w:rFonts w:ascii="Times New Roman" w:hAnsi="Times New Roman" w:cs="Times New Roman"/>
          <w:sz w:val="28"/>
          <w:szCs w:val="28"/>
        </w:rPr>
        <w:t xml:space="preserve"> так…»</w:t>
      </w:r>
      <w:r w:rsidR="007A61BA">
        <w:rPr>
          <w:rFonts w:ascii="Times New Roman" w:hAnsi="Times New Roman" w:cs="Times New Roman"/>
          <w:sz w:val="28"/>
          <w:szCs w:val="28"/>
        </w:rPr>
        <w:t xml:space="preserve"> </w:t>
      </w:r>
      <w:r w:rsidR="00857435">
        <w:rPr>
          <w:rFonts w:ascii="Times New Roman" w:hAnsi="Times New Roman" w:cs="Times New Roman"/>
          <w:sz w:val="28"/>
          <w:szCs w:val="28"/>
        </w:rPr>
        <w:t>И</w:t>
      </w:r>
      <w:r w:rsidR="007D6A0B">
        <w:rPr>
          <w:rFonts w:ascii="Times New Roman" w:hAnsi="Times New Roman" w:cs="Times New Roman"/>
          <w:sz w:val="28"/>
          <w:szCs w:val="28"/>
        </w:rPr>
        <w:t xml:space="preserve"> это были массовые переживания.</w:t>
      </w:r>
    </w:p>
    <w:p w:rsidR="00054CD8" w:rsidRPr="00931250" w:rsidRDefault="00054CD8" w:rsidP="00E010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024DB0">
        <w:rPr>
          <w:rFonts w:ascii="Times New Roman" w:hAnsi="Times New Roman" w:cs="Times New Roman"/>
          <w:sz w:val="28"/>
          <w:szCs w:val="28"/>
        </w:rPr>
        <w:t>насчет</w:t>
      </w:r>
      <w:r w:rsidRPr="00931250">
        <w:rPr>
          <w:rFonts w:ascii="Times New Roman" w:hAnsi="Times New Roman" w:cs="Times New Roman"/>
          <w:sz w:val="28"/>
          <w:szCs w:val="28"/>
        </w:rPr>
        <w:t xml:space="preserve"> живописи</w:t>
      </w:r>
      <w:r w:rsidR="00024DB0">
        <w:rPr>
          <w:rFonts w:ascii="Times New Roman" w:hAnsi="Times New Roman" w:cs="Times New Roman"/>
          <w:sz w:val="28"/>
          <w:szCs w:val="28"/>
        </w:rPr>
        <w:t>: и как быть, и что это такое, и как это делать.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A3437">
        <w:rPr>
          <w:rFonts w:ascii="Times New Roman" w:hAnsi="Times New Roman" w:cs="Times New Roman"/>
          <w:sz w:val="28"/>
          <w:szCs w:val="28"/>
        </w:rPr>
        <w:t xml:space="preserve">«Как»! </w:t>
      </w:r>
      <w:r w:rsidR="00E01094">
        <w:rPr>
          <w:rFonts w:ascii="Times New Roman" w:hAnsi="Times New Roman" w:cs="Times New Roman"/>
          <w:sz w:val="28"/>
          <w:szCs w:val="28"/>
        </w:rPr>
        <w:t>К</w:t>
      </w:r>
      <w:r w:rsidR="003A3437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1C7ED5">
        <w:rPr>
          <w:rFonts w:ascii="Times New Roman" w:hAnsi="Times New Roman" w:cs="Times New Roman"/>
          <w:sz w:val="28"/>
          <w:szCs w:val="28"/>
        </w:rPr>
        <w:t xml:space="preserve">нормальный </w:t>
      </w:r>
      <w:r w:rsidR="003A3437">
        <w:rPr>
          <w:rFonts w:ascii="Times New Roman" w:hAnsi="Times New Roman" w:cs="Times New Roman"/>
          <w:sz w:val="28"/>
          <w:szCs w:val="28"/>
        </w:rPr>
        <w:t xml:space="preserve">художник </w:t>
      </w:r>
      <w:r w:rsidR="001C7ED5">
        <w:rPr>
          <w:rFonts w:ascii="Times New Roman" w:hAnsi="Times New Roman" w:cs="Times New Roman"/>
          <w:sz w:val="28"/>
          <w:szCs w:val="28"/>
        </w:rPr>
        <w:t>знает</w:t>
      </w:r>
      <w:r w:rsidR="00E01094">
        <w:rPr>
          <w:rFonts w:ascii="Times New Roman" w:hAnsi="Times New Roman" w:cs="Times New Roman"/>
          <w:sz w:val="28"/>
          <w:szCs w:val="28"/>
        </w:rPr>
        <w:t xml:space="preserve"> </w:t>
      </w:r>
      <w:r w:rsidR="001C7ED5">
        <w:rPr>
          <w:rFonts w:ascii="Times New Roman" w:hAnsi="Times New Roman" w:cs="Times New Roman"/>
          <w:sz w:val="28"/>
          <w:szCs w:val="28"/>
        </w:rPr>
        <w:t xml:space="preserve">про </w:t>
      </w:r>
      <w:r w:rsidR="003A3437">
        <w:rPr>
          <w:rFonts w:ascii="Times New Roman" w:hAnsi="Times New Roman" w:cs="Times New Roman"/>
          <w:sz w:val="28"/>
          <w:szCs w:val="28"/>
        </w:rPr>
        <w:t>это «как».</w:t>
      </w:r>
      <w:r w:rsidR="00E01094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Это очень сложная проблема была. Меня очень </w:t>
      </w:r>
      <w:r w:rsidR="00A60F9D">
        <w:rPr>
          <w:rFonts w:ascii="Times New Roman" w:hAnsi="Times New Roman" w:cs="Times New Roman"/>
          <w:sz w:val="28"/>
          <w:szCs w:val="28"/>
        </w:rPr>
        <w:t>сильно сдвинули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E23F8A" w:rsidRPr="00931250">
        <w:rPr>
          <w:rFonts w:ascii="Times New Roman" w:hAnsi="Times New Roman" w:cs="Times New Roman"/>
          <w:sz w:val="28"/>
          <w:szCs w:val="28"/>
        </w:rPr>
        <w:t>Назыма</w:t>
      </w:r>
      <w:r w:rsidR="007D6A0B">
        <w:rPr>
          <w:rFonts w:ascii="Times New Roman" w:hAnsi="Times New Roman" w:cs="Times New Roman"/>
          <w:sz w:val="28"/>
          <w:szCs w:val="28"/>
        </w:rPr>
        <w:t xml:space="preserve"> </w:t>
      </w:r>
      <w:r w:rsidR="00E23F8A" w:rsidRPr="00931250">
        <w:rPr>
          <w:rFonts w:ascii="Times New Roman" w:hAnsi="Times New Roman" w:cs="Times New Roman"/>
          <w:sz w:val="28"/>
          <w:szCs w:val="28"/>
        </w:rPr>
        <w:t>Хикмета</w:t>
      </w:r>
      <w:r w:rsidR="00B85877">
        <w:rPr>
          <w:rFonts w:ascii="Times New Roman" w:hAnsi="Times New Roman" w:cs="Times New Roman"/>
          <w:sz w:val="28"/>
          <w:szCs w:val="28"/>
        </w:rPr>
        <w:t>,</w:t>
      </w:r>
      <w:r w:rsidR="00EE6B4C">
        <w:rPr>
          <w:rFonts w:ascii="Times New Roman" w:hAnsi="Times New Roman" w:cs="Times New Roman"/>
          <w:sz w:val="28"/>
          <w:szCs w:val="28"/>
        </w:rPr>
        <w:t xml:space="preserve"> </w:t>
      </w:r>
      <w:r w:rsidR="00B85877">
        <w:rPr>
          <w:rFonts w:ascii="Times New Roman" w:hAnsi="Times New Roman" w:cs="Times New Roman"/>
          <w:sz w:val="28"/>
          <w:szCs w:val="28"/>
        </w:rPr>
        <w:t xml:space="preserve"> это </w:t>
      </w:r>
      <w:r w:rsidR="00EE6B4C">
        <w:rPr>
          <w:rFonts w:ascii="Times New Roman" w:hAnsi="Times New Roman" w:cs="Times New Roman"/>
          <w:sz w:val="28"/>
          <w:szCs w:val="28"/>
        </w:rPr>
        <w:t>знаменит</w:t>
      </w:r>
      <w:r w:rsidR="00B85877">
        <w:rPr>
          <w:rFonts w:ascii="Times New Roman" w:hAnsi="Times New Roman" w:cs="Times New Roman"/>
          <w:sz w:val="28"/>
          <w:szCs w:val="28"/>
        </w:rPr>
        <w:t>ый</w:t>
      </w:r>
      <w:r w:rsidR="00EE6B4C">
        <w:rPr>
          <w:rFonts w:ascii="Times New Roman" w:hAnsi="Times New Roman" w:cs="Times New Roman"/>
          <w:sz w:val="28"/>
          <w:szCs w:val="28"/>
        </w:rPr>
        <w:t xml:space="preserve"> турецкий поэт</w:t>
      </w:r>
      <w:r w:rsidRPr="00931250">
        <w:rPr>
          <w:rFonts w:ascii="Times New Roman" w:hAnsi="Times New Roman" w:cs="Times New Roman"/>
          <w:sz w:val="28"/>
          <w:szCs w:val="28"/>
        </w:rPr>
        <w:t>,</w:t>
      </w:r>
      <w:r w:rsidR="00B85877">
        <w:rPr>
          <w:rFonts w:ascii="Times New Roman" w:hAnsi="Times New Roman" w:cs="Times New Roman"/>
          <w:sz w:val="28"/>
          <w:szCs w:val="28"/>
        </w:rPr>
        <w:t xml:space="preserve"> и</w:t>
      </w:r>
      <w:r w:rsidR="007D6A0B">
        <w:rPr>
          <w:rFonts w:ascii="Times New Roman" w:hAnsi="Times New Roman" w:cs="Times New Roman"/>
          <w:sz w:val="28"/>
          <w:szCs w:val="28"/>
        </w:rPr>
        <w:t xml:space="preserve"> я это где-то </w:t>
      </w:r>
      <w:r w:rsidR="00C1451E">
        <w:rPr>
          <w:rFonts w:ascii="Times New Roman" w:hAnsi="Times New Roman" w:cs="Times New Roman"/>
          <w:sz w:val="28"/>
          <w:szCs w:val="28"/>
        </w:rPr>
        <w:t xml:space="preserve">даже </w:t>
      </w:r>
      <w:r w:rsidR="007D6A0B">
        <w:rPr>
          <w:rFonts w:ascii="Times New Roman" w:hAnsi="Times New Roman" w:cs="Times New Roman"/>
          <w:sz w:val="28"/>
          <w:szCs w:val="28"/>
        </w:rPr>
        <w:t>говорил</w:t>
      </w:r>
      <w:r w:rsidR="00B85877">
        <w:rPr>
          <w:rFonts w:ascii="Times New Roman" w:hAnsi="Times New Roman" w:cs="Times New Roman"/>
          <w:sz w:val="28"/>
          <w:szCs w:val="28"/>
        </w:rPr>
        <w:t>.</w:t>
      </w:r>
      <w:r w:rsidR="00EE6B4C">
        <w:rPr>
          <w:rFonts w:ascii="Times New Roman" w:hAnsi="Times New Roman" w:cs="Times New Roman"/>
          <w:sz w:val="28"/>
          <w:szCs w:val="28"/>
        </w:rPr>
        <w:t xml:space="preserve"> </w:t>
      </w:r>
      <w:r w:rsidR="00114034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>н написал</w:t>
      </w:r>
      <w:r w:rsidR="00E92E6A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E2582E" w:rsidRPr="00713B73">
        <w:rPr>
          <w:rFonts w:ascii="Times New Roman" w:hAnsi="Times New Roman" w:cs="Times New Roman"/>
          <w:sz w:val="28"/>
          <w:szCs w:val="28"/>
        </w:rPr>
        <w:t>«</w:t>
      </w:r>
      <w:r w:rsidR="00C1451E" w:rsidRPr="00713B73">
        <w:rPr>
          <w:rFonts w:ascii="Times New Roman" w:hAnsi="Times New Roman" w:cs="Times New Roman"/>
          <w:sz w:val="28"/>
          <w:szCs w:val="28"/>
        </w:rPr>
        <w:t>Как</w:t>
      </w:r>
      <w:r w:rsidR="00114034" w:rsidRPr="00713B73">
        <w:rPr>
          <w:rFonts w:ascii="Times New Roman" w:hAnsi="Times New Roman" w:cs="Times New Roman"/>
          <w:sz w:val="28"/>
          <w:szCs w:val="28"/>
        </w:rPr>
        <w:t xml:space="preserve"> сказал Гераклит: </w:t>
      </w:r>
      <w:r w:rsidR="00E2582E" w:rsidRPr="00713B73">
        <w:rPr>
          <w:rFonts w:ascii="Times New Roman" w:hAnsi="Times New Roman" w:cs="Times New Roman"/>
          <w:sz w:val="28"/>
          <w:szCs w:val="28"/>
        </w:rPr>
        <w:t>“</w:t>
      </w:r>
      <w:r w:rsidR="00713B73" w:rsidRPr="00713B73">
        <w:rPr>
          <w:rFonts w:ascii="Times New Roman" w:hAnsi="Times New Roman" w:cs="Times New Roman"/>
          <w:sz w:val="28"/>
          <w:szCs w:val="28"/>
        </w:rPr>
        <w:t>В</w:t>
      </w:r>
      <w:r w:rsidRPr="00713B73">
        <w:rPr>
          <w:rFonts w:ascii="Times New Roman" w:hAnsi="Times New Roman" w:cs="Times New Roman"/>
          <w:sz w:val="28"/>
          <w:szCs w:val="28"/>
        </w:rPr>
        <w:t>се течет</w:t>
      </w:r>
      <w:r w:rsidR="00114034" w:rsidRPr="00713B73">
        <w:rPr>
          <w:rFonts w:ascii="Times New Roman" w:hAnsi="Times New Roman" w:cs="Times New Roman"/>
          <w:sz w:val="28"/>
          <w:szCs w:val="28"/>
        </w:rPr>
        <w:t>,</w:t>
      </w:r>
      <w:r w:rsidRPr="00713B73">
        <w:rPr>
          <w:rFonts w:ascii="Times New Roman" w:hAnsi="Times New Roman" w:cs="Times New Roman"/>
          <w:sz w:val="28"/>
          <w:szCs w:val="28"/>
        </w:rPr>
        <w:t xml:space="preserve"> все </w:t>
      </w:r>
      <w:r w:rsidR="00114034" w:rsidRPr="00713B73">
        <w:rPr>
          <w:rFonts w:ascii="Times New Roman" w:hAnsi="Times New Roman" w:cs="Times New Roman"/>
          <w:sz w:val="28"/>
          <w:szCs w:val="28"/>
        </w:rPr>
        <w:t>из</w:t>
      </w:r>
      <w:r w:rsidRPr="00713B73">
        <w:rPr>
          <w:rFonts w:ascii="Times New Roman" w:hAnsi="Times New Roman" w:cs="Times New Roman"/>
          <w:sz w:val="28"/>
          <w:szCs w:val="28"/>
        </w:rPr>
        <w:t>меняется</w:t>
      </w:r>
      <w:r w:rsidR="00E2582E" w:rsidRPr="00713B73">
        <w:rPr>
          <w:rFonts w:ascii="Times New Roman" w:hAnsi="Times New Roman" w:cs="Times New Roman"/>
          <w:sz w:val="28"/>
          <w:szCs w:val="28"/>
        </w:rPr>
        <w:t>”</w:t>
      </w:r>
      <w:r w:rsidR="00A60F9D" w:rsidRPr="00713B73">
        <w:rPr>
          <w:rFonts w:ascii="Times New Roman" w:hAnsi="Times New Roman" w:cs="Times New Roman"/>
          <w:sz w:val="28"/>
          <w:szCs w:val="28"/>
        </w:rPr>
        <w:t>,</w:t>
      </w:r>
      <w:r w:rsidRPr="00713B73">
        <w:rPr>
          <w:rFonts w:ascii="Times New Roman" w:hAnsi="Times New Roman" w:cs="Times New Roman"/>
          <w:sz w:val="28"/>
          <w:szCs w:val="28"/>
        </w:rPr>
        <w:t xml:space="preserve"> и это меня изумляет</w:t>
      </w:r>
      <w:r w:rsidR="00114034" w:rsidRPr="00713B73">
        <w:rPr>
          <w:rFonts w:ascii="Times New Roman" w:hAnsi="Times New Roman" w:cs="Times New Roman"/>
          <w:sz w:val="28"/>
          <w:szCs w:val="28"/>
        </w:rPr>
        <w:t>, что он так сказал</w:t>
      </w:r>
      <w:r w:rsidRPr="00713B73">
        <w:rPr>
          <w:rFonts w:ascii="Times New Roman" w:hAnsi="Times New Roman" w:cs="Times New Roman"/>
          <w:sz w:val="28"/>
          <w:szCs w:val="28"/>
        </w:rPr>
        <w:t>».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9707F">
        <w:rPr>
          <w:rFonts w:ascii="Times New Roman" w:hAnsi="Times New Roman" w:cs="Times New Roman"/>
          <w:sz w:val="28"/>
          <w:szCs w:val="28"/>
        </w:rPr>
        <w:t>И я подумал</w:t>
      </w:r>
      <w:r w:rsidR="00E2582E">
        <w:rPr>
          <w:rFonts w:ascii="Times New Roman" w:hAnsi="Times New Roman" w:cs="Times New Roman"/>
          <w:sz w:val="28"/>
          <w:szCs w:val="28"/>
        </w:rPr>
        <w:t>:</w:t>
      </w:r>
      <w:r w:rsidR="0069707F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E2582E">
        <w:rPr>
          <w:rFonts w:ascii="Times New Roman" w:hAnsi="Times New Roman" w:cs="Times New Roman"/>
          <w:sz w:val="28"/>
          <w:szCs w:val="28"/>
        </w:rPr>
        <w:t>,</w:t>
      </w:r>
      <w:r w:rsidR="0069707F">
        <w:rPr>
          <w:rFonts w:ascii="Times New Roman" w:hAnsi="Times New Roman" w:cs="Times New Roman"/>
          <w:sz w:val="28"/>
          <w:szCs w:val="28"/>
        </w:rPr>
        <w:t xml:space="preserve"> 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04453" w:rsidRPr="00931250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воспринимал </w:t>
      </w:r>
      <w:r w:rsidR="00E2582E" w:rsidRPr="00931250">
        <w:rPr>
          <w:rFonts w:ascii="Times New Roman" w:hAnsi="Times New Roman" w:cs="Times New Roman"/>
          <w:sz w:val="28"/>
          <w:szCs w:val="28"/>
        </w:rPr>
        <w:t>эт</w:t>
      </w:r>
      <w:r w:rsidR="00E2582E">
        <w:rPr>
          <w:rFonts w:ascii="Times New Roman" w:hAnsi="Times New Roman" w:cs="Times New Roman"/>
          <w:sz w:val="28"/>
          <w:szCs w:val="28"/>
        </w:rPr>
        <w:t>о</w:t>
      </w:r>
      <w:r w:rsidR="00E2582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31265">
        <w:rPr>
          <w:rFonts w:ascii="Times New Roman" w:hAnsi="Times New Roman" w:cs="Times New Roman"/>
          <w:sz w:val="28"/>
          <w:szCs w:val="28"/>
        </w:rPr>
        <w:t xml:space="preserve">всегда, вот эти тексты, </w:t>
      </w:r>
      <w:r w:rsidR="0014174A" w:rsidRPr="00931250">
        <w:rPr>
          <w:rFonts w:ascii="Times New Roman" w:hAnsi="Times New Roman" w:cs="Times New Roman"/>
          <w:sz w:val="28"/>
          <w:szCs w:val="28"/>
        </w:rPr>
        <w:t>как</w:t>
      </w:r>
      <w:r w:rsidR="00E2582E">
        <w:rPr>
          <w:rFonts w:ascii="Times New Roman" w:hAnsi="Times New Roman" w:cs="Times New Roman"/>
          <w:sz w:val="28"/>
          <w:szCs w:val="28"/>
        </w:rPr>
        <w:t xml:space="preserve"> </w:t>
      </w:r>
      <w:r w:rsidR="00F04453">
        <w:rPr>
          <w:rFonts w:ascii="Times New Roman" w:hAnsi="Times New Roman" w:cs="Times New Roman"/>
          <w:sz w:val="28"/>
          <w:szCs w:val="28"/>
        </w:rPr>
        <w:t>просто такой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23F8A" w:rsidRPr="00931250">
        <w:rPr>
          <w:rFonts w:ascii="Times New Roman" w:hAnsi="Times New Roman" w:cs="Times New Roman"/>
          <w:sz w:val="28"/>
          <w:szCs w:val="28"/>
        </w:rPr>
        <w:t>т</w:t>
      </w:r>
      <w:r w:rsidR="00A60F9D">
        <w:rPr>
          <w:rFonts w:ascii="Times New Roman" w:hAnsi="Times New Roman" w:cs="Times New Roman"/>
          <w:sz w:val="28"/>
          <w:szCs w:val="28"/>
        </w:rPr>
        <w:t>рюи</w:t>
      </w:r>
      <w:r w:rsidR="00E23F8A" w:rsidRPr="00931250">
        <w:rPr>
          <w:rFonts w:ascii="Times New Roman" w:hAnsi="Times New Roman" w:cs="Times New Roman"/>
          <w:sz w:val="28"/>
          <w:szCs w:val="28"/>
        </w:rPr>
        <w:t>зм</w:t>
      </w:r>
      <w:r w:rsidR="00713B73">
        <w:rPr>
          <w:rFonts w:ascii="Times New Roman" w:hAnsi="Times New Roman" w:cs="Times New Roman"/>
          <w:sz w:val="28"/>
          <w:szCs w:val="28"/>
        </w:rPr>
        <w:t xml:space="preserve">: </w:t>
      </w:r>
      <w:r w:rsidR="00A60F9D">
        <w:rPr>
          <w:rFonts w:ascii="Times New Roman" w:hAnsi="Times New Roman" w:cs="Times New Roman"/>
          <w:sz w:val="28"/>
          <w:szCs w:val="28"/>
        </w:rPr>
        <w:t xml:space="preserve">подумаешь, </w:t>
      </w:r>
      <w:r w:rsidR="00713B73">
        <w:rPr>
          <w:rFonts w:ascii="Times New Roman" w:hAnsi="Times New Roman" w:cs="Times New Roman"/>
          <w:sz w:val="28"/>
          <w:szCs w:val="28"/>
        </w:rPr>
        <w:t>«</w:t>
      </w:r>
      <w:r w:rsidR="00A60F9D">
        <w:rPr>
          <w:rFonts w:ascii="Times New Roman" w:hAnsi="Times New Roman" w:cs="Times New Roman"/>
          <w:sz w:val="28"/>
          <w:szCs w:val="28"/>
        </w:rPr>
        <w:t>все течет</w:t>
      </w:r>
      <w:r w:rsidR="00E2582E">
        <w:rPr>
          <w:rFonts w:ascii="Times New Roman" w:hAnsi="Times New Roman" w:cs="Times New Roman"/>
          <w:sz w:val="28"/>
          <w:szCs w:val="28"/>
        </w:rPr>
        <w:t>-</w:t>
      </w:r>
      <w:r w:rsidR="00A60F9D">
        <w:rPr>
          <w:rFonts w:ascii="Times New Roman" w:hAnsi="Times New Roman" w:cs="Times New Roman"/>
          <w:sz w:val="28"/>
          <w:szCs w:val="28"/>
        </w:rPr>
        <w:t xml:space="preserve">все </w:t>
      </w:r>
      <w:r w:rsidR="00E2582E">
        <w:rPr>
          <w:rFonts w:ascii="Times New Roman" w:hAnsi="Times New Roman" w:cs="Times New Roman"/>
          <w:sz w:val="28"/>
          <w:szCs w:val="28"/>
        </w:rPr>
        <w:t>из</w:t>
      </w:r>
      <w:r w:rsidR="00A60F9D">
        <w:rPr>
          <w:rFonts w:ascii="Times New Roman" w:hAnsi="Times New Roman" w:cs="Times New Roman"/>
          <w:sz w:val="28"/>
          <w:szCs w:val="28"/>
        </w:rPr>
        <w:t>меняется</w:t>
      </w:r>
      <w:r w:rsidR="00713B73">
        <w:rPr>
          <w:rFonts w:ascii="Times New Roman" w:hAnsi="Times New Roman" w:cs="Times New Roman"/>
          <w:sz w:val="28"/>
          <w:szCs w:val="28"/>
        </w:rPr>
        <w:t>»</w:t>
      </w:r>
      <w:r w:rsidR="00E2582E">
        <w:rPr>
          <w:rFonts w:ascii="Times New Roman" w:hAnsi="Times New Roman" w:cs="Times New Roman"/>
          <w:sz w:val="28"/>
          <w:szCs w:val="28"/>
        </w:rPr>
        <w:t>, тоже мне логика</w:t>
      </w:r>
      <w:r w:rsidR="00713B73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13B73" w:rsidRPr="00931250">
        <w:rPr>
          <w:rFonts w:ascii="Times New Roman" w:hAnsi="Times New Roman" w:cs="Times New Roman"/>
          <w:sz w:val="28"/>
          <w:szCs w:val="28"/>
        </w:rPr>
        <w:t>А</w:t>
      </w:r>
      <w:r w:rsidR="00713B73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тут вдруг умный</w:t>
      </w:r>
      <w:r w:rsidR="00F04453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уважаемый</w:t>
      </w:r>
      <w:r w:rsidR="00F04453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антисоветский поэт</w:t>
      </w:r>
      <w:r w:rsidR="00D77CE6">
        <w:rPr>
          <w:rFonts w:ascii="Times New Roman" w:hAnsi="Times New Roman" w:cs="Times New Roman"/>
          <w:sz w:val="28"/>
          <w:szCs w:val="28"/>
        </w:rPr>
        <w:t xml:space="preserve"> Назым Хикмет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60F9D">
        <w:rPr>
          <w:rFonts w:ascii="Times New Roman" w:hAnsi="Times New Roman" w:cs="Times New Roman"/>
          <w:sz w:val="28"/>
          <w:szCs w:val="28"/>
        </w:rPr>
        <w:t xml:space="preserve">(хотя его </w:t>
      </w:r>
      <w:r w:rsidR="004475E9">
        <w:rPr>
          <w:rFonts w:ascii="Times New Roman" w:hAnsi="Times New Roman" w:cs="Times New Roman"/>
          <w:sz w:val="28"/>
          <w:szCs w:val="28"/>
        </w:rPr>
        <w:t>с</w:t>
      </w:r>
      <w:r w:rsidR="00A60F9D">
        <w:rPr>
          <w:rFonts w:ascii="Times New Roman" w:hAnsi="Times New Roman" w:cs="Times New Roman"/>
          <w:sz w:val="28"/>
          <w:szCs w:val="28"/>
        </w:rPr>
        <w:t>оветская власть не одолевала, но он был иностранец</w:t>
      </w:r>
      <w:r w:rsidR="00F04453">
        <w:rPr>
          <w:rFonts w:ascii="Times New Roman" w:hAnsi="Times New Roman" w:cs="Times New Roman"/>
          <w:sz w:val="28"/>
          <w:szCs w:val="28"/>
        </w:rPr>
        <w:t>!</w:t>
      </w:r>
      <w:r w:rsidR="00A60F9D">
        <w:rPr>
          <w:rFonts w:ascii="Times New Roman" w:hAnsi="Times New Roman" w:cs="Times New Roman"/>
          <w:sz w:val="28"/>
          <w:szCs w:val="28"/>
        </w:rPr>
        <w:t xml:space="preserve">) </w:t>
      </w:r>
      <w:r w:rsidRPr="00931250">
        <w:rPr>
          <w:rFonts w:ascii="Times New Roman" w:hAnsi="Times New Roman" w:cs="Times New Roman"/>
          <w:sz w:val="28"/>
          <w:szCs w:val="28"/>
        </w:rPr>
        <w:t>говорит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, что это его изумляет. </w:t>
      </w:r>
      <w:r w:rsidR="00A60F9D">
        <w:rPr>
          <w:rFonts w:ascii="Times New Roman" w:hAnsi="Times New Roman" w:cs="Times New Roman"/>
          <w:sz w:val="28"/>
          <w:szCs w:val="28"/>
        </w:rPr>
        <w:t>Раз его изумляет, значит</w:t>
      </w:r>
      <w:r w:rsidR="00F04453">
        <w:rPr>
          <w:rFonts w:ascii="Times New Roman" w:hAnsi="Times New Roman" w:cs="Times New Roman"/>
          <w:sz w:val="28"/>
          <w:szCs w:val="28"/>
        </w:rPr>
        <w:t>,</w:t>
      </w:r>
      <w:r w:rsidR="00A60F9D">
        <w:rPr>
          <w:rFonts w:ascii="Times New Roman" w:hAnsi="Times New Roman" w:cs="Times New Roman"/>
          <w:sz w:val="28"/>
          <w:szCs w:val="28"/>
        </w:rPr>
        <w:t xml:space="preserve"> меня </w:t>
      </w:r>
      <w:r w:rsidR="00F04453">
        <w:rPr>
          <w:rFonts w:ascii="Times New Roman" w:hAnsi="Times New Roman" w:cs="Times New Roman"/>
          <w:sz w:val="28"/>
          <w:szCs w:val="28"/>
        </w:rPr>
        <w:t>тоже</w:t>
      </w:r>
      <w:r w:rsidR="00A60F9D">
        <w:rPr>
          <w:rFonts w:ascii="Times New Roman" w:hAnsi="Times New Roman" w:cs="Times New Roman"/>
          <w:sz w:val="28"/>
          <w:szCs w:val="28"/>
        </w:rPr>
        <w:t xml:space="preserve"> должно изумлять? </w:t>
      </w:r>
      <w:r w:rsidR="00634070">
        <w:rPr>
          <w:rFonts w:ascii="Times New Roman" w:hAnsi="Times New Roman" w:cs="Times New Roman"/>
          <w:sz w:val="28"/>
          <w:szCs w:val="28"/>
        </w:rPr>
        <w:t>Может</w:t>
      </w:r>
      <w:r w:rsidR="00E92E6A">
        <w:rPr>
          <w:rFonts w:ascii="Times New Roman" w:hAnsi="Times New Roman" w:cs="Times New Roman"/>
          <w:sz w:val="28"/>
          <w:szCs w:val="28"/>
        </w:rPr>
        <w:t>,</w:t>
      </w:r>
      <w:r w:rsidR="00634070">
        <w:rPr>
          <w:rFonts w:ascii="Times New Roman" w:hAnsi="Times New Roman" w:cs="Times New Roman"/>
          <w:sz w:val="28"/>
          <w:szCs w:val="28"/>
        </w:rPr>
        <w:t xml:space="preserve"> </w:t>
      </w:r>
      <w:r w:rsidR="007F6A69">
        <w:rPr>
          <w:rFonts w:ascii="Times New Roman" w:hAnsi="Times New Roman" w:cs="Times New Roman"/>
          <w:sz w:val="28"/>
          <w:szCs w:val="28"/>
        </w:rPr>
        <w:t>это</w:t>
      </w:r>
      <w:r w:rsidR="00634070">
        <w:rPr>
          <w:rFonts w:ascii="Times New Roman" w:hAnsi="Times New Roman" w:cs="Times New Roman"/>
          <w:sz w:val="28"/>
          <w:szCs w:val="28"/>
        </w:rPr>
        <w:t xml:space="preserve"> не так просто</w:t>
      </w:r>
      <w:r w:rsidR="00C60369">
        <w:rPr>
          <w:rFonts w:ascii="Times New Roman" w:hAnsi="Times New Roman" w:cs="Times New Roman"/>
          <w:sz w:val="28"/>
          <w:szCs w:val="28"/>
        </w:rPr>
        <w:t>?</w:t>
      </w:r>
      <w:r w:rsidR="00634070">
        <w:rPr>
          <w:rFonts w:ascii="Times New Roman" w:hAnsi="Times New Roman" w:cs="Times New Roman"/>
          <w:sz w:val="28"/>
          <w:szCs w:val="28"/>
        </w:rPr>
        <w:t xml:space="preserve"> </w:t>
      </w:r>
      <w:r w:rsidR="00C60369">
        <w:rPr>
          <w:rFonts w:ascii="Times New Roman" w:hAnsi="Times New Roman" w:cs="Times New Roman"/>
          <w:sz w:val="28"/>
          <w:szCs w:val="28"/>
        </w:rPr>
        <w:t xml:space="preserve">Как </w:t>
      </w:r>
      <w:r w:rsidR="00634070">
        <w:rPr>
          <w:rFonts w:ascii="Times New Roman" w:hAnsi="Times New Roman" w:cs="Times New Roman"/>
          <w:sz w:val="28"/>
          <w:szCs w:val="28"/>
        </w:rPr>
        <w:t>«</w:t>
      </w:r>
      <w:r w:rsidR="009D6597">
        <w:rPr>
          <w:rFonts w:ascii="Times New Roman" w:hAnsi="Times New Roman" w:cs="Times New Roman"/>
          <w:sz w:val="28"/>
          <w:szCs w:val="28"/>
        </w:rPr>
        <w:t xml:space="preserve">люди </w:t>
      </w:r>
      <w:r w:rsidR="00634070">
        <w:rPr>
          <w:rFonts w:ascii="Times New Roman" w:hAnsi="Times New Roman" w:cs="Times New Roman"/>
          <w:sz w:val="28"/>
          <w:szCs w:val="28"/>
        </w:rPr>
        <w:t>все смертны»</w:t>
      </w:r>
      <w:r w:rsidR="00713B73" w:rsidRPr="00713B73">
        <w:rPr>
          <w:rFonts w:ascii="Times New Roman" w:hAnsi="Times New Roman" w:cs="Times New Roman"/>
          <w:sz w:val="28"/>
          <w:szCs w:val="28"/>
        </w:rPr>
        <w:t xml:space="preserve"> </w:t>
      </w:r>
      <w:r w:rsidR="00713B73">
        <w:rPr>
          <w:rFonts w:ascii="Times New Roman" w:hAnsi="Times New Roman" w:cs="Times New Roman"/>
          <w:sz w:val="28"/>
          <w:szCs w:val="28"/>
        </w:rPr>
        <w:t>–</w:t>
      </w:r>
      <w:r w:rsidR="00634070">
        <w:rPr>
          <w:rFonts w:ascii="Times New Roman" w:hAnsi="Times New Roman" w:cs="Times New Roman"/>
          <w:sz w:val="28"/>
          <w:szCs w:val="28"/>
        </w:rPr>
        <w:t xml:space="preserve"> </w:t>
      </w:r>
      <w:r w:rsidR="009D6597">
        <w:rPr>
          <w:rFonts w:ascii="Times New Roman" w:hAnsi="Times New Roman" w:cs="Times New Roman"/>
          <w:sz w:val="28"/>
          <w:szCs w:val="28"/>
        </w:rPr>
        <w:t>т</w:t>
      </w:r>
      <w:r w:rsidR="0069707F">
        <w:rPr>
          <w:rFonts w:ascii="Times New Roman" w:hAnsi="Times New Roman" w:cs="Times New Roman"/>
          <w:sz w:val="28"/>
          <w:szCs w:val="28"/>
        </w:rPr>
        <w:t>рюизм</w:t>
      </w:r>
      <w:r w:rsidR="009D6597">
        <w:rPr>
          <w:rFonts w:ascii="Times New Roman" w:hAnsi="Times New Roman" w:cs="Times New Roman"/>
          <w:sz w:val="28"/>
          <w:szCs w:val="28"/>
        </w:rPr>
        <w:t xml:space="preserve"> и все. </w:t>
      </w:r>
      <w:r w:rsidR="00D56CEF">
        <w:rPr>
          <w:rFonts w:ascii="Times New Roman" w:hAnsi="Times New Roman" w:cs="Times New Roman"/>
          <w:sz w:val="28"/>
          <w:szCs w:val="28"/>
        </w:rPr>
        <w:t>И я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56CEF">
        <w:rPr>
          <w:rFonts w:ascii="Times New Roman" w:hAnsi="Times New Roman" w:cs="Times New Roman"/>
          <w:sz w:val="28"/>
          <w:szCs w:val="28"/>
        </w:rPr>
        <w:t>подумал</w:t>
      </w:r>
      <w:r w:rsidR="0014174A" w:rsidRPr="00931250">
        <w:rPr>
          <w:rFonts w:ascii="Times New Roman" w:hAnsi="Times New Roman" w:cs="Times New Roman"/>
          <w:sz w:val="28"/>
          <w:szCs w:val="28"/>
        </w:rPr>
        <w:t>, что р</w:t>
      </w:r>
      <w:r w:rsidRPr="00931250">
        <w:rPr>
          <w:rFonts w:ascii="Times New Roman" w:hAnsi="Times New Roman" w:cs="Times New Roman"/>
          <w:sz w:val="28"/>
          <w:szCs w:val="28"/>
        </w:rPr>
        <w:t xml:space="preserve">аз </w:t>
      </w:r>
      <w:r w:rsidR="009D6597">
        <w:rPr>
          <w:rFonts w:ascii="Times New Roman" w:hAnsi="Times New Roman" w:cs="Times New Roman"/>
          <w:sz w:val="28"/>
          <w:szCs w:val="28"/>
        </w:rPr>
        <w:t xml:space="preserve">так, раз </w:t>
      </w:r>
      <w:r w:rsidRPr="00931250">
        <w:rPr>
          <w:rFonts w:ascii="Times New Roman" w:hAnsi="Times New Roman" w:cs="Times New Roman"/>
          <w:sz w:val="28"/>
          <w:szCs w:val="28"/>
        </w:rPr>
        <w:t>все течет, все меняется,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56CEF">
        <w:rPr>
          <w:rFonts w:ascii="Times New Roman" w:hAnsi="Times New Roman" w:cs="Times New Roman"/>
          <w:sz w:val="28"/>
          <w:szCs w:val="28"/>
        </w:rPr>
        <w:t xml:space="preserve">значит, </w:t>
      </w:r>
      <w:r w:rsidRPr="00931250">
        <w:rPr>
          <w:rFonts w:ascii="Times New Roman" w:hAnsi="Times New Roman" w:cs="Times New Roman"/>
          <w:sz w:val="28"/>
          <w:szCs w:val="28"/>
        </w:rPr>
        <w:t xml:space="preserve">это </w:t>
      </w:r>
      <w:r w:rsidR="009D6597">
        <w:rPr>
          <w:rFonts w:ascii="Times New Roman" w:hAnsi="Times New Roman" w:cs="Times New Roman"/>
          <w:sz w:val="28"/>
          <w:szCs w:val="28"/>
        </w:rPr>
        <w:t>над</w:t>
      </w:r>
      <w:r w:rsidR="00D56CEF" w:rsidRPr="00931250">
        <w:rPr>
          <w:rFonts w:ascii="Times New Roman" w:hAnsi="Times New Roman" w:cs="Times New Roman"/>
          <w:sz w:val="28"/>
          <w:szCs w:val="28"/>
        </w:rPr>
        <w:t xml:space="preserve">о </w:t>
      </w:r>
      <w:r w:rsidR="00B10CD3">
        <w:rPr>
          <w:rFonts w:ascii="Times New Roman" w:hAnsi="Times New Roman" w:cs="Times New Roman"/>
          <w:sz w:val="28"/>
          <w:szCs w:val="28"/>
        </w:rPr>
        <w:t>отразить</w:t>
      </w:r>
      <w:r w:rsidR="009D6597">
        <w:rPr>
          <w:rFonts w:ascii="Times New Roman" w:hAnsi="Times New Roman" w:cs="Times New Roman"/>
          <w:sz w:val="28"/>
          <w:szCs w:val="28"/>
        </w:rPr>
        <w:t xml:space="preserve"> –</w:t>
      </w:r>
      <w:r w:rsidR="00B10CD3">
        <w:rPr>
          <w:rFonts w:ascii="Times New Roman" w:hAnsi="Times New Roman" w:cs="Times New Roman"/>
          <w:sz w:val="28"/>
          <w:szCs w:val="28"/>
        </w:rPr>
        <w:t xml:space="preserve"> силами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искусств</w:t>
      </w:r>
      <w:r w:rsidR="00B10CD3">
        <w:rPr>
          <w:rFonts w:ascii="Times New Roman" w:hAnsi="Times New Roman" w:cs="Times New Roman"/>
          <w:sz w:val="28"/>
          <w:szCs w:val="28"/>
        </w:rPr>
        <w:t>а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9D6597">
        <w:rPr>
          <w:rFonts w:ascii="Times New Roman" w:hAnsi="Times New Roman" w:cs="Times New Roman"/>
          <w:sz w:val="28"/>
          <w:szCs w:val="28"/>
        </w:rPr>
        <w:t>И з</w:t>
      </w:r>
      <w:r w:rsidR="00D56CEF">
        <w:rPr>
          <w:rFonts w:ascii="Times New Roman" w:hAnsi="Times New Roman" w:cs="Times New Roman"/>
          <w:sz w:val="28"/>
          <w:szCs w:val="28"/>
        </w:rPr>
        <w:t>начит, в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се должно сдвинуться, не </w:t>
      </w:r>
      <w:r w:rsidR="009D6597">
        <w:rPr>
          <w:rFonts w:ascii="Times New Roman" w:hAnsi="Times New Roman" w:cs="Times New Roman"/>
          <w:sz w:val="28"/>
          <w:szCs w:val="28"/>
        </w:rPr>
        <w:t>иметь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D2152">
        <w:rPr>
          <w:rFonts w:ascii="Times New Roman" w:hAnsi="Times New Roman" w:cs="Times New Roman"/>
          <w:sz w:val="28"/>
          <w:szCs w:val="28"/>
        </w:rPr>
        <w:t xml:space="preserve">вот этой </w:t>
      </w:r>
      <w:r w:rsidR="0014174A" w:rsidRPr="00931250">
        <w:rPr>
          <w:rFonts w:ascii="Times New Roman" w:hAnsi="Times New Roman" w:cs="Times New Roman"/>
          <w:sz w:val="28"/>
          <w:szCs w:val="28"/>
        </w:rPr>
        <w:t>жесткой основы</w:t>
      </w:r>
      <w:r w:rsidR="003A129D">
        <w:rPr>
          <w:rFonts w:ascii="Times New Roman" w:hAnsi="Times New Roman" w:cs="Times New Roman"/>
          <w:sz w:val="28"/>
          <w:szCs w:val="28"/>
        </w:rPr>
        <w:t>. Потому что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на глазах </w:t>
      </w:r>
      <w:r w:rsidR="00D56CEF">
        <w:rPr>
          <w:rFonts w:ascii="Times New Roman" w:hAnsi="Times New Roman" w:cs="Times New Roman"/>
          <w:sz w:val="28"/>
          <w:szCs w:val="28"/>
        </w:rPr>
        <w:t>видоиз</w:t>
      </w:r>
      <w:r w:rsidR="0014174A" w:rsidRPr="00931250">
        <w:rPr>
          <w:rFonts w:ascii="Times New Roman" w:hAnsi="Times New Roman" w:cs="Times New Roman"/>
          <w:sz w:val="28"/>
          <w:szCs w:val="28"/>
        </w:rPr>
        <w:t>меня</w:t>
      </w:r>
      <w:r w:rsidR="003A129D">
        <w:rPr>
          <w:rFonts w:ascii="Times New Roman" w:hAnsi="Times New Roman" w:cs="Times New Roman"/>
          <w:sz w:val="28"/>
          <w:szCs w:val="28"/>
        </w:rPr>
        <w:t>ется</w:t>
      </w:r>
      <w:r w:rsidR="003A129D" w:rsidRPr="003A129D">
        <w:rPr>
          <w:rFonts w:ascii="Times New Roman" w:hAnsi="Times New Roman" w:cs="Times New Roman"/>
          <w:sz w:val="28"/>
          <w:szCs w:val="28"/>
        </w:rPr>
        <w:t xml:space="preserve"> </w:t>
      </w:r>
      <w:r w:rsidR="003A129D" w:rsidRPr="00931250">
        <w:rPr>
          <w:rFonts w:ascii="Times New Roman" w:hAnsi="Times New Roman" w:cs="Times New Roman"/>
          <w:sz w:val="28"/>
          <w:szCs w:val="28"/>
        </w:rPr>
        <w:t>форма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56CEF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69707F">
        <w:rPr>
          <w:rFonts w:ascii="Times New Roman" w:hAnsi="Times New Roman" w:cs="Times New Roman"/>
          <w:sz w:val="28"/>
          <w:szCs w:val="28"/>
        </w:rPr>
        <w:t>она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изменяется во времени, но если мы это время сжимаем, то </w:t>
      </w:r>
      <w:r w:rsidR="000D2152" w:rsidRPr="00931250">
        <w:rPr>
          <w:rFonts w:ascii="Times New Roman" w:hAnsi="Times New Roman" w:cs="Times New Roman"/>
          <w:sz w:val="28"/>
          <w:szCs w:val="28"/>
        </w:rPr>
        <w:t>это распадение</w:t>
      </w:r>
      <w:r w:rsidR="000D2152">
        <w:rPr>
          <w:rFonts w:ascii="Times New Roman" w:hAnsi="Times New Roman" w:cs="Times New Roman"/>
          <w:sz w:val="28"/>
          <w:szCs w:val="28"/>
        </w:rPr>
        <w:t>,</w:t>
      </w:r>
      <w:r w:rsidR="000D215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D2152">
        <w:rPr>
          <w:rFonts w:ascii="Times New Roman" w:hAnsi="Times New Roman" w:cs="Times New Roman"/>
          <w:sz w:val="28"/>
          <w:szCs w:val="28"/>
        </w:rPr>
        <w:t>это</w:t>
      </w:r>
      <w:r w:rsidR="00C2007B">
        <w:rPr>
          <w:rFonts w:ascii="Times New Roman" w:hAnsi="Times New Roman" w:cs="Times New Roman"/>
          <w:sz w:val="28"/>
          <w:szCs w:val="28"/>
        </w:rPr>
        <w:t xml:space="preserve"> </w:t>
      </w:r>
      <w:r w:rsidR="00C2007B" w:rsidRPr="00931250">
        <w:rPr>
          <w:rFonts w:ascii="Times New Roman" w:hAnsi="Times New Roman" w:cs="Times New Roman"/>
          <w:sz w:val="28"/>
          <w:szCs w:val="28"/>
        </w:rPr>
        <w:t>превращени</w:t>
      </w:r>
      <w:r w:rsidR="000D2152">
        <w:rPr>
          <w:rFonts w:ascii="Times New Roman" w:hAnsi="Times New Roman" w:cs="Times New Roman"/>
          <w:sz w:val="28"/>
          <w:szCs w:val="28"/>
        </w:rPr>
        <w:t>е</w:t>
      </w:r>
      <w:r w:rsidR="00C2007B">
        <w:rPr>
          <w:rFonts w:ascii="Times New Roman" w:hAnsi="Times New Roman" w:cs="Times New Roman"/>
          <w:sz w:val="28"/>
          <w:szCs w:val="28"/>
        </w:rPr>
        <w:t xml:space="preserve"> 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69707F">
        <w:rPr>
          <w:rFonts w:ascii="Times New Roman" w:hAnsi="Times New Roman" w:cs="Times New Roman"/>
          <w:sz w:val="28"/>
          <w:szCs w:val="28"/>
        </w:rPr>
        <w:t>отражать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ся </w:t>
      </w:r>
      <w:r w:rsidR="0014174A" w:rsidRPr="00931250">
        <w:rPr>
          <w:rFonts w:ascii="Times New Roman" w:hAnsi="Times New Roman" w:cs="Times New Roman"/>
          <w:sz w:val="28"/>
          <w:szCs w:val="28"/>
        </w:rPr>
        <w:lastRenderedPageBreak/>
        <w:t>сразу</w:t>
      </w:r>
      <w:r w:rsidR="005A1C80">
        <w:rPr>
          <w:rFonts w:ascii="Times New Roman" w:hAnsi="Times New Roman" w:cs="Times New Roman"/>
          <w:sz w:val="28"/>
          <w:szCs w:val="28"/>
        </w:rPr>
        <w:t>.</w:t>
      </w:r>
      <w:r w:rsidR="0069707F">
        <w:rPr>
          <w:rFonts w:ascii="Times New Roman" w:hAnsi="Times New Roman" w:cs="Times New Roman"/>
          <w:sz w:val="28"/>
          <w:szCs w:val="28"/>
        </w:rPr>
        <w:t xml:space="preserve"> </w:t>
      </w:r>
      <w:r w:rsidR="005A1C80">
        <w:rPr>
          <w:rFonts w:ascii="Times New Roman" w:hAnsi="Times New Roman" w:cs="Times New Roman"/>
          <w:sz w:val="28"/>
          <w:szCs w:val="28"/>
        </w:rPr>
        <w:t>В</w:t>
      </w:r>
      <w:r w:rsidR="0069707F">
        <w:rPr>
          <w:rFonts w:ascii="Times New Roman" w:hAnsi="Times New Roman" w:cs="Times New Roman"/>
          <w:sz w:val="28"/>
          <w:szCs w:val="28"/>
        </w:rPr>
        <w:t xml:space="preserve"> размере этого произведения</w:t>
      </w:r>
      <w:r w:rsidR="006E362D">
        <w:rPr>
          <w:rFonts w:ascii="Times New Roman" w:hAnsi="Times New Roman" w:cs="Times New Roman"/>
          <w:sz w:val="28"/>
          <w:szCs w:val="28"/>
        </w:rPr>
        <w:t xml:space="preserve"> – листа,</w:t>
      </w:r>
      <w:r w:rsidR="005A1C80">
        <w:rPr>
          <w:rFonts w:ascii="Times New Roman" w:hAnsi="Times New Roman" w:cs="Times New Roman"/>
          <w:sz w:val="28"/>
          <w:szCs w:val="28"/>
        </w:rPr>
        <w:t xml:space="preserve"> картин</w:t>
      </w:r>
      <w:r w:rsidR="006E362D">
        <w:rPr>
          <w:rFonts w:ascii="Times New Roman" w:hAnsi="Times New Roman" w:cs="Times New Roman"/>
          <w:sz w:val="28"/>
          <w:szCs w:val="28"/>
        </w:rPr>
        <w:t>ы</w:t>
      </w:r>
      <w:r w:rsidR="002B5C43">
        <w:rPr>
          <w:rFonts w:ascii="Times New Roman" w:hAnsi="Times New Roman" w:cs="Times New Roman"/>
          <w:sz w:val="28"/>
          <w:szCs w:val="28"/>
        </w:rPr>
        <w:t>.</w:t>
      </w:r>
      <w:r w:rsidR="005A1C80">
        <w:rPr>
          <w:rFonts w:ascii="Times New Roman" w:hAnsi="Times New Roman" w:cs="Times New Roman"/>
          <w:sz w:val="28"/>
          <w:szCs w:val="28"/>
        </w:rPr>
        <w:t xml:space="preserve"> </w:t>
      </w:r>
      <w:r w:rsidR="00365CBC">
        <w:rPr>
          <w:rFonts w:ascii="Times New Roman" w:hAnsi="Times New Roman" w:cs="Times New Roman"/>
          <w:sz w:val="28"/>
          <w:szCs w:val="28"/>
        </w:rPr>
        <w:t>И в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от </w:t>
      </w:r>
      <w:r w:rsidR="00365CBC">
        <w:rPr>
          <w:rFonts w:ascii="Times New Roman" w:hAnsi="Times New Roman" w:cs="Times New Roman"/>
          <w:sz w:val="28"/>
          <w:szCs w:val="28"/>
        </w:rPr>
        <w:t xml:space="preserve">я стал </w:t>
      </w:r>
      <w:r w:rsidR="002B5C43">
        <w:rPr>
          <w:rFonts w:ascii="Times New Roman" w:hAnsi="Times New Roman" w:cs="Times New Roman"/>
          <w:sz w:val="28"/>
          <w:szCs w:val="28"/>
        </w:rPr>
        <w:t xml:space="preserve">так </w:t>
      </w:r>
      <w:r w:rsidR="00365CBC">
        <w:rPr>
          <w:rFonts w:ascii="Times New Roman" w:hAnsi="Times New Roman" w:cs="Times New Roman"/>
          <w:sz w:val="28"/>
          <w:szCs w:val="28"/>
        </w:rPr>
        <w:t xml:space="preserve">делать, и </w:t>
      </w:r>
      <w:r w:rsidR="0014174A" w:rsidRPr="00931250">
        <w:rPr>
          <w:rFonts w:ascii="Times New Roman" w:hAnsi="Times New Roman" w:cs="Times New Roman"/>
          <w:sz w:val="28"/>
          <w:szCs w:val="28"/>
        </w:rPr>
        <w:t>«потекло». Я стал краску</w:t>
      </w:r>
      <w:r w:rsidR="006E362D" w:rsidRPr="006E362D">
        <w:rPr>
          <w:rFonts w:ascii="Times New Roman" w:hAnsi="Times New Roman" w:cs="Times New Roman"/>
          <w:sz w:val="28"/>
          <w:szCs w:val="28"/>
        </w:rPr>
        <w:t xml:space="preserve"> </w:t>
      </w:r>
      <w:r w:rsidR="006E362D" w:rsidRPr="00931250">
        <w:rPr>
          <w:rFonts w:ascii="Times New Roman" w:hAnsi="Times New Roman" w:cs="Times New Roman"/>
          <w:sz w:val="28"/>
          <w:szCs w:val="28"/>
        </w:rPr>
        <w:t>лить</w:t>
      </w:r>
      <w:r w:rsidR="0014174A" w:rsidRPr="00931250">
        <w:rPr>
          <w:rFonts w:ascii="Times New Roman" w:hAnsi="Times New Roman" w:cs="Times New Roman"/>
          <w:sz w:val="28"/>
          <w:szCs w:val="28"/>
        </w:rPr>
        <w:t>, пошли потеки</w:t>
      </w:r>
      <w:r w:rsidR="002B5C43">
        <w:rPr>
          <w:rFonts w:ascii="Times New Roman" w:hAnsi="Times New Roman" w:cs="Times New Roman"/>
          <w:sz w:val="28"/>
          <w:szCs w:val="28"/>
        </w:rPr>
        <w:t>,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как будто дождь. </w:t>
      </w:r>
      <w:r w:rsidR="00B10CD3">
        <w:rPr>
          <w:rFonts w:ascii="Times New Roman" w:hAnsi="Times New Roman" w:cs="Times New Roman"/>
          <w:sz w:val="28"/>
          <w:szCs w:val="28"/>
        </w:rPr>
        <w:t xml:space="preserve">Вот так наливаешь, </w:t>
      </w:r>
      <w:r w:rsidR="006E362D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B10CD3">
        <w:rPr>
          <w:rFonts w:ascii="Times New Roman" w:hAnsi="Times New Roman" w:cs="Times New Roman"/>
          <w:sz w:val="28"/>
          <w:szCs w:val="28"/>
        </w:rPr>
        <w:t xml:space="preserve">вот так ставишь, и </w:t>
      </w:r>
      <w:r w:rsidR="00324DA9">
        <w:rPr>
          <w:rFonts w:ascii="Times New Roman" w:hAnsi="Times New Roman" w:cs="Times New Roman"/>
          <w:sz w:val="28"/>
          <w:szCs w:val="28"/>
        </w:rPr>
        <w:t>вот так течет</w:t>
      </w:r>
      <w:r w:rsidR="00B10CD3">
        <w:rPr>
          <w:rFonts w:ascii="Times New Roman" w:hAnsi="Times New Roman" w:cs="Times New Roman"/>
          <w:sz w:val="28"/>
          <w:szCs w:val="28"/>
        </w:rPr>
        <w:t xml:space="preserve"> все </w:t>
      </w:r>
      <w:r w:rsidR="00B10CD3" w:rsidRPr="00C55EC1">
        <w:rPr>
          <w:rFonts w:ascii="Times New Roman" w:hAnsi="Times New Roman" w:cs="Times New Roman"/>
          <w:i/>
          <w:sz w:val="28"/>
          <w:szCs w:val="28"/>
        </w:rPr>
        <w:t>(показывает)</w:t>
      </w:r>
      <w:r w:rsidR="00204EB6">
        <w:rPr>
          <w:rFonts w:ascii="Times New Roman" w:hAnsi="Times New Roman" w:cs="Times New Roman"/>
          <w:sz w:val="28"/>
          <w:szCs w:val="28"/>
        </w:rPr>
        <w:t>.</w:t>
      </w:r>
      <w:r w:rsidR="00B10CD3">
        <w:rPr>
          <w:rFonts w:ascii="Times New Roman" w:hAnsi="Times New Roman" w:cs="Times New Roman"/>
          <w:sz w:val="28"/>
          <w:szCs w:val="28"/>
        </w:rPr>
        <w:t xml:space="preserve"> 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Это </w:t>
      </w:r>
      <w:r w:rsidR="00324DA9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сильно сдвинуло меня как художника, </w:t>
      </w:r>
      <w:r w:rsidR="00B10CD3">
        <w:rPr>
          <w:rFonts w:ascii="Times New Roman" w:hAnsi="Times New Roman" w:cs="Times New Roman"/>
          <w:sz w:val="28"/>
          <w:szCs w:val="28"/>
        </w:rPr>
        <w:t xml:space="preserve">и </w:t>
      </w:r>
      <w:r w:rsidR="0014174A" w:rsidRPr="00931250">
        <w:rPr>
          <w:rFonts w:ascii="Times New Roman" w:hAnsi="Times New Roman" w:cs="Times New Roman"/>
          <w:sz w:val="28"/>
          <w:szCs w:val="28"/>
        </w:rPr>
        <w:t>мировоззрение</w:t>
      </w:r>
      <w:r w:rsidR="00B10CD3">
        <w:rPr>
          <w:rFonts w:ascii="Times New Roman" w:hAnsi="Times New Roman" w:cs="Times New Roman"/>
          <w:sz w:val="28"/>
          <w:szCs w:val="28"/>
        </w:rPr>
        <w:t xml:space="preserve"> стало изменяться, уходить от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24DA9">
        <w:rPr>
          <w:rFonts w:ascii="Times New Roman" w:hAnsi="Times New Roman" w:cs="Times New Roman"/>
          <w:sz w:val="28"/>
          <w:szCs w:val="28"/>
        </w:rPr>
        <w:t>это</w:t>
      </w:r>
      <w:r w:rsidR="00FA5949">
        <w:rPr>
          <w:rFonts w:ascii="Times New Roman" w:hAnsi="Times New Roman" w:cs="Times New Roman"/>
          <w:sz w:val="28"/>
          <w:szCs w:val="28"/>
        </w:rPr>
        <w:t>й</w:t>
      </w:r>
      <w:r w:rsidR="00324DA9">
        <w:rPr>
          <w:rFonts w:ascii="Times New Roman" w:hAnsi="Times New Roman" w:cs="Times New Roman"/>
          <w:sz w:val="28"/>
          <w:szCs w:val="28"/>
        </w:rPr>
        <w:t xml:space="preserve"> </w:t>
      </w:r>
      <w:r w:rsidR="000F29DD">
        <w:rPr>
          <w:rFonts w:ascii="Times New Roman" w:hAnsi="Times New Roman" w:cs="Times New Roman"/>
          <w:sz w:val="28"/>
          <w:szCs w:val="28"/>
        </w:rPr>
        <w:t xml:space="preserve">– слово «конструктивный» неправильное, потому что там «конструктивисты» – от </w:t>
      </w:r>
      <w:r w:rsidR="0014174A" w:rsidRPr="00931250">
        <w:rPr>
          <w:rFonts w:ascii="Times New Roman" w:hAnsi="Times New Roman" w:cs="Times New Roman"/>
          <w:sz w:val="28"/>
          <w:szCs w:val="28"/>
        </w:rPr>
        <w:t>жестко</w:t>
      </w:r>
      <w:r w:rsidR="00FA5949">
        <w:rPr>
          <w:rFonts w:ascii="Times New Roman" w:hAnsi="Times New Roman" w:cs="Times New Roman"/>
          <w:sz w:val="28"/>
          <w:szCs w:val="28"/>
        </w:rPr>
        <w:t>й</w:t>
      </w:r>
      <w:r w:rsidR="00324DA9">
        <w:rPr>
          <w:rFonts w:ascii="Times New Roman" w:hAnsi="Times New Roman" w:cs="Times New Roman"/>
          <w:sz w:val="28"/>
          <w:szCs w:val="28"/>
        </w:rPr>
        <w:t xml:space="preserve"> конструк</w:t>
      </w:r>
      <w:r w:rsidR="00FA5949">
        <w:rPr>
          <w:rFonts w:ascii="Times New Roman" w:hAnsi="Times New Roman" w:cs="Times New Roman"/>
          <w:sz w:val="28"/>
          <w:szCs w:val="28"/>
        </w:rPr>
        <w:t>ции</w:t>
      </w:r>
      <w:r w:rsidR="0014174A" w:rsidRPr="00931250">
        <w:rPr>
          <w:rFonts w:ascii="Times New Roman" w:hAnsi="Times New Roman" w:cs="Times New Roman"/>
          <w:sz w:val="28"/>
          <w:szCs w:val="28"/>
        </w:rPr>
        <w:t xml:space="preserve"> мира</w:t>
      </w:r>
      <w:r w:rsidR="00B10CD3">
        <w:rPr>
          <w:rFonts w:ascii="Times New Roman" w:hAnsi="Times New Roman" w:cs="Times New Roman"/>
          <w:sz w:val="28"/>
          <w:szCs w:val="28"/>
        </w:rPr>
        <w:t>, котор</w:t>
      </w:r>
      <w:r w:rsidR="000F29DD">
        <w:rPr>
          <w:rFonts w:ascii="Times New Roman" w:hAnsi="Times New Roman" w:cs="Times New Roman"/>
          <w:sz w:val="28"/>
          <w:szCs w:val="28"/>
        </w:rPr>
        <w:t>ый</w:t>
      </w:r>
      <w:r w:rsidR="00B10CD3">
        <w:rPr>
          <w:rFonts w:ascii="Times New Roman" w:hAnsi="Times New Roman" w:cs="Times New Roman"/>
          <w:sz w:val="28"/>
          <w:szCs w:val="28"/>
        </w:rPr>
        <w:t xml:space="preserve"> был</w:t>
      </w:r>
      <w:r w:rsidR="0014174A" w:rsidRPr="00931250">
        <w:rPr>
          <w:rFonts w:ascii="Times New Roman" w:hAnsi="Times New Roman" w:cs="Times New Roman"/>
          <w:sz w:val="28"/>
          <w:szCs w:val="28"/>
        </w:rPr>
        <w:t>.</w:t>
      </w:r>
      <w:r w:rsidR="0090051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A5949">
        <w:rPr>
          <w:rFonts w:ascii="Times New Roman" w:hAnsi="Times New Roman" w:cs="Times New Roman"/>
          <w:sz w:val="28"/>
          <w:szCs w:val="28"/>
        </w:rPr>
        <w:t>Партия-правительство, с</w:t>
      </w:r>
      <w:r w:rsidR="00B10CD3">
        <w:rPr>
          <w:rFonts w:ascii="Times New Roman" w:hAnsi="Times New Roman" w:cs="Times New Roman"/>
          <w:sz w:val="28"/>
          <w:szCs w:val="28"/>
        </w:rPr>
        <w:t>емья</w:t>
      </w:r>
      <w:r w:rsidR="00FA5949">
        <w:rPr>
          <w:rFonts w:ascii="Times New Roman" w:hAnsi="Times New Roman" w:cs="Times New Roman"/>
          <w:sz w:val="28"/>
          <w:szCs w:val="28"/>
        </w:rPr>
        <w:t>-</w:t>
      </w:r>
      <w:r w:rsidR="00B10CD3">
        <w:rPr>
          <w:rFonts w:ascii="Times New Roman" w:hAnsi="Times New Roman" w:cs="Times New Roman"/>
          <w:sz w:val="28"/>
          <w:szCs w:val="28"/>
        </w:rPr>
        <w:t>школа</w:t>
      </w:r>
      <w:r w:rsidR="00AD507C">
        <w:rPr>
          <w:rFonts w:ascii="Times New Roman" w:hAnsi="Times New Roman" w:cs="Times New Roman"/>
          <w:sz w:val="28"/>
          <w:szCs w:val="28"/>
        </w:rPr>
        <w:t>, то есть, все членилось, о</w:t>
      </w:r>
      <w:r w:rsidR="00B10CD3">
        <w:rPr>
          <w:rFonts w:ascii="Times New Roman" w:hAnsi="Times New Roman" w:cs="Times New Roman"/>
          <w:sz w:val="28"/>
          <w:szCs w:val="28"/>
        </w:rPr>
        <w:t xml:space="preserve">чень жестко все делалось, </w:t>
      </w:r>
      <w:r w:rsidR="00AD507C">
        <w:rPr>
          <w:rFonts w:ascii="Times New Roman" w:hAnsi="Times New Roman" w:cs="Times New Roman"/>
          <w:sz w:val="28"/>
          <w:szCs w:val="28"/>
        </w:rPr>
        <w:t xml:space="preserve">и </w:t>
      </w:r>
      <w:r w:rsidR="000F29DD">
        <w:rPr>
          <w:rFonts w:ascii="Times New Roman" w:hAnsi="Times New Roman" w:cs="Times New Roman"/>
          <w:sz w:val="28"/>
          <w:szCs w:val="28"/>
        </w:rPr>
        <w:t xml:space="preserve">никакому </w:t>
      </w:r>
      <w:r w:rsidR="00AD507C">
        <w:rPr>
          <w:rFonts w:ascii="Times New Roman" w:hAnsi="Times New Roman" w:cs="Times New Roman"/>
          <w:sz w:val="28"/>
          <w:szCs w:val="28"/>
        </w:rPr>
        <w:t xml:space="preserve">импрессионизму текучему не было места, </w:t>
      </w:r>
      <w:r w:rsidR="00B10CD3">
        <w:rPr>
          <w:rFonts w:ascii="Times New Roman" w:hAnsi="Times New Roman" w:cs="Times New Roman"/>
          <w:sz w:val="28"/>
          <w:szCs w:val="28"/>
        </w:rPr>
        <w:t xml:space="preserve">в общем. Только в </w:t>
      </w:r>
      <w:r w:rsidR="00AD507C">
        <w:rPr>
          <w:rFonts w:ascii="Times New Roman" w:hAnsi="Times New Roman" w:cs="Times New Roman"/>
          <w:sz w:val="28"/>
          <w:szCs w:val="28"/>
        </w:rPr>
        <w:t xml:space="preserve">таких каких-то </w:t>
      </w:r>
      <w:r w:rsidR="00B10CD3">
        <w:rPr>
          <w:rFonts w:ascii="Times New Roman" w:hAnsi="Times New Roman" w:cs="Times New Roman"/>
          <w:sz w:val="28"/>
          <w:szCs w:val="28"/>
        </w:rPr>
        <w:t xml:space="preserve">банальностях Гераклита, которые воспринимались как </w:t>
      </w:r>
      <w:r w:rsidR="00AD507C">
        <w:rPr>
          <w:rFonts w:ascii="Times New Roman" w:hAnsi="Times New Roman" w:cs="Times New Roman"/>
          <w:sz w:val="28"/>
          <w:szCs w:val="28"/>
        </w:rPr>
        <w:t xml:space="preserve">случайное </w:t>
      </w:r>
      <w:r w:rsidR="00B10CD3">
        <w:rPr>
          <w:rFonts w:ascii="Times New Roman" w:hAnsi="Times New Roman" w:cs="Times New Roman"/>
          <w:sz w:val="28"/>
          <w:szCs w:val="28"/>
        </w:rPr>
        <w:t xml:space="preserve">нечто. </w:t>
      </w:r>
      <w:r w:rsidR="00AD507C">
        <w:rPr>
          <w:rFonts w:ascii="Times New Roman" w:hAnsi="Times New Roman" w:cs="Times New Roman"/>
          <w:sz w:val="28"/>
          <w:szCs w:val="28"/>
        </w:rPr>
        <w:t>Ну, и в одну</w:t>
      </w:r>
      <w:r w:rsidR="00B10CD3">
        <w:rPr>
          <w:rFonts w:ascii="Times New Roman" w:hAnsi="Times New Roman" w:cs="Times New Roman"/>
          <w:sz w:val="28"/>
          <w:szCs w:val="28"/>
        </w:rPr>
        <w:t xml:space="preserve"> реку </w:t>
      </w:r>
      <w:r w:rsidR="00AD507C">
        <w:rPr>
          <w:rFonts w:ascii="Times New Roman" w:hAnsi="Times New Roman" w:cs="Times New Roman"/>
          <w:sz w:val="28"/>
          <w:szCs w:val="28"/>
        </w:rPr>
        <w:t xml:space="preserve">два раза войти невозможно </w:t>
      </w:r>
      <w:r w:rsidR="003A41A7">
        <w:rPr>
          <w:rFonts w:ascii="Times New Roman" w:hAnsi="Times New Roman" w:cs="Times New Roman"/>
          <w:sz w:val="28"/>
          <w:szCs w:val="28"/>
        </w:rPr>
        <w:t>просто потому, что это</w:t>
      </w:r>
      <w:r w:rsidR="00B10CD3">
        <w:rPr>
          <w:rFonts w:ascii="Times New Roman" w:hAnsi="Times New Roman" w:cs="Times New Roman"/>
          <w:sz w:val="28"/>
          <w:szCs w:val="28"/>
        </w:rPr>
        <w:t xml:space="preserve"> невозможно</w:t>
      </w:r>
      <w:r w:rsidR="003A41A7">
        <w:rPr>
          <w:rFonts w:ascii="Times New Roman" w:hAnsi="Times New Roman" w:cs="Times New Roman"/>
          <w:sz w:val="28"/>
          <w:szCs w:val="28"/>
        </w:rPr>
        <w:t>.</w:t>
      </w:r>
      <w:r w:rsidR="00B10CD3">
        <w:rPr>
          <w:rFonts w:ascii="Times New Roman" w:hAnsi="Times New Roman" w:cs="Times New Roman"/>
          <w:sz w:val="28"/>
          <w:szCs w:val="28"/>
        </w:rPr>
        <w:t xml:space="preserve"> </w:t>
      </w:r>
      <w:r w:rsidR="003A41A7">
        <w:rPr>
          <w:rFonts w:ascii="Times New Roman" w:hAnsi="Times New Roman" w:cs="Times New Roman"/>
          <w:sz w:val="28"/>
          <w:szCs w:val="28"/>
        </w:rPr>
        <w:t>А нельзя п</w:t>
      </w:r>
      <w:r w:rsidR="00B10CD3">
        <w:rPr>
          <w:rFonts w:ascii="Times New Roman" w:hAnsi="Times New Roman" w:cs="Times New Roman"/>
          <w:sz w:val="28"/>
          <w:szCs w:val="28"/>
        </w:rPr>
        <w:t xml:space="preserve">росто </w:t>
      </w:r>
      <w:r w:rsidR="003A41A7">
        <w:rPr>
          <w:rFonts w:ascii="Times New Roman" w:hAnsi="Times New Roman" w:cs="Times New Roman"/>
          <w:sz w:val="28"/>
          <w:szCs w:val="28"/>
        </w:rPr>
        <w:t>при</w:t>
      </w:r>
      <w:r w:rsidR="001F255D">
        <w:rPr>
          <w:rFonts w:ascii="Times New Roman" w:hAnsi="Times New Roman" w:cs="Times New Roman"/>
          <w:sz w:val="28"/>
          <w:szCs w:val="28"/>
        </w:rPr>
        <w:t>йти в одно и то же</w:t>
      </w:r>
      <w:r w:rsidR="00B10CD3">
        <w:rPr>
          <w:rFonts w:ascii="Times New Roman" w:hAnsi="Times New Roman" w:cs="Times New Roman"/>
          <w:sz w:val="28"/>
          <w:szCs w:val="28"/>
        </w:rPr>
        <w:t xml:space="preserve"> место и все</w:t>
      </w:r>
      <w:r w:rsidR="003A41A7">
        <w:rPr>
          <w:rFonts w:ascii="Times New Roman" w:hAnsi="Times New Roman" w:cs="Times New Roman"/>
          <w:sz w:val="28"/>
          <w:szCs w:val="28"/>
        </w:rPr>
        <w:t>?</w:t>
      </w:r>
      <w:r w:rsidR="001F255D">
        <w:rPr>
          <w:rFonts w:ascii="Times New Roman" w:hAnsi="Times New Roman" w:cs="Times New Roman"/>
          <w:sz w:val="28"/>
          <w:szCs w:val="28"/>
        </w:rPr>
        <w:t xml:space="preserve"> </w:t>
      </w:r>
      <w:r w:rsidR="003A41A7">
        <w:rPr>
          <w:rFonts w:ascii="Times New Roman" w:hAnsi="Times New Roman" w:cs="Times New Roman"/>
          <w:sz w:val="28"/>
          <w:szCs w:val="28"/>
        </w:rPr>
        <w:t>Д</w:t>
      </w:r>
      <w:r w:rsidR="001F255D">
        <w:rPr>
          <w:rFonts w:ascii="Times New Roman" w:hAnsi="Times New Roman" w:cs="Times New Roman"/>
          <w:sz w:val="28"/>
          <w:szCs w:val="28"/>
        </w:rPr>
        <w:t>елов</w:t>
      </w:r>
      <w:r w:rsidR="003A41A7">
        <w:rPr>
          <w:rFonts w:ascii="Times New Roman" w:hAnsi="Times New Roman" w:cs="Times New Roman"/>
          <w:sz w:val="28"/>
          <w:szCs w:val="28"/>
        </w:rPr>
        <w:t>-то!</w:t>
      </w:r>
      <w:r w:rsidR="00B10CD3">
        <w:rPr>
          <w:rFonts w:ascii="Times New Roman" w:hAnsi="Times New Roman" w:cs="Times New Roman"/>
          <w:sz w:val="28"/>
          <w:szCs w:val="28"/>
        </w:rPr>
        <w:t xml:space="preserve"> </w:t>
      </w:r>
      <w:r w:rsidR="00B10CD3" w:rsidRPr="00C55EC1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7254C2">
        <w:rPr>
          <w:rFonts w:ascii="Times New Roman" w:hAnsi="Times New Roman" w:cs="Times New Roman"/>
          <w:sz w:val="28"/>
          <w:szCs w:val="28"/>
        </w:rPr>
        <w:t>.</w:t>
      </w:r>
      <w:r w:rsidR="00B10CD3">
        <w:rPr>
          <w:rFonts w:ascii="Times New Roman" w:hAnsi="Times New Roman" w:cs="Times New Roman"/>
          <w:sz w:val="28"/>
          <w:szCs w:val="28"/>
        </w:rPr>
        <w:t xml:space="preserve"> </w:t>
      </w:r>
      <w:r w:rsidR="002D57AF">
        <w:rPr>
          <w:rFonts w:ascii="Times New Roman" w:hAnsi="Times New Roman" w:cs="Times New Roman"/>
          <w:sz w:val="28"/>
          <w:szCs w:val="28"/>
        </w:rPr>
        <w:t xml:space="preserve">Это все </w:t>
      </w:r>
      <w:r w:rsidR="00204EB6">
        <w:rPr>
          <w:rFonts w:ascii="Times New Roman" w:hAnsi="Times New Roman" w:cs="Times New Roman"/>
          <w:sz w:val="28"/>
          <w:szCs w:val="28"/>
        </w:rPr>
        <w:t>разговоры</w:t>
      </w:r>
      <w:r w:rsidR="00204EB6" w:rsidRPr="00204EB6">
        <w:rPr>
          <w:rFonts w:ascii="Times New Roman" w:hAnsi="Times New Roman" w:cs="Times New Roman"/>
          <w:sz w:val="28"/>
          <w:szCs w:val="28"/>
        </w:rPr>
        <w:t xml:space="preserve"> </w:t>
      </w:r>
      <w:r w:rsidR="00204EB6">
        <w:rPr>
          <w:rFonts w:ascii="Times New Roman" w:hAnsi="Times New Roman" w:cs="Times New Roman"/>
          <w:sz w:val="28"/>
          <w:szCs w:val="28"/>
        </w:rPr>
        <w:t xml:space="preserve">досужие, </w:t>
      </w:r>
      <w:r w:rsidR="002D57AF">
        <w:rPr>
          <w:rFonts w:ascii="Times New Roman" w:hAnsi="Times New Roman" w:cs="Times New Roman"/>
          <w:sz w:val="28"/>
          <w:szCs w:val="28"/>
        </w:rPr>
        <w:t>гераклитовские</w:t>
      </w:r>
      <w:r w:rsidR="007254C2">
        <w:rPr>
          <w:rFonts w:ascii="Times New Roman" w:hAnsi="Times New Roman" w:cs="Times New Roman"/>
          <w:sz w:val="28"/>
          <w:szCs w:val="28"/>
        </w:rPr>
        <w:t>.</w:t>
      </w:r>
      <w:r w:rsidR="002D57AF">
        <w:rPr>
          <w:rFonts w:ascii="Times New Roman" w:hAnsi="Times New Roman" w:cs="Times New Roman"/>
          <w:sz w:val="28"/>
          <w:szCs w:val="28"/>
        </w:rPr>
        <w:t xml:space="preserve"> </w:t>
      </w:r>
      <w:r w:rsidR="00204EB6">
        <w:rPr>
          <w:rFonts w:ascii="Times New Roman" w:hAnsi="Times New Roman" w:cs="Times New Roman"/>
          <w:sz w:val="28"/>
          <w:szCs w:val="28"/>
        </w:rPr>
        <w:t xml:space="preserve">Короче, </w:t>
      </w:r>
      <w:r w:rsidR="002D57AF">
        <w:rPr>
          <w:rFonts w:ascii="Times New Roman" w:hAnsi="Times New Roman" w:cs="Times New Roman"/>
          <w:sz w:val="28"/>
          <w:szCs w:val="28"/>
        </w:rPr>
        <w:t xml:space="preserve">это все меня </w:t>
      </w:r>
      <w:r w:rsidR="0001008A">
        <w:rPr>
          <w:rFonts w:ascii="Times New Roman" w:hAnsi="Times New Roman" w:cs="Times New Roman"/>
          <w:sz w:val="28"/>
          <w:szCs w:val="28"/>
        </w:rPr>
        <w:t xml:space="preserve">сильно </w:t>
      </w:r>
      <w:r w:rsidR="002D57AF">
        <w:rPr>
          <w:rFonts w:ascii="Times New Roman" w:hAnsi="Times New Roman" w:cs="Times New Roman"/>
          <w:sz w:val="28"/>
          <w:szCs w:val="28"/>
        </w:rPr>
        <w:t>сдвинуло. И я</w:t>
      </w:r>
      <w:r w:rsidR="0090051F" w:rsidRPr="00931250">
        <w:rPr>
          <w:rFonts w:ascii="Times New Roman" w:hAnsi="Times New Roman" w:cs="Times New Roman"/>
          <w:sz w:val="28"/>
          <w:szCs w:val="28"/>
        </w:rPr>
        <w:t xml:space="preserve"> после этого стал художником</w:t>
      </w:r>
      <w:r w:rsidR="006F1490">
        <w:rPr>
          <w:rFonts w:ascii="Times New Roman" w:hAnsi="Times New Roman" w:cs="Times New Roman"/>
          <w:sz w:val="28"/>
          <w:szCs w:val="28"/>
        </w:rPr>
        <w:t xml:space="preserve">. </w:t>
      </w:r>
      <w:r w:rsidR="0001008A" w:rsidRPr="00931250">
        <w:rPr>
          <w:rFonts w:ascii="Times New Roman" w:hAnsi="Times New Roman" w:cs="Times New Roman"/>
          <w:sz w:val="28"/>
          <w:szCs w:val="28"/>
        </w:rPr>
        <w:t>Б</w:t>
      </w:r>
      <w:r w:rsidR="0090051F" w:rsidRPr="00931250">
        <w:rPr>
          <w:rFonts w:ascii="Times New Roman" w:hAnsi="Times New Roman" w:cs="Times New Roman"/>
          <w:sz w:val="28"/>
          <w:szCs w:val="28"/>
        </w:rPr>
        <w:t>лагодаря</w:t>
      </w:r>
      <w:r w:rsidR="0001008A">
        <w:rPr>
          <w:rFonts w:ascii="Times New Roman" w:hAnsi="Times New Roman" w:cs="Times New Roman"/>
          <w:sz w:val="28"/>
          <w:szCs w:val="28"/>
        </w:rPr>
        <w:t xml:space="preserve">  вот этому сдвигу, </w:t>
      </w:r>
      <w:r w:rsidR="002D57AF">
        <w:rPr>
          <w:rFonts w:ascii="Times New Roman" w:hAnsi="Times New Roman" w:cs="Times New Roman"/>
          <w:sz w:val="28"/>
          <w:szCs w:val="28"/>
        </w:rPr>
        <w:t>гераклитовско-архимедовскому</w:t>
      </w:r>
      <w:r w:rsidR="00C54F2D">
        <w:rPr>
          <w:rFonts w:ascii="Times New Roman" w:hAnsi="Times New Roman" w:cs="Times New Roman"/>
          <w:sz w:val="28"/>
          <w:szCs w:val="28"/>
        </w:rPr>
        <w:t>.</w:t>
      </w:r>
      <w:r w:rsidR="002D57AF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4F2D" w:rsidRDefault="0055585A" w:rsidP="00C54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B10CD3">
        <w:rPr>
          <w:rFonts w:ascii="Times New Roman" w:hAnsi="Times New Roman" w:cs="Times New Roman"/>
          <w:sz w:val="28"/>
          <w:szCs w:val="28"/>
        </w:rPr>
        <w:t xml:space="preserve">А когда это было? </w:t>
      </w:r>
      <w:r w:rsidR="002D57AF">
        <w:rPr>
          <w:rFonts w:ascii="Times New Roman" w:hAnsi="Times New Roman" w:cs="Times New Roman"/>
          <w:sz w:val="28"/>
          <w:szCs w:val="28"/>
        </w:rPr>
        <w:t>Чтобы нам исторические заметки делать. Когда это случилось с Вами?</w:t>
      </w:r>
    </w:p>
    <w:p w:rsidR="00CA3482" w:rsidRPr="00931250" w:rsidRDefault="00CA3482" w:rsidP="00C54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4"/>
      <w:r>
        <w:rPr>
          <w:rFonts w:ascii="Times New Roman" w:hAnsi="Times New Roman" w:cs="Times New Roman"/>
          <w:sz w:val="28"/>
          <w:szCs w:val="28"/>
        </w:rPr>
        <w:t>Ф.В.</w:t>
      </w:r>
      <w:commentRangeEnd w:id="14"/>
      <w:r>
        <w:rPr>
          <w:rStyle w:val="a3"/>
        </w:rPr>
        <w:commentReference w:id="14"/>
      </w:r>
    </w:p>
    <w:p w:rsidR="000155AA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EF6">
        <w:rPr>
          <w:rFonts w:ascii="Times New Roman" w:hAnsi="Times New Roman" w:cs="Times New Roman"/>
          <w:b/>
          <w:sz w:val="28"/>
          <w:szCs w:val="28"/>
        </w:rPr>
        <w:t>Ф.В.:</w:t>
      </w:r>
      <w:r w:rsidR="0090051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D57AF">
        <w:rPr>
          <w:rFonts w:ascii="Times New Roman" w:hAnsi="Times New Roman" w:cs="Times New Roman"/>
          <w:sz w:val="28"/>
          <w:szCs w:val="28"/>
        </w:rPr>
        <w:t xml:space="preserve">Определиться с этим </w:t>
      </w:r>
      <w:r w:rsidR="006B0DC8">
        <w:rPr>
          <w:rFonts w:ascii="Times New Roman" w:hAnsi="Times New Roman" w:cs="Times New Roman"/>
          <w:sz w:val="28"/>
          <w:szCs w:val="28"/>
        </w:rPr>
        <w:t>четко</w:t>
      </w:r>
      <w:r w:rsidR="005F0CF2">
        <w:rPr>
          <w:rFonts w:ascii="Times New Roman" w:hAnsi="Times New Roman" w:cs="Times New Roman"/>
          <w:sz w:val="28"/>
          <w:szCs w:val="28"/>
        </w:rPr>
        <w:t>, может быть, даже неправильно</w:t>
      </w:r>
      <w:r w:rsidR="00CA3482">
        <w:rPr>
          <w:rFonts w:ascii="Times New Roman" w:hAnsi="Times New Roman" w:cs="Times New Roman"/>
          <w:sz w:val="28"/>
          <w:szCs w:val="28"/>
        </w:rPr>
        <w:t xml:space="preserve">, потому </w:t>
      </w:r>
      <w:r w:rsidR="00561DE2">
        <w:rPr>
          <w:rFonts w:ascii="Times New Roman" w:hAnsi="Times New Roman" w:cs="Times New Roman"/>
          <w:sz w:val="28"/>
          <w:szCs w:val="28"/>
        </w:rPr>
        <w:t>я не помню, это было до диплома</w:t>
      </w:r>
      <w:r w:rsidR="00C24D1A">
        <w:rPr>
          <w:rFonts w:ascii="Times New Roman" w:hAnsi="Times New Roman" w:cs="Times New Roman"/>
          <w:sz w:val="28"/>
          <w:szCs w:val="28"/>
        </w:rPr>
        <w:t xml:space="preserve"> –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 70</w:t>
      </w:r>
      <w:r w:rsidR="002D57AF">
        <w:rPr>
          <w:rFonts w:ascii="Times New Roman" w:hAnsi="Times New Roman" w:cs="Times New Roman"/>
          <w:sz w:val="28"/>
          <w:szCs w:val="28"/>
        </w:rPr>
        <w:t>-</w:t>
      </w:r>
      <w:r w:rsidR="00C24D1A">
        <w:rPr>
          <w:rFonts w:ascii="Times New Roman" w:hAnsi="Times New Roman" w:cs="Times New Roman"/>
          <w:sz w:val="28"/>
          <w:szCs w:val="28"/>
        </w:rPr>
        <w:t xml:space="preserve">й 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 год</w:t>
      </w:r>
      <w:r w:rsidR="00C24D1A">
        <w:rPr>
          <w:rFonts w:ascii="Times New Roman" w:hAnsi="Times New Roman" w:cs="Times New Roman"/>
          <w:sz w:val="28"/>
          <w:szCs w:val="28"/>
        </w:rPr>
        <w:t xml:space="preserve"> –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 или после. </w:t>
      </w:r>
      <w:r w:rsidR="005F0CF2">
        <w:rPr>
          <w:rFonts w:ascii="Times New Roman" w:hAnsi="Times New Roman" w:cs="Times New Roman"/>
          <w:sz w:val="28"/>
          <w:szCs w:val="28"/>
        </w:rPr>
        <w:t>Потому что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5F0CF2">
        <w:rPr>
          <w:rFonts w:ascii="Times New Roman" w:hAnsi="Times New Roman" w:cs="Times New Roman"/>
          <w:sz w:val="28"/>
          <w:szCs w:val="28"/>
        </w:rPr>
        <w:t xml:space="preserve">я 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делал диплом, я </w:t>
      </w:r>
      <w:r w:rsidR="00C513DD">
        <w:rPr>
          <w:rFonts w:ascii="Times New Roman" w:hAnsi="Times New Roman" w:cs="Times New Roman"/>
          <w:sz w:val="28"/>
          <w:szCs w:val="28"/>
        </w:rPr>
        <w:t>красил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B0DC8">
        <w:rPr>
          <w:rFonts w:ascii="Times New Roman" w:hAnsi="Times New Roman" w:cs="Times New Roman"/>
          <w:sz w:val="28"/>
          <w:szCs w:val="28"/>
        </w:rPr>
        <w:t xml:space="preserve">такую </w:t>
      </w:r>
      <w:r w:rsidR="00C45BAB" w:rsidRPr="00931250">
        <w:rPr>
          <w:rFonts w:ascii="Times New Roman" w:hAnsi="Times New Roman" w:cs="Times New Roman"/>
          <w:sz w:val="28"/>
          <w:szCs w:val="28"/>
        </w:rPr>
        <w:t xml:space="preserve">живопись, которая </w:t>
      </w:r>
      <w:r w:rsidR="00C24D1A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C45BAB" w:rsidRPr="00931250">
        <w:rPr>
          <w:rFonts w:ascii="Times New Roman" w:hAnsi="Times New Roman" w:cs="Times New Roman"/>
          <w:sz w:val="28"/>
          <w:szCs w:val="28"/>
        </w:rPr>
        <w:t>перетекала</w:t>
      </w:r>
      <w:r w:rsidR="005F0CF2">
        <w:rPr>
          <w:rFonts w:ascii="Times New Roman" w:hAnsi="Times New Roman" w:cs="Times New Roman"/>
          <w:sz w:val="28"/>
          <w:szCs w:val="28"/>
        </w:rPr>
        <w:t xml:space="preserve"> – но слово «перетекала» неправильное</w:t>
      </w:r>
      <w:r w:rsidR="00CA4892">
        <w:rPr>
          <w:rFonts w:ascii="Times New Roman" w:hAnsi="Times New Roman" w:cs="Times New Roman"/>
          <w:sz w:val="28"/>
          <w:szCs w:val="28"/>
        </w:rPr>
        <w:t xml:space="preserve">, </w:t>
      </w:r>
      <w:r w:rsidR="00AD50DD">
        <w:rPr>
          <w:rFonts w:ascii="Times New Roman" w:hAnsi="Times New Roman" w:cs="Times New Roman"/>
          <w:sz w:val="28"/>
          <w:szCs w:val="28"/>
        </w:rPr>
        <w:t>там</w:t>
      </w:r>
      <w:r w:rsidR="005F0CF2">
        <w:rPr>
          <w:rFonts w:ascii="Times New Roman" w:hAnsi="Times New Roman" w:cs="Times New Roman"/>
          <w:sz w:val="28"/>
          <w:szCs w:val="28"/>
        </w:rPr>
        <w:t xml:space="preserve"> </w:t>
      </w:r>
      <w:r w:rsidR="00AD50DD">
        <w:rPr>
          <w:rFonts w:ascii="Times New Roman" w:hAnsi="Times New Roman" w:cs="Times New Roman"/>
          <w:sz w:val="28"/>
          <w:szCs w:val="28"/>
        </w:rPr>
        <w:t xml:space="preserve">не </w:t>
      </w:r>
      <w:r w:rsidR="005F0CF2">
        <w:rPr>
          <w:rFonts w:ascii="Times New Roman" w:hAnsi="Times New Roman" w:cs="Times New Roman"/>
          <w:sz w:val="28"/>
          <w:szCs w:val="28"/>
        </w:rPr>
        <w:t>текло</w:t>
      </w:r>
      <w:r w:rsidR="0057577E" w:rsidRPr="0057577E">
        <w:rPr>
          <w:rFonts w:ascii="Times New Roman" w:hAnsi="Times New Roman" w:cs="Times New Roman"/>
          <w:sz w:val="28"/>
          <w:szCs w:val="28"/>
        </w:rPr>
        <w:t xml:space="preserve"> </w:t>
      </w:r>
      <w:r w:rsidR="0057577E">
        <w:rPr>
          <w:rFonts w:ascii="Times New Roman" w:hAnsi="Times New Roman" w:cs="Times New Roman"/>
          <w:sz w:val="28"/>
          <w:szCs w:val="28"/>
        </w:rPr>
        <w:t>все</w:t>
      </w:r>
      <w:r w:rsidR="005F0CF2">
        <w:rPr>
          <w:rFonts w:ascii="Times New Roman" w:hAnsi="Times New Roman" w:cs="Times New Roman"/>
          <w:sz w:val="28"/>
          <w:szCs w:val="28"/>
        </w:rPr>
        <w:t>,</w:t>
      </w:r>
      <w:r w:rsidR="00CA4892">
        <w:rPr>
          <w:rFonts w:ascii="Times New Roman" w:hAnsi="Times New Roman" w:cs="Times New Roman"/>
          <w:sz w:val="28"/>
          <w:szCs w:val="28"/>
        </w:rPr>
        <w:t xml:space="preserve"> </w:t>
      </w:r>
      <w:r w:rsidR="00AD50DD">
        <w:rPr>
          <w:rFonts w:ascii="Times New Roman" w:hAnsi="Times New Roman" w:cs="Times New Roman"/>
          <w:sz w:val="28"/>
          <w:szCs w:val="28"/>
        </w:rPr>
        <w:t>но</w:t>
      </w:r>
      <w:r w:rsidR="00CA4892">
        <w:rPr>
          <w:rFonts w:ascii="Times New Roman" w:hAnsi="Times New Roman" w:cs="Times New Roman"/>
          <w:sz w:val="28"/>
          <w:szCs w:val="28"/>
        </w:rPr>
        <w:t xml:space="preserve"> </w:t>
      </w:r>
      <w:r w:rsidR="003D335D">
        <w:rPr>
          <w:rFonts w:ascii="Times New Roman" w:hAnsi="Times New Roman" w:cs="Times New Roman"/>
          <w:sz w:val="28"/>
          <w:szCs w:val="28"/>
        </w:rPr>
        <w:t xml:space="preserve">перетекало, </w:t>
      </w:r>
      <w:r w:rsidR="006B0DC8">
        <w:rPr>
          <w:rFonts w:ascii="Times New Roman" w:hAnsi="Times New Roman" w:cs="Times New Roman"/>
          <w:sz w:val="28"/>
          <w:szCs w:val="28"/>
        </w:rPr>
        <w:t>видоизменя</w:t>
      </w:r>
      <w:r w:rsidR="003D335D">
        <w:rPr>
          <w:rFonts w:ascii="Times New Roman" w:hAnsi="Times New Roman" w:cs="Times New Roman"/>
          <w:sz w:val="28"/>
          <w:szCs w:val="28"/>
        </w:rPr>
        <w:t>я</w:t>
      </w:r>
      <w:r w:rsidR="006B0DC8">
        <w:rPr>
          <w:rFonts w:ascii="Times New Roman" w:hAnsi="Times New Roman" w:cs="Times New Roman"/>
          <w:sz w:val="28"/>
          <w:szCs w:val="28"/>
        </w:rPr>
        <w:t>сь на одной поверхности</w:t>
      </w:r>
      <w:r w:rsidR="00CA4892">
        <w:rPr>
          <w:rFonts w:ascii="Times New Roman" w:hAnsi="Times New Roman" w:cs="Times New Roman"/>
          <w:sz w:val="28"/>
          <w:szCs w:val="28"/>
        </w:rPr>
        <w:t>.</w:t>
      </w:r>
      <w:r w:rsidR="006B0DC8">
        <w:rPr>
          <w:rFonts w:ascii="Times New Roman" w:hAnsi="Times New Roman" w:cs="Times New Roman"/>
          <w:sz w:val="28"/>
          <w:szCs w:val="28"/>
        </w:rPr>
        <w:t xml:space="preserve"> </w:t>
      </w:r>
      <w:r w:rsidR="0057577E">
        <w:rPr>
          <w:rFonts w:ascii="Times New Roman" w:hAnsi="Times New Roman" w:cs="Times New Roman"/>
          <w:sz w:val="28"/>
          <w:szCs w:val="28"/>
        </w:rPr>
        <w:t>Хотя с</w:t>
      </w:r>
      <w:r w:rsidR="006B0DC8">
        <w:rPr>
          <w:rFonts w:ascii="Times New Roman" w:hAnsi="Times New Roman" w:cs="Times New Roman"/>
          <w:sz w:val="28"/>
          <w:szCs w:val="28"/>
        </w:rPr>
        <w:t xml:space="preserve">ейчас, </w:t>
      </w:r>
      <w:r w:rsidR="00AD50DD">
        <w:rPr>
          <w:rFonts w:ascii="Times New Roman" w:hAnsi="Times New Roman" w:cs="Times New Roman"/>
          <w:sz w:val="28"/>
          <w:szCs w:val="28"/>
        </w:rPr>
        <w:t xml:space="preserve">может быть, </w:t>
      </w:r>
      <w:r w:rsidR="00052A2F">
        <w:rPr>
          <w:rFonts w:ascii="Times New Roman" w:hAnsi="Times New Roman" w:cs="Times New Roman"/>
          <w:sz w:val="28"/>
          <w:szCs w:val="28"/>
        </w:rPr>
        <w:t>про эти картины</w:t>
      </w:r>
      <w:r w:rsidR="006B0DC8">
        <w:rPr>
          <w:rFonts w:ascii="Times New Roman" w:hAnsi="Times New Roman" w:cs="Times New Roman"/>
          <w:sz w:val="28"/>
          <w:szCs w:val="28"/>
        </w:rPr>
        <w:t xml:space="preserve"> </w:t>
      </w:r>
      <w:r w:rsidR="00C24D1A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6B0DC8">
        <w:rPr>
          <w:rFonts w:ascii="Times New Roman" w:hAnsi="Times New Roman" w:cs="Times New Roman"/>
          <w:sz w:val="28"/>
          <w:szCs w:val="28"/>
        </w:rPr>
        <w:t>так не кажется</w:t>
      </w:r>
      <w:r w:rsidR="00C24D1A">
        <w:rPr>
          <w:rFonts w:ascii="Times New Roman" w:hAnsi="Times New Roman" w:cs="Times New Roman"/>
          <w:sz w:val="28"/>
          <w:szCs w:val="28"/>
        </w:rPr>
        <w:t xml:space="preserve">, но что-то такое было. Нечто. </w:t>
      </w:r>
      <w:r w:rsidR="00AD50DD">
        <w:rPr>
          <w:rFonts w:ascii="Times New Roman" w:hAnsi="Times New Roman" w:cs="Times New Roman"/>
          <w:sz w:val="28"/>
          <w:szCs w:val="28"/>
        </w:rPr>
        <w:t xml:space="preserve"> </w:t>
      </w:r>
      <w:r w:rsidR="005C0FAC">
        <w:rPr>
          <w:rFonts w:ascii="Times New Roman" w:hAnsi="Times New Roman" w:cs="Times New Roman"/>
          <w:sz w:val="28"/>
          <w:szCs w:val="28"/>
        </w:rPr>
        <w:t>М</w:t>
      </w:r>
      <w:r w:rsidR="006147A2" w:rsidRPr="00931250">
        <w:rPr>
          <w:rFonts w:ascii="Times New Roman" w:hAnsi="Times New Roman" w:cs="Times New Roman"/>
          <w:sz w:val="28"/>
          <w:szCs w:val="28"/>
        </w:rPr>
        <w:t>ожет</w:t>
      </w:r>
      <w:r w:rsidR="00BB4EF6">
        <w:rPr>
          <w:rFonts w:ascii="Times New Roman" w:hAnsi="Times New Roman" w:cs="Times New Roman"/>
          <w:sz w:val="28"/>
          <w:szCs w:val="28"/>
        </w:rPr>
        <w:t>,</w:t>
      </w:r>
      <w:r w:rsidR="006147A2" w:rsidRPr="00931250">
        <w:rPr>
          <w:rFonts w:ascii="Times New Roman" w:hAnsi="Times New Roman" w:cs="Times New Roman"/>
          <w:sz w:val="28"/>
          <w:szCs w:val="28"/>
        </w:rPr>
        <w:t xml:space="preserve"> это было </w:t>
      </w:r>
      <w:r w:rsidR="00C24D1A">
        <w:rPr>
          <w:rFonts w:ascii="Times New Roman" w:hAnsi="Times New Roman" w:cs="Times New Roman"/>
          <w:sz w:val="28"/>
          <w:szCs w:val="28"/>
        </w:rPr>
        <w:t>такое воспоминание о</w:t>
      </w:r>
      <w:r w:rsidR="006147A2" w:rsidRPr="00931250">
        <w:rPr>
          <w:rFonts w:ascii="Times New Roman" w:hAnsi="Times New Roman" w:cs="Times New Roman"/>
          <w:sz w:val="28"/>
          <w:szCs w:val="28"/>
        </w:rPr>
        <w:t xml:space="preserve"> постимпрессионизме, а может</w:t>
      </w:r>
      <w:r w:rsidR="000155AA">
        <w:rPr>
          <w:rFonts w:ascii="Times New Roman" w:hAnsi="Times New Roman" w:cs="Times New Roman"/>
          <w:sz w:val="28"/>
          <w:szCs w:val="28"/>
        </w:rPr>
        <w:t>,</w:t>
      </w:r>
      <w:r w:rsidR="006147A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52A2F">
        <w:rPr>
          <w:rFonts w:ascii="Times New Roman" w:hAnsi="Times New Roman" w:cs="Times New Roman"/>
          <w:sz w:val="28"/>
          <w:szCs w:val="28"/>
        </w:rPr>
        <w:t xml:space="preserve">это </w:t>
      </w:r>
      <w:r w:rsidR="006147A2" w:rsidRPr="00931250">
        <w:rPr>
          <w:rFonts w:ascii="Times New Roman" w:hAnsi="Times New Roman" w:cs="Times New Roman"/>
          <w:sz w:val="28"/>
          <w:szCs w:val="28"/>
        </w:rPr>
        <w:t>бы</w:t>
      </w:r>
      <w:r w:rsidR="000155AA">
        <w:rPr>
          <w:rFonts w:ascii="Times New Roman" w:hAnsi="Times New Roman" w:cs="Times New Roman"/>
          <w:sz w:val="28"/>
          <w:szCs w:val="28"/>
        </w:rPr>
        <w:t>ло</w:t>
      </w:r>
      <w:r w:rsidR="006147A2" w:rsidRPr="00931250">
        <w:rPr>
          <w:rFonts w:ascii="Times New Roman" w:hAnsi="Times New Roman" w:cs="Times New Roman"/>
          <w:sz w:val="28"/>
          <w:szCs w:val="28"/>
        </w:rPr>
        <w:t xml:space="preserve"> началом того, о чем я говорил</w:t>
      </w:r>
      <w:r w:rsidR="00C24D1A">
        <w:rPr>
          <w:rFonts w:ascii="Times New Roman" w:hAnsi="Times New Roman" w:cs="Times New Roman"/>
          <w:sz w:val="28"/>
          <w:szCs w:val="28"/>
        </w:rPr>
        <w:t>. Которое потом</w:t>
      </w:r>
      <w:r w:rsidR="00CA4892">
        <w:rPr>
          <w:rFonts w:ascii="Times New Roman" w:hAnsi="Times New Roman" w:cs="Times New Roman"/>
          <w:sz w:val="28"/>
          <w:szCs w:val="28"/>
        </w:rPr>
        <w:t xml:space="preserve"> вылилось в такое протекание</w:t>
      </w:r>
      <w:r w:rsidR="006147A2" w:rsidRPr="00931250">
        <w:rPr>
          <w:rFonts w:ascii="Times New Roman" w:hAnsi="Times New Roman" w:cs="Times New Roman"/>
          <w:sz w:val="28"/>
          <w:szCs w:val="28"/>
        </w:rPr>
        <w:t>.</w:t>
      </w:r>
      <w:r w:rsidR="00C513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A8B" w:rsidRDefault="006147A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Кстати, </w:t>
      </w:r>
      <w:r w:rsidR="00CA4892">
        <w:rPr>
          <w:rFonts w:ascii="Times New Roman" w:hAnsi="Times New Roman" w:cs="Times New Roman"/>
          <w:sz w:val="28"/>
          <w:szCs w:val="28"/>
        </w:rPr>
        <w:t>в</w:t>
      </w:r>
      <w:r w:rsidRPr="00931250">
        <w:rPr>
          <w:rFonts w:ascii="Times New Roman" w:hAnsi="Times New Roman" w:cs="Times New Roman"/>
          <w:sz w:val="28"/>
          <w:szCs w:val="28"/>
        </w:rPr>
        <w:t xml:space="preserve"> 14 лет</w:t>
      </w:r>
      <w:r w:rsidR="007E0192" w:rsidRPr="007E0192">
        <w:rPr>
          <w:rFonts w:ascii="Times New Roman" w:hAnsi="Times New Roman" w:cs="Times New Roman"/>
          <w:sz w:val="28"/>
          <w:szCs w:val="28"/>
        </w:rPr>
        <w:t xml:space="preserve"> </w:t>
      </w:r>
      <w:r w:rsidR="00052A2F">
        <w:rPr>
          <w:rFonts w:ascii="Times New Roman" w:hAnsi="Times New Roman" w:cs="Times New Roman"/>
          <w:sz w:val="28"/>
          <w:szCs w:val="28"/>
        </w:rPr>
        <w:t xml:space="preserve">я </w:t>
      </w:r>
      <w:r w:rsidR="007E0192" w:rsidRPr="00931250">
        <w:rPr>
          <w:rFonts w:ascii="Times New Roman" w:hAnsi="Times New Roman" w:cs="Times New Roman"/>
          <w:sz w:val="28"/>
          <w:szCs w:val="28"/>
        </w:rPr>
        <w:t>думал</w:t>
      </w:r>
      <w:r w:rsidR="00BB4EF6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 когда стану знаменитым художником, я </w:t>
      </w:r>
      <w:r w:rsidR="00052A2F">
        <w:rPr>
          <w:rFonts w:ascii="Times New Roman" w:hAnsi="Times New Roman" w:cs="Times New Roman"/>
          <w:sz w:val="28"/>
          <w:szCs w:val="28"/>
        </w:rPr>
        <w:t>стан</w:t>
      </w:r>
      <w:r w:rsidRPr="00931250">
        <w:rPr>
          <w:rFonts w:ascii="Times New Roman" w:hAnsi="Times New Roman" w:cs="Times New Roman"/>
          <w:sz w:val="28"/>
          <w:szCs w:val="28"/>
        </w:rPr>
        <w:t>у рисовать картины</w:t>
      </w:r>
      <w:r w:rsidR="00CA4892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на которых все растекается. </w:t>
      </w:r>
      <w:r w:rsidR="00CA4892">
        <w:rPr>
          <w:rFonts w:ascii="Times New Roman" w:hAnsi="Times New Roman" w:cs="Times New Roman"/>
          <w:sz w:val="28"/>
          <w:szCs w:val="28"/>
        </w:rPr>
        <w:t xml:space="preserve">Вот, кстати, что интересно! Вот что поразительно, только сейчас это до меня дошло! </w:t>
      </w:r>
      <w:r w:rsidR="00052A2F">
        <w:rPr>
          <w:rFonts w:ascii="Times New Roman" w:hAnsi="Times New Roman" w:cs="Times New Roman"/>
          <w:sz w:val="28"/>
          <w:szCs w:val="28"/>
        </w:rPr>
        <w:t>М</w:t>
      </w:r>
      <w:r w:rsidR="00666D2B">
        <w:rPr>
          <w:rFonts w:ascii="Times New Roman" w:hAnsi="Times New Roman" w:cs="Times New Roman"/>
          <w:sz w:val="28"/>
          <w:szCs w:val="28"/>
        </w:rPr>
        <w:t xml:space="preserve">не </w:t>
      </w:r>
      <w:r w:rsidR="00666D2B">
        <w:rPr>
          <w:rFonts w:ascii="Times New Roman" w:hAnsi="Times New Roman" w:cs="Times New Roman"/>
          <w:sz w:val="28"/>
          <w:szCs w:val="28"/>
        </w:rPr>
        <w:lastRenderedPageBreak/>
        <w:t>было 14 лет, когда я это придумал</w:t>
      </w:r>
      <w:r w:rsidR="008F3B23">
        <w:rPr>
          <w:rFonts w:ascii="Times New Roman" w:hAnsi="Times New Roman" w:cs="Times New Roman"/>
          <w:sz w:val="28"/>
          <w:szCs w:val="28"/>
        </w:rPr>
        <w:t>:</w:t>
      </w:r>
      <w:r w:rsidR="007E0192">
        <w:rPr>
          <w:rFonts w:ascii="Times New Roman" w:hAnsi="Times New Roman" w:cs="Times New Roman"/>
          <w:sz w:val="28"/>
          <w:szCs w:val="28"/>
        </w:rPr>
        <w:t xml:space="preserve"> </w:t>
      </w:r>
      <w:r w:rsidR="008F3B23">
        <w:rPr>
          <w:rFonts w:ascii="Times New Roman" w:hAnsi="Times New Roman" w:cs="Times New Roman"/>
          <w:sz w:val="28"/>
          <w:szCs w:val="28"/>
        </w:rPr>
        <w:t>ч</w:t>
      </w:r>
      <w:r w:rsidR="00CA4892">
        <w:rPr>
          <w:rFonts w:ascii="Times New Roman" w:hAnsi="Times New Roman" w:cs="Times New Roman"/>
          <w:sz w:val="28"/>
          <w:szCs w:val="28"/>
        </w:rPr>
        <w:t xml:space="preserve">то картины должны быть вот такие. </w:t>
      </w:r>
      <w:r w:rsidR="00E530FE">
        <w:rPr>
          <w:rFonts w:ascii="Times New Roman" w:hAnsi="Times New Roman" w:cs="Times New Roman"/>
          <w:sz w:val="28"/>
          <w:szCs w:val="28"/>
        </w:rPr>
        <w:t>Это был</w:t>
      </w:r>
      <w:r w:rsidRPr="00931250">
        <w:rPr>
          <w:rFonts w:ascii="Times New Roman" w:hAnsi="Times New Roman" w:cs="Times New Roman"/>
          <w:sz w:val="28"/>
          <w:szCs w:val="28"/>
        </w:rPr>
        <w:t xml:space="preserve"> даже не импрессионизм</w:t>
      </w:r>
      <w:r w:rsidR="008F3B23">
        <w:rPr>
          <w:rFonts w:ascii="Times New Roman" w:hAnsi="Times New Roman" w:cs="Times New Roman"/>
          <w:sz w:val="28"/>
          <w:szCs w:val="28"/>
        </w:rPr>
        <w:t xml:space="preserve"> точечный</w:t>
      </w:r>
      <w:r w:rsidRPr="00931250">
        <w:rPr>
          <w:rFonts w:ascii="Times New Roman" w:hAnsi="Times New Roman" w:cs="Times New Roman"/>
          <w:sz w:val="28"/>
          <w:szCs w:val="28"/>
        </w:rPr>
        <w:t>, а что-то такое растекающееся</w:t>
      </w:r>
      <w:r w:rsidR="007254C2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амебообразное</w:t>
      </w:r>
      <w:r w:rsidR="0090011F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0011F" w:rsidRPr="00931250">
        <w:rPr>
          <w:rFonts w:ascii="Times New Roman" w:hAnsi="Times New Roman" w:cs="Times New Roman"/>
          <w:sz w:val="28"/>
          <w:szCs w:val="28"/>
        </w:rPr>
        <w:t>Это</w:t>
      </w:r>
      <w:r w:rsidR="0090011F">
        <w:rPr>
          <w:rFonts w:ascii="Times New Roman" w:hAnsi="Times New Roman" w:cs="Times New Roman"/>
          <w:sz w:val="28"/>
          <w:szCs w:val="28"/>
        </w:rPr>
        <w:t xml:space="preserve"> </w:t>
      </w:r>
      <w:r w:rsidR="0090011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90011F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точно помню. Вот </w:t>
      </w:r>
      <w:r w:rsidR="00E530FE">
        <w:rPr>
          <w:rFonts w:ascii="Times New Roman" w:hAnsi="Times New Roman" w:cs="Times New Roman"/>
          <w:sz w:val="28"/>
          <w:szCs w:val="28"/>
        </w:rPr>
        <w:t xml:space="preserve">это я придумал, </w:t>
      </w:r>
      <w:r w:rsidR="00C164BF">
        <w:rPr>
          <w:rFonts w:ascii="Times New Roman" w:hAnsi="Times New Roman" w:cs="Times New Roman"/>
          <w:sz w:val="28"/>
          <w:szCs w:val="28"/>
        </w:rPr>
        <w:t>вот это! Н</w:t>
      </w:r>
      <w:r w:rsidR="00E530FE">
        <w:rPr>
          <w:rFonts w:ascii="Times New Roman" w:hAnsi="Times New Roman" w:cs="Times New Roman"/>
          <w:sz w:val="28"/>
          <w:szCs w:val="28"/>
        </w:rPr>
        <w:t>о</w:t>
      </w:r>
      <w:r w:rsidR="00C164BF">
        <w:rPr>
          <w:rFonts w:ascii="Times New Roman" w:hAnsi="Times New Roman" w:cs="Times New Roman"/>
          <w:sz w:val="28"/>
          <w:szCs w:val="28"/>
        </w:rPr>
        <w:t xml:space="preserve"> </w:t>
      </w:r>
      <w:r w:rsidR="00042E28">
        <w:rPr>
          <w:rFonts w:ascii="Times New Roman" w:hAnsi="Times New Roman" w:cs="Times New Roman"/>
          <w:sz w:val="28"/>
          <w:szCs w:val="28"/>
        </w:rPr>
        <w:t xml:space="preserve">это </w:t>
      </w:r>
      <w:r w:rsidR="00C164BF">
        <w:rPr>
          <w:rFonts w:ascii="Times New Roman" w:hAnsi="Times New Roman" w:cs="Times New Roman"/>
          <w:sz w:val="28"/>
          <w:szCs w:val="28"/>
        </w:rPr>
        <w:t>–</w:t>
      </w:r>
      <w:r w:rsidR="00E530FE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C164BF">
        <w:rPr>
          <w:rFonts w:ascii="Times New Roman" w:hAnsi="Times New Roman" w:cs="Times New Roman"/>
          <w:sz w:val="28"/>
          <w:szCs w:val="28"/>
        </w:rPr>
        <w:t xml:space="preserve"> </w:t>
      </w:r>
      <w:r w:rsidR="00E530FE">
        <w:rPr>
          <w:rFonts w:ascii="Times New Roman" w:hAnsi="Times New Roman" w:cs="Times New Roman"/>
          <w:sz w:val="28"/>
          <w:szCs w:val="28"/>
        </w:rPr>
        <w:t xml:space="preserve"> </w:t>
      </w:r>
      <w:r w:rsidR="0090011F">
        <w:rPr>
          <w:rFonts w:ascii="Times New Roman" w:hAnsi="Times New Roman" w:cs="Times New Roman"/>
          <w:sz w:val="28"/>
          <w:szCs w:val="28"/>
        </w:rPr>
        <w:t>я буду</w:t>
      </w:r>
      <w:r w:rsidR="00E530FE">
        <w:rPr>
          <w:rFonts w:ascii="Times New Roman" w:hAnsi="Times New Roman" w:cs="Times New Roman"/>
          <w:sz w:val="28"/>
          <w:szCs w:val="28"/>
        </w:rPr>
        <w:t xml:space="preserve"> знаменитым художником. </w:t>
      </w:r>
      <w:r w:rsidRPr="00931250">
        <w:rPr>
          <w:rFonts w:ascii="Times New Roman" w:hAnsi="Times New Roman" w:cs="Times New Roman"/>
          <w:sz w:val="28"/>
          <w:szCs w:val="28"/>
        </w:rPr>
        <w:t>И</w:t>
      </w:r>
      <w:r w:rsidR="0090011F">
        <w:rPr>
          <w:rFonts w:ascii="Times New Roman" w:hAnsi="Times New Roman" w:cs="Times New Roman"/>
          <w:sz w:val="28"/>
          <w:szCs w:val="28"/>
        </w:rPr>
        <w:t>, очевидно, для того, чтобы сделать эти картины</w:t>
      </w:r>
      <w:r w:rsidR="00D74BBA">
        <w:rPr>
          <w:rFonts w:ascii="Times New Roman" w:hAnsi="Times New Roman" w:cs="Times New Roman"/>
          <w:sz w:val="28"/>
          <w:szCs w:val="28"/>
        </w:rPr>
        <w:t>, н</w:t>
      </w:r>
      <w:r w:rsidR="0090011F">
        <w:rPr>
          <w:rFonts w:ascii="Times New Roman" w:hAnsi="Times New Roman" w:cs="Times New Roman"/>
          <w:sz w:val="28"/>
          <w:szCs w:val="28"/>
        </w:rPr>
        <w:t>ужно было пройти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164BF">
        <w:rPr>
          <w:rFonts w:ascii="Times New Roman" w:hAnsi="Times New Roman" w:cs="Times New Roman"/>
          <w:sz w:val="28"/>
          <w:szCs w:val="28"/>
        </w:rPr>
        <w:t>какой-то путь внутренний</w:t>
      </w:r>
      <w:r w:rsidRPr="00931250">
        <w:rPr>
          <w:rFonts w:ascii="Times New Roman" w:hAnsi="Times New Roman" w:cs="Times New Roman"/>
          <w:sz w:val="28"/>
          <w:szCs w:val="28"/>
        </w:rPr>
        <w:t xml:space="preserve"> созревания</w:t>
      </w:r>
      <w:r w:rsidR="00BF68A3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804E05">
        <w:rPr>
          <w:rFonts w:ascii="Times New Roman" w:hAnsi="Times New Roman" w:cs="Times New Roman"/>
          <w:sz w:val="28"/>
          <w:szCs w:val="28"/>
        </w:rPr>
        <w:t xml:space="preserve">от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переваривания того, чему меня научили, </w:t>
      </w:r>
      <w:r w:rsidR="00BF68A3">
        <w:rPr>
          <w:rFonts w:ascii="Times New Roman" w:hAnsi="Times New Roman" w:cs="Times New Roman"/>
          <w:sz w:val="28"/>
          <w:szCs w:val="28"/>
        </w:rPr>
        <w:t>достаточно жестко</w:t>
      </w:r>
      <w:r w:rsidR="00804E05">
        <w:rPr>
          <w:rFonts w:ascii="Times New Roman" w:hAnsi="Times New Roman" w:cs="Times New Roman"/>
          <w:sz w:val="28"/>
          <w:szCs w:val="28"/>
        </w:rPr>
        <w:t>го, к тому, чтобы…</w:t>
      </w:r>
      <w:r w:rsidR="00BF68A3">
        <w:rPr>
          <w:rFonts w:ascii="Times New Roman" w:hAnsi="Times New Roman" w:cs="Times New Roman"/>
          <w:sz w:val="28"/>
          <w:szCs w:val="28"/>
        </w:rPr>
        <w:t xml:space="preserve"> </w:t>
      </w:r>
      <w:r w:rsidR="00804E05">
        <w:rPr>
          <w:rFonts w:ascii="Times New Roman" w:hAnsi="Times New Roman" w:cs="Times New Roman"/>
          <w:sz w:val="28"/>
          <w:szCs w:val="28"/>
        </w:rPr>
        <w:t>Я, например</w:t>
      </w:r>
      <w:r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147B39">
        <w:rPr>
          <w:rFonts w:ascii="Times New Roman" w:hAnsi="Times New Roman" w:cs="Times New Roman"/>
          <w:sz w:val="28"/>
          <w:szCs w:val="28"/>
        </w:rPr>
        <w:t xml:space="preserve">иногда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специально </w:t>
      </w:r>
      <w:r w:rsidR="006B0A8B" w:rsidRPr="00931250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6B0A8B">
        <w:rPr>
          <w:rFonts w:ascii="Times New Roman" w:hAnsi="Times New Roman" w:cs="Times New Roman"/>
          <w:sz w:val="28"/>
          <w:szCs w:val="28"/>
        </w:rPr>
        <w:t>работой</w:t>
      </w:r>
      <w:r w:rsidR="006B0A8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пил водку, чтобы </w:t>
      </w:r>
      <w:r w:rsidR="00BF68A3">
        <w:rPr>
          <w:rFonts w:ascii="Times New Roman" w:hAnsi="Times New Roman" w:cs="Times New Roman"/>
          <w:sz w:val="28"/>
          <w:szCs w:val="28"/>
        </w:rPr>
        <w:t xml:space="preserve">сдвинуться, чтобы </w:t>
      </w:r>
      <w:r w:rsidRPr="00931250">
        <w:rPr>
          <w:rFonts w:ascii="Times New Roman" w:hAnsi="Times New Roman" w:cs="Times New Roman"/>
          <w:sz w:val="28"/>
          <w:szCs w:val="28"/>
        </w:rPr>
        <w:t xml:space="preserve">рука не была </w:t>
      </w:r>
      <w:r w:rsidR="00147B39"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931250">
        <w:rPr>
          <w:rFonts w:ascii="Times New Roman" w:hAnsi="Times New Roman" w:cs="Times New Roman"/>
          <w:sz w:val="28"/>
          <w:szCs w:val="28"/>
        </w:rPr>
        <w:t xml:space="preserve">жесткой. </w:t>
      </w:r>
      <w:r w:rsidR="004F2655">
        <w:rPr>
          <w:rFonts w:ascii="Times New Roman" w:hAnsi="Times New Roman" w:cs="Times New Roman"/>
          <w:sz w:val="28"/>
          <w:szCs w:val="28"/>
        </w:rPr>
        <w:t>Вот</w:t>
      </w:r>
      <w:r w:rsidR="00147B39">
        <w:rPr>
          <w:rFonts w:ascii="Times New Roman" w:hAnsi="Times New Roman" w:cs="Times New Roman"/>
          <w:sz w:val="28"/>
          <w:szCs w:val="28"/>
        </w:rPr>
        <w:t>, кстати, очень</w:t>
      </w:r>
      <w:r w:rsidR="004F2655">
        <w:rPr>
          <w:rFonts w:ascii="Times New Roman" w:hAnsi="Times New Roman" w:cs="Times New Roman"/>
          <w:sz w:val="28"/>
          <w:szCs w:val="28"/>
        </w:rPr>
        <w:t xml:space="preserve"> интересно. </w:t>
      </w:r>
      <w:r w:rsidR="00BF68A3">
        <w:rPr>
          <w:rFonts w:ascii="Times New Roman" w:hAnsi="Times New Roman" w:cs="Times New Roman"/>
          <w:sz w:val="28"/>
          <w:szCs w:val="28"/>
        </w:rPr>
        <w:t xml:space="preserve">Это не </w:t>
      </w:r>
      <w:r w:rsidR="00E530FE">
        <w:rPr>
          <w:rFonts w:ascii="Times New Roman" w:hAnsi="Times New Roman" w:cs="Times New Roman"/>
          <w:sz w:val="28"/>
          <w:szCs w:val="28"/>
        </w:rPr>
        <w:t xml:space="preserve">я один </w:t>
      </w:r>
      <w:r w:rsidR="004F2655" w:rsidRPr="00147B39">
        <w:rPr>
          <w:rFonts w:ascii="Times New Roman" w:hAnsi="Times New Roman" w:cs="Times New Roman"/>
          <w:sz w:val="28"/>
          <w:szCs w:val="28"/>
        </w:rPr>
        <w:t>[</w:t>
      </w:r>
      <w:r w:rsidR="00E530FE">
        <w:rPr>
          <w:rFonts w:ascii="Times New Roman" w:hAnsi="Times New Roman" w:cs="Times New Roman"/>
          <w:sz w:val="28"/>
          <w:szCs w:val="28"/>
        </w:rPr>
        <w:t>так делал</w:t>
      </w:r>
      <w:r w:rsidR="004F2655" w:rsidRPr="00147B39">
        <w:rPr>
          <w:rFonts w:ascii="Times New Roman" w:hAnsi="Times New Roman" w:cs="Times New Roman"/>
          <w:sz w:val="28"/>
          <w:szCs w:val="28"/>
        </w:rPr>
        <w:t>]</w:t>
      </w:r>
      <w:r w:rsidR="00E530FE">
        <w:rPr>
          <w:rFonts w:ascii="Times New Roman" w:hAnsi="Times New Roman" w:cs="Times New Roman"/>
          <w:sz w:val="28"/>
          <w:szCs w:val="28"/>
        </w:rPr>
        <w:t xml:space="preserve">, так </w:t>
      </w:r>
      <w:r w:rsidR="00147B39">
        <w:rPr>
          <w:rFonts w:ascii="Times New Roman" w:hAnsi="Times New Roman" w:cs="Times New Roman"/>
          <w:sz w:val="28"/>
          <w:szCs w:val="28"/>
        </w:rPr>
        <w:t xml:space="preserve">тоже </w:t>
      </w:r>
      <w:r w:rsidR="00E530FE">
        <w:rPr>
          <w:rFonts w:ascii="Times New Roman" w:hAnsi="Times New Roman" w:cs="Times New Roman"/>
          <w:sz w:val="28"/>
          <w:szCs w:val="28"/>
        </w:rPr>
        <w:t>было принято</w:t>
      </w:r>
      <w:r w:rsidR="00147B39">
        <w:rPr>
          <w:rFonts w:ascii="Times New Roman" w:hAnsi="Times New Roman" w:cs="Times New Roman"/>
          <w:sz w:val="28"/>
          <w:szCs w:val="28"/>
        </w:rPr>
        <w:t xml:space="preserve"> – </w:t>
      </w:r>
      <w:r w:rsidR="006B0A8B">
        <w:rPr>
          <w:rFonts w:ascii="Times New Roman" w:hAnsi="Times New Roman" w:cs="Times New Roman"/>
          <w:sz w:val="28"/>
          <w:szCs w:val="28"/>
        </w:rPr>
        <w:t xml:space="preserve">ну, </w:t>
      </w:r>
      <w:r w:rsidR="00147B39">
        <w:rPr>
          <w:rFonts w:ascii="Times New Roman" w:hAnsi="Times New Roman" w:cs="Times New Roman"/>
          <w:sz w:val="28"/>
          <w:szCs w:val="28"/>
        </w:rPr>
        <w:t>наверное</w:t>
      </w:r>
      <w:r w:rsidR="00E530FE">
        <w:rPr>
          <w:rFonts w:ascii="Times New Roman" w:hAnsi="Times New Roman" w:cs="Times New Roman"/>
          <w:sz w:val="28"/>
          <w:szCs w:val="28"/>
        </w:rPr>
        <w:t xml:space="preserve">. </w:t>
      </w:r>
      <w:r w:rsidR="008A08C1">
        <w:rPr>
          <w:rFonts w:ascii="Times New Roman" w:hAnsi="Times New Roman" w:cs="Times New Roman"/>
          <w:sz w:val="28"/>
          <w:szCs w:val="28"/>
        </w:rPr>
        <w:t>Потому что р</w:t>
      </w:r>
      <w:r w:rsidR="00147B39">
        <w:rPr>
          <w:rFonts w:ascii="Times New Roman" w:hAnsi="Times New Roman" w:cs="Times New Roman"/>
          <w:sz w:val="28"/>
          <w:szCs w:val="28"/>
        </w:rPr>
        <w:t>ука очень жесткая,</w:t>
      </w:r>
      <w:r w:rsidR="00F97527">
        <w:rPr>
          <w:rFonts w:ascii="Times New Roman" w:hAnsi="Times New Roman" w:cs="Times New Roman"/>
          <w:sz w:val="28"/>
          <w:szCs w:val="28"/>
        </w:rPr>
        <w:t xml:space="preserve"> </w:t>
      </w:r>
      <w:r w:rsidR="008A08C1" w:rsidRPr="008A08C1">
        <w:rPr>
          <w:rFonts w:ascii="Times New Roman" w:hAnsi="Times New Roman" w:cs="Times New Roman"/>
          <w:sz w:val="28"/>
          <w:szCs w:val="28"/>
        </w:rPr>
        <w:t>[</w:t>
      </w:r>
      <w:r w:rsidR="008A08C1">
        <w:rPr>
          <w:rFonts w:ascii="Times New Roman" w:hAnsi="Times New Roman" w:cs="Times New Roman"/>
          <w:sz w:val="28"/>
          <w:szCs w:val="28"/>
        </w:rPr>
        <w:t>она</w:t>
      </w:r>
      <w:r w:rsidR="008A08C1" w:rsidRPr="008A08C1">
        <w:rPr>
          <w:rFonts w:ascii="Times New Roman" w:hAnsi="Times New Roman" w:cs="Times New Roman"/>
          <w:sz w:val="28"/>
          <w:szCs w:val="28"/>
        </w:rPr>
        <w:t>]</w:t>
      </w:r>
      <w:r w:rsidR="008A08C1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F97527">
        <w:rPr>
          <w:rFonts w:ascii="Times New Roman" w:hAnsi="Times New Roman" w:cs="Times New Roman"/>
          <w:sz w:val="28"/>
          <w:szCs w:val="28"/>
        </w:rPr>
        <w:t xml:space="preserve"> закреплена,</w:t>
      </w:r>
      <w:r w:rsidR="00147B39">
        <w:rPr>
          <w:rFonts w:ascii="Times New Roman" w:hAnsi="Times New Roman" w:cs="Times New Roman"/>
          <w:sz w:val="28"/>
          <w:szCs w:val="28"/>
        </w:rPr>
        <w:t xml:space="preserve"> когда рисуешь –</w:t>
      </w:r>
      <w:r w:rsidR="00EC007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47B39">
        <w:rPr>
          <w:rFonts w:ascii="Times New Roman" w:hAnsi="Times New Roman" w:cs="Times New Roman"/>
          <w:sz w:val="28"/>
          <w:szCs w:val="28"/>
        </w:rPr>
        <w:t>вот знаешь ты это</w:t>
      </w:r>
      <w:r w:rsidR="00F97527">
        <w:rPr>
          <w:rFonts w:ascii="Times New Roman" w:hAnsi="Times New Roman" w:cs="Times New Roman"/>
          <w:sz w:val="28"/>
          <w:szCs w:val="28"/>
        </w:rPr>
        <w:t xml:space="preserve"> или</w:t>
      </w:r>
      <w:r w:rsidR="00147B39">
        <w:rPr>
          <w:rFonts w:ascii="Times New Roman" w:hAnsi="Times New Roman" w:cs="Times New Roman"/>
          <w:sz w:val="28"/>
          <w:szCs w:val="28"/>
        </w:rPr>
        <w:t xml:space="preserve"> не знаешь, учили тебя этому</w:t>
      </w:r>
      <w:r w:rsidR="00F97527">
        <w:rPr>
          <w:rFonts w:ascii="Times New Roman" w:hAnsi="Times New Roman" w:cs="Times New Roman"/>
          <w:sz w:val="28"/>
          <w:szCs w:val="28"/>
        </w:rPr>
        <w:t xml:space="preserve"> или</w:t>
      </w:r>
      <w:r w:rsidR="00147B39">
        <w:rPr>
          <w:rFonts w:ascii="Times New Roman" w:hAnsi="Times New Roman" w:cs="Times New Roman"/>
          <w:sz w:val="28"/>
          <w:szCs w:val="28"/>
        </w:rPr>
        <w:t xml:space="preserve"> не учили</w:t>
      </w:r>
      <w:r w:rsidR="006B0A8B">
        <w:rPr>
          <w:rFonts w:ascii="Times New Roman" w:hAnsi="Times New Roman" w:cs="Times New Roman"/>
          <w:sz w:val="28"/>
          <w:szCs w:val="28"/>
        </w:rPr>
        <w:t xml:space="preserve"> – </w:t>
      </w:r>
      <w:r w:rsidR="00CE3FF9">
        <w:rPr>
          <w:rFonts w:ascii="Times New Roman" w:hAnsi="Times New Roman" w:cs="Times New Roman"/>
          <w:sz w:val="28"/>
          <w:szCs w:val="28"/>
        </w:rPr>
        <w:t>т</w:t>
      </w:r>
      <w:r w:rsidR="006B0A8B">
        <w:rPr>
          <w:rFonts w:ascii="Times New Roman" w:hAnsi="Times New Roman" w:cs="Times New Roman"/>
          <w:sz w:val="28"/>
          <w:szCs w:val="28"/>
        </w:rPr>
        <w:t>ак тушевать</w:t>
      </w:r>
      <w:r w:rsidR="008A08C1">
        <w:rPr>
          <w:rFonts w:ascii="Times New Roman" w:hAnsi="Times New Roman" w:cs="Times New Roman"/>
          <w:sz w:val="28"/>
          <w:szCs w:val="28"/>
        </w:rPr>
        <w:t>. Т</w:t>
      </w:r>
      <w:r w:rsidR="00F97527">
        <w:rPr>
          <w:rFonts w:ascii="Times New Roman" w:hAnsi="Times New Roman" w:cs="Times New Roman"/>
          <w:sz w:val="28"/>
          <w:szCs w:val="28"/>
        </w:rPr>
        <w:t>ак</w:t>
      </w:r>
      <w:r w:rsidR="006B0A8B">
        <w:rPr>
          <w:rFonts w:ascii="Times New Roman" w:hAnsi="Times New Roman" w:cs="Times New Roman"/>
          <w:sz w:val="28"/>
          <w:szCs w:val="28"/>
        </w:rPr>
        <w:t xml:space="preserve"> сидишь и тушуешь</w:t>
      </w:r>
      <w:r w:rsidR="00BD6F82">
        <w:rPr>
          <w:rFonts w:ascii="Times New Roman" w:hAnsi="Times New Roman" w:cs="Times New Roman"/>
          <w:sz w:val="28"/>
          <w:szCs w:val="28"/>
        </w:rPr>
        <w:t>.</w:t>
      </w:r>
      <w:r w:rsidR="00147B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8C1" w:rsidRDefault="0055585A" w:rsidP="00E530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6B0A8B">
        <w:rPr>
          <w:rFonts w:ascii="Times New Roman" w:hAnsi="Times New Roman" w:cs="Times New Roman"/>
          <w:sz w:val="28"/>
          <w:szCs w:val="28"/>
        </w:rPr>
        <w:t>Конечно, учили</w:t>
      </w:r>
      <w:r w:rsidR="00E530FE" w:rsidRPr="00E530FE">
        <w:rPr>
          <w:rFonts w:ascii="Times New Roman" w:hAnsi="Times New Roman" w:cs="Times New Roman"/>
          <w:sz w:val="28"/>
          <w:szCs w:val="28"/>
        </w:rPr>
        <w:t>.</w:t>
      </w:r>
      <w:r w:rsidR="00E530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1D4" w:rsidRDefault="008A08C1" w:rsidP="002A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6F82">
        <w:rPr>
          <w:rFonts w:ascii="Times New Roman" w:hAnsi="Times New Roman" w:cs="Times New Roman"/>
          <w:sz w:val="28"/>
          <w:szCs w:val="28"/>
        </w:rPr>
        <w:t xml:space="preserve">Добиваешься того, </w:t>
      </w:r>
      <w:r w:rsidR="00BD6F82" w:rsidRPr="00931250">
        <w:rPr>
          <w:rFonts w:ascii="Times New Roman" w:hAnsi="Times New Roman" w:cs="Times New Roman"/>
          <w:sz w:val="28"/>
          <w:szCs w:val="28"/>
        </w:rPr>
        <w:t>чтоб</w:t>
      </w:r>
      <w:r w:rsidR="00BD6F82">
        <w:rPr>
          <w:rFonts w:ascii="Times New Roman" w:hAnsi="Times New Roman" w:cs="Times New Roman"/>
          <w:sz w:val="28"/>
          <w:szCs w:val="28"/>
        </w:rPr>
        <w:t>ы</w:t>
      </w:r>
      <w:r w:rsidR="00BD6F8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D6F82">
        <w:rPr>
          <w:rFonts w:ascii="Times New Roman" w:hAnsi="Times New Roman" w:cs="Times New Roman"/>
          <w:sz w:val="28"/>
          <w:szCs w:val="28"/>
        </w:rPr>
        <w:t>штрихи</w:t>
      </w:r>
      <w:r w:rsidR="00BD6F82" w:rsidRPr="00931250">
        <w:rPr>
          <w:rFonts w:ascii="Times New Roman" w:hAnsi="Times New Roman" w:cs="Times New Roman"/>
          <w:sz w:val="28"/>
          <w:szCs w:val="28"/>
        </w:rPr>
        <w:t xml:space="preserve"> были </w:t>
      </w:r>
      <w:r w:rsidR="00BD6F82">
        <w:rPr>
          <w:rFonts w:ascii="Times New Roman" w:hAnsi="Times New Roman" w:cs="Times New Roman"/>
          <w:sz w:val="28"/>
          <w:szCs w:val="28"/>
        </w:rPr>
        <w:t>параллельные</w:t>
      </w:r>
      <w:r w:rsidR="00BD6F82" w:rsidRPr="00931250">
        <w:rPr>
          <w:rFonts w:ascii="Times New Roman" w:hAnsi="Times New Roman" w:cs="Times New Roman"/>
          <w:sz w:val="28"/>
          <w:szCs w:val="28"/>
        </w:rPr>
        <w:t>.</w:t>
      </w:r>
      <w:r w:rsidR="00BD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</w:t>
      </w:r>
      <w:r w:rsidRPr="00931250">
        <w:rPr>
          <w:rFonts w:ascii="Times New Roman" w:hAnsi="Times New Roman" w:cs="Times New Roman"/>
          <w:sz w:val="28"/>
          <w:szCs w:val="28"/>
        </w:rPr>
        <w:t>омню в детстве</w:t>
      </w:r>
      <w:r>
        <w:rPr>
          <w:rFonts w:ascii="Times New Roman" w:hAnsi="Times New Roman" w:cs="Times New Roman"/>
          <w:sz w:val="28"/>
          <w:szCs w:val="28"/>
        </w:rPr>
        <w:t>, мы сидим в кружке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туш</w:t>
      </w:r>
      <w:r>
        <w:rPr>
          <w:rFonts w:ascii="Times New Roman" w:hAnsi="Times New Roman" w:cs="Times New Roman"/>
          <w:sz w:val="28"/>
          <w:szCs w:val="28"/>
        </w:rPr>
        <w:t>уем.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45ADE" w:rsidRPr="00931250">
        <w:rPr>
          <w:rFonts w:ascii="Times New Roman" w:hAnsi="Times New Roman" w:cs="Times New Roman"/>
          <w:sz w:val="28"/>
          <w:szCs w:val="28"/>
        </w:rPr>
        <w:t>Рука</w:t>
      </w:r>
      <w:r w:rsidR="00A45ADE">
        <w:rPr>
          <w:rFonts w:ascii="Times New Roman" w:hAnsi="Times New Roman" w:cs="Times New Roman"/>
          <w:sz w:val="28"/>
          <w:szCs w:val="28"/>
        </w:rPr>
        <w:t xml:space="preserve"> </w:t>
      </w:r>
      <w:r w:rsidR="00A45ADE" w:rsidRPr="00931250">
        <w:rPr>
          <w:rFonts w:ascii="Times New Roman" w:hAnsi="Times New Roman" w:cs="Times New Roman"/>
          <w:sz w:val="28"/>
          <w:szCs w:val="28"/>
        </w:rPr>
        <w:t>очень уста</w:t>
      </w:r>
      <w:r w:rsidR="00A45ADE">
        <w:rPr>
          <w:rFonts w:ascii="Times New Roman" w:hAnsi="Times New Roman" w:cs="Times New Roman"/>
          <w:sz w:val="28"/>
          <w:szCs w:val="28"/>
        </w:rPr>
        <w:t>ет,</w:t>
      </w:r>
      <w:r w:rsidR="00A45ADE" w:rsidRPr="00931250">
        <w:rPr>
          <w:rFonts w:ascii="Times New Roman" w:hAnsi="Times New Roman" w:cs="Times New Roman"/>
          <w:sz w:val="28"/>
          <w:szCs w:val="28"/>
        </w:rPr>
        <w:t xml:space="preserve"> закрепоща</w:t>
      </w:r>
      <w:r w:rsidR="00A45ADE">
        <w:rPr>
          <w:rFonts w:ascii="Times New Roman" w:hAnsi="Times New Roman" w:cs="Times New Roman"/>
          <w:sz w:val="28"/>
          <w:szCs w:val="28"/>
        </w:rPr>
        <w:t>ется вся</w:t>
      </w:r>
      <w:r w:rsidR="00BD6F82">
        <w:rPr>
          <w:rFonts w:ascii="Times New Roman" w:hAnsi="Times New Roman" w:cs="Times New Roman"/>
          <w:sz w:val="28"/>
          <w:szCs w:val="28"/>
        </w:rPr>
        <w:t xml:space="preserve"> прямо</w:t>
      </w:r>
      <w:r w:rsidR="00A45ADE" w:rsidRPr="00931250">
        <w:rPr>
          <w:rFonts w:ascii="Times New Roman" w:hAnsi="Times New Roman" w:cs="Times New Roman"/>
          <w:sz w:val="28"/>
          <w:szCs w:val="28"/>
        </w:rPr>
        <w:t>.</w:t>
      </w:r>
      <w:r w:rsidR="00A45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1D4" w:rsidRPr="001B01D4" w:rsidRDefault="001B01D4" w:rsidP="002A387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1D4">
        <w:rPr>
          <w:rFonts w:ascii="Times New Roman" w:hAnsi="Times New Roman" w:cs="Times New Roman"/>
          <w:b/>
          <w:sz w:val="28"/>
          <w:szCs w:val="28"/>
        </w:rPr>
        <w:t>И.С.</w:t>
      </w:r>
      <w:r w:rsidR="00107AA4" w:rsidRPr="00107AA4">
        <w:rPr>
          <w:rFonts w:ascii="Times New Roman" w:hAnsi="Times New Roman" w:cs="Times New Roman"/>
          <w:b/>
          <w:sz w:val="28"/>
          <w:szCs w:val="28"/>
        </w:rPr>
        <w:t>:</w:t>
      </w:r>
      <w:r w:rsidR="00107AA4">
        <w:rPr>
          <w:rFonts w:ascii="Times New Roman" w:hAnsi="Times New Roman" w:cs="Times New Roman"/>
          <w:sz w:val="28"/>
          <w:szCs w:val="28"/>
        </w:rPr>
        <w:t xml:space="preserve"> </w:t>
      </w:r>
      <w:r w:rsidRPr="00A45ADE">
        <w:rPr>
          <w:rFonts w:ascii="Times New Roman" w:hAnsi="Times New Roman" w:cs="Times New Roman"/>
          <w:sz w:val="28"/>
          <w:szCs w:val="28"/>
        </w:rPr>
        <w:t>Сначала учились ставить палец на ноготь мизинца, потом учились на весу держать карандаш.</w:t>
      </w:r>
    </w:p>
    <w:p w:rsidR="00E86AD1" w:rsidRPr="002D496B" w:rsidRDefault="00107AA4" w:rsidP="002A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1D4">
        <w:rPr>
          <w:rFonts w:ascii="Times New Roman" w:hAnsi="Times New Roman" w:cs="Times New Roman"/>
          <w:sz w:val="28"/>
          <w:szCs w:val="28"/>
        </w:rPr>
        <w:t>Ну, у нас насчет ногтя как раз не было</w:t>
      </w:r>
      <w:r w:rsidR="00F0633A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15"/>
      <w:r w:rsidR="00EB5FF3">
        <w:rPr>
          <w:rFonts w:ascii="Times New Roman" w:hAnsi="Times New Roman" w:cs="Times New Roman"/>
          <w:sz w:val="28"/>
          <w:szCs w:val="28"/>
        </w:rPr>
        <w:t>И</w:t>
      </w:r>
      <w:commentRangeEnd w:id="15"/>
      <w:r w:rsidR="00EB5FF3">
        <w:rPr>
          <w:rStyle w:val="a3"/>
        </w:rPr>
        <w:commentReference w:id="15"/>
      </w:r>
      <w:r w:rsidR="00E27C82">
        <w:rPr>
          <w:rFonts w:ascii="Times New Roman" w:hAnsi="Times New Roman" w:cs="Times New Roman"/>
          <w:sz w:val="28"/>
          <w:szCs w:val="28"/>
        </w:rPr>
        <w:t xml:space="preserve"> рука очень уставала. И м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ой </w:t>
      </w:r>
      <w:r w:rsidR="002A3879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товарищ </w:t>
      </w:r>
      <w:r w:rsidR="002A3879" w:rsidRPr="00931250">
        <w:rPr>
          <w:rFonts w:ascii="Times New Roman" w:hAnsi="Times New Roman" w:cs="Times New Roman"/>
          <w:sz w:val="28"/>
          <w:szCs w:val="28"/>
        </w:rPr>
        <w:t xml:space="preserve">говорил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мне тогда: «Когда набью руку, открою свой кружок!» </w:t>
      </w:r>
      <w:r w:rsidR="00E27C82">
        <w:rPr>
          <w:rFonts w:ascii="Times New Roman" w:hAnsi="Times New Roman" w:cs="Times New Roman"/>
          <w:sz w:val="28"/>
          <w:szCs w:val="28"/>
        </w:rPr>
        <w:t>А что такое «набить руку»?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27C82">
        <w:rPr>
          <w:rFonts w:ascii="Times New Roman" w:hAnsi="Times New Roman" w:cs="Times New Roman"/>
          <w:sz w:val="28"/>
          <w:szCs w:val="28"/>
        </w:rPr>
        <w:t xml:space="preserve">Это </w:t>
      </w:r>
      <w:r w:rsidR="004C41AB" w:rsidRPr="00931250">
        <w:rPr>
          <w:rFonts w:ascii="Times New Roman" w:hAnsi="Times New Roman" w:cs="Times New Roman"/>
          <w:sz w:val="28"/>
          <w:szCs w:val="28"/>
        </w:rPr>
        <w:t>чтобы рука не уставала</w:t>
      </w:r>
      <w:r w:rsidR="002A3879">
        <w:rPr>
          <w:rFonts w:ascii="Times New Roman" w:hAnsi="Times New Roman" w:cs="Times New Roman"/>
          <w:sz w:val="28"/>
          <w:szCs w:val="28"/>
        </w:rPr>
        <w:t>,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A3879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2A3879" w:rsidRPr="002A3879">
        <w:rPr>
          <w:rFonts w:ascii="Times New Roman" w:hAnsi="Times New Roman" w:cs="Times New Roman"/>
          <w:sz w:val="28"/>
          <w:szCs w:val="28"/>
        </w:rPr>
        <w:t>тушуешь</w:t>
      </w:r>
      <w:r w:rsidR="002A3879">
        <w:rPr>
          <w:rFonts w:ascii="Times New Roman" w:hAnsi="Times New Roman" w:cs="Times New Roman"/>
          <w:sz w:val="28"/>
          <w:szCs w:val="28"/>
        </w:rPr>
        <w:t xml:space="preserve"> </w:t>
      </w:r>
      <w:r w:rsidR="002A3879" w:rsidRPr="00C55EC1">
        <w:rPr>
          <w:rFonts w:ascii="Times New Roman" w:hAnsi="Times New Roman" w:cs="Times New Roman"/>
          <w:i/>
          <w:sz w:val="28"/>
          <w:szCs w:val="28"/>
        </w:rPr>
        <w:t>(смеются)</w:t>
      </w:r>
      <w:r w:rsidR="007254C2" w:rsidRPr="00931250">
        <w:rPr>
          <w:rFonts w:ascii="Times New Roman" w:hAnsi="Times New Roman" w:cs="Times New Roman"/>
          <w:sz w:val="28"/>
          <w:szCs w:val="28"/>
        </w:rPr>
        <w:t>.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И вот</w:t>
      </w:r>
      <w:r w:rsidR="007254C2">
        <w:rPr>
          <w:rFonts w:ascii="Times New Roman" w:hAnsi="Times New Roman" w:cs="Times New Roman"/>
          <w:sz w:val="28"/>
          <w:szCs w:val="28"/>
        </w:rPr>
        <w:t>,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A3879">
        <w:rPr>
          <w:rFonts w:ascii="Times New Roman" w:hAnsi="Times New Roman" w:cs="Times New Roman"/>
          <w:sz w:val="28"/>
          <w:szCs w:val="28"/>
        </w:rPr>
        <w:t>так как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рука набивалась, </w:t>
      </w:r>
      <w:r w:rsidR="007A1FAE">
        <w:rPr>
          <w:rFonts w:ascii="Times New Roman" w:hAnsi="Times New Roman" w:cs="Times New Roman"/>
          <w:sz w:val="28"/>
          <w:szCs w:val="28"/>
        </w:rPr>
        <w:t xml:space="preserve">то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такая жесткость </w:t>
      </w:r>
      <w:r w:rsidR="007A1FAE" w:rsidRPr="00931250">
        <w:rPr>
          <w:rFonts w:ascii="Times New Roman" w:hAnsi="Times New Roman" w:cs="Times New Roman"/>
          <w:sz w:val="28"/>
          <w:szCs w:val="28"/>
        </w:rPr>
        <w:t xml:space="preserve">была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во всем общении с материалами. Нужно было </w:t>
      </w:r>
      <w:r w:rsidR="007A1FAE">
        <w:rPr>
          <w:rFonts w:ascii="Times New Roman" w:hAnsi="Times New Roman" w:cs="Times New Roman"/>
          <w:sz w:val="28"/>
          <w:szCs w:val="28"/>
        </w:rPr>
        <w:t xml:space="preserve">себя как-то </w:t>
      </w:r>
      <w:r w:rsidR="004C41AB" w:rsidRPr="00931250">
        <w:rPr>
          <w:rFonts w:ascii="Times New Roman" w:hAnsi="Times New Roman" w:cs="Times New Roman"/>
          <w:sz w:val="28"/>
          <w:szCs w:val="28"/>
        </w:rPr>
        <w:t>расслаб</w:t>
      </w:r>
      <w:r w:rsidR="007A1FAE">
        <w:rPr>
          <w:rFonts w:ascii="Times New Roman" w:hAnsi="Times New Roman" w:cs="Times New Roman"/>
          <w:sz w:val="28"/>
          <w:szCs w:val="28"/>
        </w:rPr>
        <w:t>и</w:t>
      </w:r>
      <w:r w:rsidR="004C41AB" w:rsidRPr="00931250">
        <w:rPr>
          <w:rFonts w:ascii="Times New Roman" w:hAnsi="Times New Roman" w:cs="Times New Roman"/>
          <w:sz w:val="28"/>
          <w:szCs w:val="28"/>
        </w:rPr>
        <w:t>ть</w:t>
      </w:r>
      <w:r w:rsidR="007A1FAE">
        <w:rPr>
          <w:rFonts w:ascii="Times New Roman" w:hAnsi="Times New Roman" w:cs="Times New Roman"/>
          <w:sz w:val="28"/>
          <w:szCs w:val="28"/>
        </w:rPr>
        <w:t>.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F1588">
        <w:rPr>
          <w:rFonts w:ascii="Times New Roman" w:hAnsi="Times New Roman" w:cs="Times New Roman"/>
          <w:sz w:val="28"/>
          <w:szCs w:val="28"/>
        </w:rPr>
        <w:t>Вот тогда и йоги всякие были, и всякое другое</w:t>
      </w:r>
      <w:r w:rsidR="007254C2">
        <w:rPr>
          <w:rFonts w:ascii="Times New Roman" w:hAnsi="Times New Roman" w:cs="Times New Roman"/>
          <w:sz w:val="28"/>
          <w:szCs w:val="28"/>
        </w:rPr>
        <w:t>,</w:t>
      </w:r>
      <w:r w:rsidR="002A3879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382F51">
        <w:rPr>
          <w:rFonts w:ascii="Times New Roman" w:hAnsi="Times New Roman" w:cs="Times New Roman"/>
          <w:sz w:val="28"/>
          <w:szCs w:val="28"/>
        </w:rPr>
        <w:t>сделать</w:t>
      </w:r>
      <w:r w:rsidR="002A3879">
        <w:rPr>
          <w:rFonts w:ascii="Times New Roman" w:hAnsi="Times New Roman" w:cs="Times New Roman"/>
          <w:sz w:val="28"/>
          <w:szCs w:val="28"/>
        </w:rPr>
        <w:t xml:space="preserve"> </w:t>
      </w:r>
      <w:r w:rsidR="00382F51">
        <w:rPr>
          <w:rFonts w:ascii="Times New Roman" w:hAnsi="Times New Roman" w:cs="Times New Roman"/>
          <w:sz w:val="28"/>
          <w:szCs w:val="28"/>
        </w:rPr>
        <w:t xml:space="preserve">свободнее себя, </w:t>
      </w:r>
      <w:r w:rsidR="009F1588">
        <w:rPr>
          <w:rFonts w:ascii="Times New Roman" w:hAnsi="Times New Roman" w:cs="Times New Roman"/>
          <w:sz w:val="28"/>
          <w:szCs w:val="28"/>
        </w:rPr>
        <w:t>весь</w:t>
      </w:r>
      <w:r w:rsidR="00382F51">
        <w:rPr>
          <w:rFonts w:ascii="Times New Roman" w:hAnsi="Times New Roman" w:cs="Times New Roman"/>
          <w:sz w:val="28"/>
          <w:szCs w:val="28"/>
        </w:rPr>
        <w:t xml:space="preserve"> организм</w:t>
      </w:r>
      <w:r w:rsidR="009F1588">
        <w:rPr>
          <w:rFonts w:ascii="Times New Roman" w:hAnsi="Times New Roman" w:cs="Times New Roman"/>
          <w:sz w:val="28"/>
          <w:szCs w:val="28"/>
        </w:rPr>
        <w:t>, в</w:t>
      </w:r>
      <w:r w:rsidR="00DA2E04">
        <w:rPr>
          <w:rFonts w:ascii="Times New Roman" w:hAnsi="Times New Roman" w:cs="Times New Roman"/>
          <w:sz w:val="28"/>
          <w:szCs w:val="28"/>
        </w:rPr>
        <w:t xml:space="preserve">се вместе. </w:t>
      </w:r>
      <w:r w:rsidR="00E86AD1">
        <w:rPr>
          <w:rFonts w:ascii="Times New Roman" w:hAnsi="Times New Roman" w:cs="Times New Roman"/>
          <w:sz w:val="28"/>
          <w:szCs w:val="28"/>
        </w:rPr>
        <w:t>Вот когда это точно было? До 70-го года, после 70-го?</w:t>
      </w:r>
      <w:r w:rsidR="002D496B">
        <w:rPr>
          <w:rFonts w:ascii="Times New Roman" w:hAnsi="Times New Roman" w:cs="Times New Roman"/>
          <w:sz w:val="28"/>
          <w:szCs w:val="28"/>
        </w:rPr>
        <w:t xml:space="preserve"> Очевидно, </w:t>
      </w:r>
      <w:r w:rsidR="00DA2E04">
        <w:rPr>
          <w:rFonts w:ascii="Times New Roman" w:hAnsi="Times New Roman" w:cs="Times New Roman"/>
          <w:sz w:val="28"/>
          <w:szCs w:val="28"/>
        </w:rPr>
        <w:t xml:space="preserve">это </w:t>
      </w:r>
      <w:r w:rsidR="002D496B">
        <w:rPr>
          <w:rFonts w:ascii="Times New Roman" w:hAnsi="Times New Roman" w:cs="Times New Roman"/>
          <w:sz w:val="28"/>
          <w:szCs w:val="28"/>
        </w:rPr>
        <w:t>был какой-то порог…</w:t>
      </w:r>
      <w:r w:rsidR="007C0F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1CC" w:rsidRDefault="00D84565" w:rsidP="002A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6"/>
      <w:r>
        <w:rPr>
          <w:rFonts w:ascii="Times New Roman" w:hAnsi="Times New Roman" w:cs="Times New Roman"/>
          <w:sz w:val="28"/>
          <w:szCs w:val="28"/>
        </w:rPr>
        <w:t>И</w:t>
      </w:r>
      <w:commentRangeEnd w:id="16"/>
      <w:r>
        <w:rPr>
          <w:rStyle w:val="a3"/>
        </w:rPr>
        <w:commentReference w:id="16"/>
      </w:r>
      <w:r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во всем этом очень важно</w:t>
      </w:r>
      <w:r w:rsidR="002A3879">
        <w:rPr>
          <w:rFonts w:ascii="Times New Roman" w:hAnsi="Times New Roman" w:cs="Times New Roman"/>
          <w:sz w:val="28"/>
          <w:szCs w:val="28"/>
        </w:rPr>
        <w:t>, как сказал Маяковский,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90064">
        <w:rPr>
          <w:rFonts w:ascii="Times New Roman" w:hAnsi="Times New Roman" w:cs="Times New Roman"/>
          <w:sz w:val="28"/>
          <w:szCs w:val="28"/>
        </w:rPr>
        <w:t xml:space="preserve">надо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4C41AB" w:rsidRPr="002A3879">
        <w:rPr>
          <w:rFonts w:ascii="Times New Roman" w:hAnsi="Times New Roman" w:cs="Times New Roman"/>
          <w:sz w:val="28"/>
          <w:szCs w:val="28"/>
        </w:rPr>
        <w:t>умных товарищей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2D496B">
        <w:rPr>
          <w:rFonts w:ascii="Times New Roman" w:hAnsi="Times New Roman" w:cs="Times New Roman"/>
          <w:sz w:val="28"/>
          <w:szCs w:val="28"/>
        </w:rPr>
        <w:t xml:space="preserve">Это была одна из его шуток. Знаете? 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Это к </w:t>
      </w:r>
      <w:r w:rsidR="004C41AB" w:rsidRPr="00931250">
        <w:rPr>
          <w:rFonts w:ascii="Times New Roman" w:hAnsi="Times New Roman" w:cs="Times New Roman"/>
          <w:sz w:val="28"/>
          <w:szCs w:val="28"/>
        </w:rPr>
        <w:lastRenderedPageBreak/>
        <w:t>Маяковскому однажды пришли и сказал</w:t>
      </w:r>
      <w:r w:rsidR="00E82666">
        <w:rPr>
          <w:rFonts w:ascii="Times New Roman" w:hAnsi="Times New Roman" w:cs="Times New Roman"/>
          <w:sz w:val="28"/>
          <w:szCs w:val="28"/>
        </w:rPr>
        <w:t>и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«Мы </w:t>
      </w:r>
      <w:r w:rsidR="00490064">
        <w:rPr>
          <w:rFonts w:ascii="Times New Roman" w:hAnsi="Times New Roman" w:cs="Times New Roman"/>
          <w:sz w:val="28"/>
          <w:szCs w:val="28"/>
        </w:rPr>
        <w:t xml:space="preserve">вчера </w:t>
      </w:r>
      <w:r w:rsidR="004C41AB" w:rsidRPr="00931250">
        <w:rPr>
          <w:rFonts w:ascii="Times New Roman" w:hAnsi="Times New Roman" w:cs="Times New Roman"/>
          <w:sz w:val="28"/>
          <w:szCs w:val="28"/>
        </w:rPr>
        <w:t>с товарищ</w:t>
      </w:r>
      <w:r w:rsidR="00490064">
        <w:rPr>
          <w:rFonts w:ascii="Times New Roman" w:hAnsi="Times New Roman" w:cs="Times New Roman"/>
          <w:sz w:val="28"/>
          <w:szCs w:val="28"/>
        </w:rPr>
        <w:t>ем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 читали ваш</w:t>
      </w:r>
      <w:r w:rsidR="002D496B">
        <w:rPr>
          <w:rFonts w:ascii="Times New Roman" w:hAnsi="Times New Roman" w:cs="Times New Roman"/>
          <w:sz w:val="28"/>
          <w:szCs w:val="28"/>
        </w:rPr>
        <w:t>и стихи и ничего не поняли!» Н</w:t>
      </w:r>
      <w:r w:rsidR="004C41AB" w:rsidRPr="00931250">
        <w:rPr>
          <w:rFonts w:ascii="Times New Roman" w:hAnsi="Times New Roman" w:cs="Times New Roman"/>
          <w:sz w:val="28"/>
          <w:szCs w:val="28"/>
        </w:rPr>
        <w:t xml:space="preserve">а что Маяковский </w:t>
      </w:r>
      <w:r w:rsidR="004C43AD">
        <w:rPr>
          <w:rFonts w:ascii="Times New Roman" w:hAnsi="Times New Roman" w:cs="Times New Roman"/>
          <w:sz w:val="28"/>
          <w:szCs w:val="28"/>
        </w:rPr>
        <w:t>сказал</w:t>
      </w:r>
      <w:r w:rsidR="002D496B">
        <w:rPr>
          <w:rFonts w:ascii="Times New Roman" w:hAnsi="Times New Roman" w:cs="Times New Roman"/>
          <w:sz w:val="28"/>
          <w:szCs w:val="28"/>
        </w:rPr>
        <w:t xml:space="preserve">: </w:t>
      </w:r>
      <w:r w:rsidR="004C41AB" w:rsidRPr="00931250">
        <w:rPr>
          <w:rFonts w:ascii="Times New Roman" w:hAnsi="Times New Roman" w:cs="Times New Roman"/>
          <w:sz w:val="28"/>
          <w:szCs w:val="28"/>
        </w:rPr>
        <w:t>«Надо иметь умных товарищей!»</w:t>
      </w:r>
      <w:r w:rsidR="00E9102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90064">
        <w:rPr>
          <w:rFonts w:ascii="Times New Roman" w:hAnsi="Times New Roman" w:cs="Times New Roman"/>
          <w:sz w:val="28"/>
          <w:szCs w:val="28"/>
        </w:rPr>
        <w:t>И все. В</w:t>
      </w:r>
      <w:r w:rsidR="004C43AD">
        <w:rPr>
          <w:rFonts w:ascii="Times New Roman" w:hAnsi="Times New Roman" w:cs="Times New Roman"/>
          <w:sz w:val="28"/>
          <w:szCs w:val="28"/>
        </w:rPr>
        <w:t xml:space="preserve"> этом есть смысл, что</w:t>
      </w:r>
      <w:r w:rsidR="00E91025" w:rsidRPr="00931250">
        <w:rPr>
          <w:rFonts w:ascii="Times New Roman" w:hAnsi="Times New Roman" w:cs="Times New Roman"/>
          <w:sz w:val="28"/>
          <w:szCs w:val="28"/>
        </w:rPr>
        <w:t xml:space="preserve"> нужно иметь умных товарищей, </w:t>
      </w:r>
      <w:r w:rsidR="004C43AD">
        <w:rPr>
          <w:rFonts w:ascii="Times New Roman" w:hAnsi="Times New Roman" w:cs="Times New Roman"/>
          <w:sz w:val="28"/>
          <w:szCs w:val="28"/>
        </w:rPr>
        <w:t>это</w:t>
      </w:r>
      <w:r w:rsidR="00E91025" w:rsidRPr="00931250">
        <w:rPr>
          <w:rFonts w:ascii="Times New Roman" w:hAnsi="Times New Roman" w:cs="Times New Roman"/>
          <w:sz w:val="28"/>
          <w:szCs w:val="28"/>
        </w:rPr>
        <w:t xml:space="preserve"> очень помогает</w:t>
      </w:r>
      <w:r w:rsidR="00B96686">
        <w:rPr>
          <w:rFonts w:ascii="Times New Roman" w:hAnsi="Times New Roman" w:cs="Times New Roman"/>
          <w:sz w:val="28"/>
          <w:szCs w:val="28"/>
        </w:rPr>
        <w:t xml:space="preserve"> – в жизни</w:t>
      </w:r>
      <w:r w:rsidR="00E9102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2D496B">
        <w:rPr>
          <w:rFonts w:ascii="Times New Roman" w:hAnsi="Times New Roman" w:cs="Times New Roman"/>
          <w:sz w:val="28"/>
          <w:szCs w:val="28"/>
        </w:rPr>
        <w:t xml:space="preserve">Потому что одному продираться через </w:t>
      </w:r>
      <w:r w:rsidR="00B96686">
        <w:rPr>
          <w:rFonts w:ascii="Times New Roman" w:hAnsi="Times New Roman" w:cs="Times New Roman"/>
          <w:sz w:val="28"/>
          <w:szCs w:val="28"/>
        </w:rPr>
        <w:t xml:space="preserve">вот эти </w:t>
      </w:r>
      <w:r w:rsidR="002D496B">
        <w:rPr>
          <w:rFonts w:ascii="Times New Roman" w:hAnsi="Times New Roman" w:cs="Times New Roman"/>
          <w:sz w:val="28"/>
          <w:szCs w:val="28"/>
        </w:rPr>
        <w:t>тернии</w:t>
      </w:r>
      <w:r w:rsidR="00B96686">
        <w:rPr>
          <w:rFonts w:ascii="Times New Roman" w:hAnsi="Times New Roman" w:cs="Times New Roman"/>
          <w:sz w:val="28"/>
          <w:szCs w:val="28"/>
        </w:rPr>
        <w:t xml:space="preserve"> – </w:t>
      </w:r>
      <w:r w:rsidR="002D496B">
        <w:rPr>
          <w:rFonts w:ascii="Times New Roman" w:hAnsi="Times New Roman" w:cs="Times New Roman"/>
          <w:sz w:val="28"/>
          <w:szCs w:val="28"/>
        </w:rPr>
        <w:t>художеств</w:t>
      </w:r>
      <w:r w:rsidR="007254C2">
        <w:rPr>
          <w:rFonts w:ascii="Times New Roman" w:hAnsi="Times New Roman" w:cs="Times New Roman"/>
          <w:sz w:val="28"/>
          <w:szCs w:val="28"/>
        </w:rPr>
        <w:t>а,</w:t>
      </w:r>
      <w:r w:rsidR="002D496B">
        <w:rPr>
          <w:rFonts w:ascii="Times New Roman" w:hAnsi="Times New Roman" w:cs="Times New Roman"/>
          <w:sz w:val="28"/>
          <w:szCs w:val="28"/>
        </w:rPr>
        <w:t xml:space="preserve"> </w:t>
      </w:r>
      <w:r w:rsidR="007254C2">
        <w:rPr>
          <w:rFonts w:ascii="Times New Roman" w:hAnsi="Times New Roman" w:cs="Times New Roman"/>
          <w:sz w:val="28"/>
          <w:szCs w:val="28"/>
        </w:rPr>
        <w:t xml:space="preserve">я </w:t>
      </w:r>
      <w:r w:rsidR="002D496B">
        <w:rPr>
          <w:rFonts w:ascii="Times New Roman" w:hAnsi="Times New Roman" w:cs="Times New Roman"/>
          <w:sz w:val="28"/>
          <w:szCs w:val="28"/>
        </w:rPr>
        <w:t>имею в виду</w:t>
      </w:r>
      <w:r w:rsidR="00B96686">
        <w:rPr>
          <w:rFonts w:ascii="Times New Roman" w:hAnsi="Times New Roman" w:cs="Times New Roman"/>
          <w:sz w:val="28"/>
          <w:szCs w:val="28"/>
        </w:rPr>
        <w:t>, –</w:t>
      </w:r>
      <w:r w:rsidR="002D496B">
        <w:rPr>
          <w:rFonts w:ascii="Times New Roman" w:hAnsi="Times New Roman" w:cs="Times New Roman"/>
          <w:sz w:val="28"/>
          <w:szCs w:val="28"/>
        </w:rPr>
        <w:t xml:space="preserve"> </w:t>
      </w:r>
      <w:r w:rsidR="00E91025" w:rsidRPr="00931250">
        <w:rPr>
          <w:rFonts w:ascii="Times New Roman" w:hAnsi="Times New Roman" w:cs="Times New Roman"/>
          <w:sz w:val="28"/>
          <w:szCs w:val="28"/>
        </w:rPr>
        <w:t>очень сложно, и когда есть соратники</w:t>
      </w:r>
      <w:r w:rsidR="007254C2">
        <w:rPr>
          <w:rFonts w:ascii="Times New Roman" w:hAnsi="Times New Roman" w:cs="Times New Roman"/>
          <w:sz w:val="28"/>
          <w:szCs w:val="28"/>
        </w:rPr>
        <w:t>,</w:t>
      </w:r>
      <w:r w:rsidR="00E9102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96686">
        <w:rPr>
          <w:rFonts w:ascii="Times New Roman" w:hAnsi="Times New Roman" w:cs="Times New Roman"/>
          <w:sz w:val="28"/>
          <w:szCs w:val="28"/>
        </w:rPr>
        <w:t>тогда лучше</w:t>
      </w:r>
      <w:r w:rsidR="00E91025" w:rsidRPr="00931250">
        <w:rPr>
          <w:rFonts w:ascii="Times New Roman" w:hAnsi="Times New Roman" w:cs="Times New Roman"/>
          <w:sz w:val="28"/>
          <w:szCs w:val="28"/>
        </w:rPr>
        <w:t>.</w:t>
      </w:r>
      <w:r w:rsidR="00BC735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D496B">
        <w:rPr>
          <w:rFonts w:ascii="Times New Roman" w:hAnsi="Times New Roman" w:cs="Times New Roman"/>
          <w:sz w:val="28"/>
          <w:szCs w:val="28"/>
        </w:rPr>
        <w:t xml:space="preserve">Это очень важно. </w:t>
      </w:r>
      <w:r w:rsidR="00B96686">
        <w:rPr>
          <w:rFonts w:ascii="Times New Roman" w:hAnsi="Times New Roman" w:cs="Times New Roman"/>
          <w:sz w:val="28"/>
          <w:szCs w:val="28"/>
        </w:rPr>
        <w:t>Вот это разговаривание…</w:t>
      </w:r>
      <w:r w:rsidR="00BC735D" w:rsidRPr="00931250">
        <w:rPr>
          <w:rFonts w:ascii="Times New Roman" w:hAnsi="Times New Roman" w:cs="Times New Roman"/>
          <w:sz w:val="28"/>
          <w:szCs w:val="28"/>
        </w:rPr>
        <w:t>В этом смысле мне повезло</w:t>
      </w:r>
      <w:r w:rsidR="00165349">
        <w:rPr>
          <w:rFonts w:ascii="Times New Roman" w:hAnsi="Times New Roman" w:cs="Times New Roman"/>
          <w:sz w:val="28"/>
          <w:szCs w:val="28"/>
        </w:rPr>
        <w:t xml:space="preserve"> и с</w:t>
      </w:r>
      <w:r w:rsidR="00B96686">
        <w:rPr>
          <w:rFonts w:ascii="Times New Roman" w:hAnsi="Times New Roman" w:cs="Times New Roman"/>
          <w:sz w:val="28"/>
          <w:szCs w:val="28"/>
        </w:rPr>
        <w:t xml:space="preserve"> товарищ</w:t>
      </w:r>
      <w:r w:rsidR="00165349">
        <w:rPr>
          <w:rFonts w:ascii="Times New Roman" w:hAnsi="Times New Roman" w:cs="Times New Roman"/>
          <w:sz w:val="28"/>
          <w:szCs w:val="28"/>
        </w:rPr>
        <w:t>ами</w:t>
      </w:r>
      <w:r w:rsidR="005019DC">
        <w:rPr>
          <w:rFonts w:ascii="Times New Roman" w:hAnsi="Times New Roman" w:cs="Times New Roman"/>
          <w:sz w:val="28"/>
          <w:szCs w:val="28"/>
        </w:rPr>
        <w:t xml:space="preserve"> – </w:t>
      </w:r>
      <w:r w:rsidR="008771CC">
        <w:rPr>
          <w:rFonts w:ascii="Times New Roman" w:hAnsi="Times New Roman" w:cs="Times New Roman"/>
          <w:sz w:val="28"/>
          <w:szCs w:val="28"/>
        </w:rPr>
        <w:t>это было, правда, немного позже</w:t>
      </w:r>
      <w:r w:rsidR="00165349">
        <w:rPr>
          <w:rFonts w:ascii="Times New Roman" w:hAnsi="Times New Roman" w:cs="Times New Roman"/>
          <w:sz w:val="28"/>
          <w:szCs w:val="28"/>
        </w:rPr>
        <w:t>, после семьдесят какого-то года.</w:t>
      </w:r>
    </w:p>
    <w:p w:rsidR="00A94DF5" w:rsidRDefault="008771CC" w:rsidP="00C60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все</w:t>
      </w:r>
      <w:r w:rsidR="00BC735D" w:rsidRPr="00931250">
        <w:rPr>
          <w:rFonts w:ascii="Times New Roman" w:hAnsi="Times New Roman" w:cs="Times New Roman"/>
          <w:sz w:val="28"/>
          <w:szCs w:val="28"/>
        </w:rPr>
        <w:t xml:space="preserve"> хотел выставляться, а в </w:t>
      </w:r>
      <w:r w:rsidR="002D496B">
        <w:rPr>
          <w:rFonts w:ascii="Times New Roman" w:hAnsi="Times New Roman" w:cs="Times New Roman"/>
          <w:sz w:val="28"/>
          <w:szCs w:val="28"/>
        </w:rPr>
        <w:t>С</w:t>
      </w:r>
      <w:r w:rsidR="00BC735D" w:rsidRPr="00931250">
        <w:rPr>
          <w:rFonts w:ascii="Times New Roman" w:hAnsi="Times New Roman" w:cs="Times New Roman"/>
          <w:sz w:val="28"/>
          <w:szCs w:val="28"/>
        </w:rPr>
        <w:t xml:space="preserve">оветское время это было сложно. </w:t>
      </w:r>
      <w:r w:rsidR="009B36F4">
        <w:rPr>
          <w:rFonts w:ascii="Times New Roman" w:hAnsi="Times New Roman" w:cs="Times New Roman"/>
          <w:sz w:val="28"/>
          <w:szCs w:val="28"/>
        </w:rPr>
        <w:t xml:space="preserve">А как можно было выставляться? Вот </w:t>
      </w:r>
      <w:r w:rsidR="00BC735D" w:rsidRPr="00931250">
        <w:rPr>
          <w:rFonts w:ascii="Times New Roman" w:hAnsi="Times New Roman" w:cs="Times New Roman"/>
          <w:sz w:val="28"/>
          <w:szCs w:val="28"/>
        </w:rPr>
        <w:t xml:space="preserve"> если у тебя есть группа</w:t>
      </w:r>
      <w:r w:rsidR="009C3E58" w:rsidRPr="00931250">
        <w:rPr>
          <w:rFonts w:ascii="Times New Roman" w:hAnsi="Times New Roman" w:cs="Times New Roman"/>
          <w:sz w:val="28"/>
          <w:szCs w:val="28"/>
        </w:rPr>
        <w:t>,</w:t>
      </w:r>
      <w:r w:rsidR="00BC735D" w:rsidRPr="00931250">
        <w:rPr>
          <w:rFonts w:ascii="Times New Roman" w:hAnsi="Times New Roman" w:cs="Times New Roman"/>
          <w:sz w:val="28"/>
          <w:szCs w:val="28"/>
        </w:rPr>
        <w:t xml:space="preserve"> то это </w:t>
      </w:r>
      <w:r w:rsidR="00370C55" w:rsidRPr="00931250">
        <w:rPr>
          <w:rFonts w:ascii="Times New Roman" w:hAnsi="Times New Roman" w:cs="Times New Roman"/>
          <w:sz w:val="28"/>
          <w:szCs w:val="28"/>
        </w:rPr>
        <w:t xml:space="preserve">почему-то </w:t>
      </w:r>
      <w:r w:rsidR="00BC210B">
        <w:rPr>
          <w:rFonts w:ascii="Times New Roman" w:hAnsi="Times New Roman" w:cs="Times New Roman"/>
          <w:sz w:val="28"/>
          <w:szCs w:val="28"/>
        </w:rPr>
        <w:t xml:space="preserve">как-то разрешалось. То есть, </w:t>
      </w:r>
      <w:r w:rsidR="00370C55">
        <w:rPr>
          <w:rFonts w:ascii="Times New Roman" w:hAnsi="Times New Roman" w:cs="Times New Roman"/>
          <w:sz w:val="28"/>
          <w:szCs w:val="28"/>
        </w:rPr>
        <w:t xml:space="preserve">не то чтобы разрешалось, но было возможно. </w:t>
      </w:r>
      <w:r w:rsidR="009B36F4">
        <w:rPr>
          <w:rFonts w:ascii="Times New Roman" w:hAnsi="Times New Roman" w:cs="Times New Roman"/>
          <w:sz w:val="28"/>
          <w:szCs w:val="28"/>
        </w:rPr>
        <w:t>Выставиться сам ты не мог</w:t>
      </w:r>
      <w:r w:rsidR="00B1166C">
        <w:rPr>
          <w:rFonts w:ascii="Times New Roman" w:hAnsi="Times New Roman" w:cs="Times New Roman"/>
          <w:sz w:val="28"/>
          <w:szCs w:val="28"/>
        </w:rPr>
        <w:t>, только если одну картину, и то надо было пройти через сито громадное этих выставкомов.</w:t>
      </w:r>
      <w:r w:rsidR="009B36F4">
        <w:rPr>
          <w:rFonts w:ascii="Times New Roman" w:hAnsi="Times New Roman" w:cs="Times New Roman"/>
          <w:sz w:val="28"/>
          <w:szCs w:val="28"/>
        </w:rPr>
        <w:t xml:space="preserve"> </w:t>
      </w:r>
      <w:r w:rsidR="00B1166C">
        <w:rPr>
          <w:rFonts w:ascii="Times New Roman" w:hAnsi="Times New Roman" w:cs="Times New Roman"/>
          <w:sz w:val="28"/>
          <w:szCs w:val="28"/>
        </w:rPr>
        <w:t>А э</w:t>
      </w:r>
      <w:r w:rsidR="002D496B">
        <w:rPr>
          <w:rFonts w:ascii="Times New Roman" w:hAnsi="Times New Roman" w:cs="Times New Roman"/>
          <w:sz w:val="28"/>
          <w:szCs w:val="28"/>
        </w:rPr>
        <w:t>то очень сложно</w:t>
      </w:r>
      <w:r w:rsidR="00370C55">
        <w:rPr>
          <w:rFonts w:ascii="Times New Roman" w:hAnsi="Times New Roman" w:cs="Times New Roman"/>
          <w:sz w:val="28"/>
          <w:szCs w:val="28"/>
        </w:rPr>
        <w:t xml:space="preserve"> и даже бессмысленно.</w:t>
      </w:r>
      <w:r w:rsidR="002D496B">
        <w:rPr>
          <w:rFonts w:ascii="Times New Roman" w:hAnsi="Times New Roman" w:cs="Times New Roman"/>
          <w:sz w:val="28"/>
          <w:szCs w:val="28"/>
        </w:rPr>
        <w:t xml:space="preserve"> </w:t>
      </w:r>
      <w:r w:rsidR="009B36F4">
        <w:rPr>
          <w:rFonts w:ascii="Times New Roman" w:hAnsi="Times New Roman" w:cs="Times New Roman"/>
          <w:sz w:val="28"/>
          <w:szCs w:val="28"/>
        </w:rPr>
        <w:t xml:space="preserve">А вот группа </w:t>
      </w:r>
      <w:r w:rsidR="00370C55">
        <w:rPr>
          <w:rFonts w:ascii="Times New Roman" w:hAnsi="Times New Roman" w:cs="Times New Roman"/>
          <w:sz w:val="28"/>
          <w:szCs w:val="28"/>
        </w:rPr>
        <w:t>– может быть</w:t>
      </w:r>
      <w:r w:rsidR="00B1166C">
        <w:rPr>
          <w:rFonts w:ascii="Times New Roman" w:hAnsi="Times New Roman" w:cs="Times New Roman"/>
          <w:sz w:val="28"/>
          <w:szCs w:val="28"/>
        </w:rPr>
        <w:t>.</w:t>
      </w:r>
      <w:r w:rsidR="009B36F4">
        <w:rPr>
          <w:rFonts w:ascii="Times New Roman" w:hAnsi="Times New Roman" w:cs="Times New Roman"/>
          <w:sz w:val="28"/>
          <w:szCs w:val="28"/>
        </w:rPr>
        <w:t xml:space="preserve"> </w:t>
      </w:r>
      <w:r w:rsidR="00B1166C">
        <w:rPr>
          <w:rFonts w:ascii="Times New Roman" w:hAnsi="Times New Roman" w:cs="Times New Roman"/>
          <w:sz w:val="28"/>
          <w:szCs w:val="28"/>
        </w:rPr>
        <w:t>П</w:t>
      </w:r>
      <w:r w:rsidR="009B36F4">
        <w:rPr>
          <w:rFonts w:ascii="Times New Roman" w:hAnsi="Times New Roman" w:cs="Times New Roman"/>
          <w:sz w:val="28"/>
          <w:szCs w:val="28"/>
        </w:rPr>
        <w:t xml:space="preserve">очему-то. </w:t>
      </w:r>
      <w:r w:rsidR="009C3E58" w:rsidRPr="00931250">
        <w:rPr>
          <w:rFonts w:ascii="Times New Roman" w:hAnsi="Times New Roman" w:cs="Times New Roman"/>
          <w:sz w:val="28"/>
          <w:szCs w:val="28"/>
        </w:rPr>
        <w:t>Я</w:t>
      </w:r>
      <w:r w:rsidR="009B36F4">
        <w:rPr>
          <w:rFonts w:ascii="Times New Roman" w:hAnsi="Times New Roman" w:cs="Times New Roman"/>
          <w:sz w:val="28"/>
          <w:szCs w:val="28"/>
        </w:rPr>
        <w:t>, вот помню,</w:t>
      </w:r>
      <w:r w:rsidR="009C3E58" w:rsidRPr="00931250">
        <w:rPr>
          <w:rFonts w:ascii="Times New Roman" w:hAnsi="Times New Roman" w:cs="Times New Roman"/>
          <w:sz w:val="28"/>
          <w:szCs w:val="28"/>
        </w:rPr>
        <w:t xml:space="preserve"> просился к А</w:t>
      </w:r>
      <w:r w:rsidR="00E23F8A" w:rsidRPr="00931250">
        <w:rPr>
          <w:rFonts w:ascii="Times New Roman" w:hAnsi="Times New Roman" w:cs="Times New Roman"/>
          <w:sz w:val="28"/>
          <w:szCs w:val="28"/>
        </w:rPr>
        <w:t>р</w:t>
      </w:r>
      <w:r w:rsidR="009C3E58" w:rsidRPr="00931250">
        <w:rPr>
          <w:rFonts w:ascii="Times New Roman" w:hAnsi="Times New Roman" w:cs="Times New Roman"/>
          <w:sz w:val="28"/>
          <w:szCs w:val="28"/>
        </w:rPr>
        <w:t xml:space="preserve">шакуни, группа </w:t>
      </w:r>
      <w:r w:rsidR="003F63B8">
        <w:rPr>
          <w:rFonts w:ascii="Times New Roman" w:hAnsi="Times New Roman" w:cs="Times New Roman"/>
          <w:sz w:val="28"/>
          <w:szCs w:val="28"/>
        </w:rPr>
        <w:t>«О</w:t>
      </w:r>
      <w:r w:rsidR="009C3E58" w:rsidRPr="00931250">
        <w:rPr>
          <w:rFonts w:ascii="Times New Roman" w:hAnsi="Times New Roman" w:cs="Times New Roman"/>
          <w:sz w:val="28"/>
          <w:szCs w:val="28"/>
        </w:rPr>
        <w:t>диннадцати»</w:t>
      </w:r>
      <w:r w:rsidR="00EE5313" w:rsidRPr="00931250">
        <w:rPr>
          <w:rFonts w:ascii="Times New Roman" w:hAnsi="Times New Roman" w:cs="Times New Roman"/>
          <w:sz w:val="28"/>
          <w:szCs w:val="28"/>
        </w:rPr>
        <w:t>, на что он сказал: «Нет, Феликс, у нас группа уже жестк</w:t>
      </w:r>
      <w:r w:rsidR="00370C55">
        <w:rPr>
          <w:rFonts w:ascii="Times New Roman" w:hAnsi="Times New Roman" w:cs="Times New Roman"/>
          <w:sz w:val="28"/>
          <w:szCs w:val="28"/>
        </w:rPr>
        <w:t>ая</w:t>
      </w:r>
      <w:r w:rsidR="00EE5313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370C55">
        <w:rPr>
          <w:rFonts w:ascii="Times New Roman" w:hAnsi="Times New Roman" w:cs="Times New Roman"/>
          <w:sz w:val="28"/>
          <w:szCs w:val="28"/>
        </w:rPr>
        <w:t xml:space="preserve">и </w:t>
      </w:r>
      <w:r w:rsidR="00EE5313" w:rsidRPr="00931250">
        <w:rPr>
          <w:rFonts w:ascii="Times New Roman" w:hAnsi="Times New Roman" w:cs="Times New Roman"/>
          <w:sz w:val="28"/>
          <w:szCs w:val="28"/>
        </w:rPr>
        <w:t xml:space="preserve">мы </w:t>
      </w:r>
      <w:r w:rsidR="00370C55">
        <w:rPr>
          <w:rFonts w:ascii="Times New Roman" w:hAnsi="Times New Roman" w:cs="Times New Roman"/>
          <w:sz w:val="28"/>
          <w:szCs w:val="28"/>
        </w:rPr>
        <w:t>будет как в «Прощальной симфонии» Гайдна</w:t>
      </w:r>
      <w:r w:rsidR="00CA32E0">
        <w:rPr>
          <w:rFonts w:ascii="Times New Roman" w:hAnsi="Times New Roman" w:cs="Times New Roman"/>
          <w:sz w:val="28"/>
          <w:szCs w:val="28"/>
        </w:rPr>
        <w:t>:</w:t>
      </w:r>
      <w:r w:rsidR="00370C55">
        <w:rPr>
          <w:rFonts w:ascii="Times New Roman" w:hAnsi="Times New Roman" w:cs="Times New Roman"/>
          <w:sz w:val="28"/>
          <w:szCs w:val="28"/>
        </w:rPr>
        <w:t xml:space="preserve"> </w:t>
      </w:r>
      <w:r w:rsidR="00DD6C7A">
        <w:rPr>
          <w:rFonts w:ascii="Times New Roman" w:hAnsi="Times New Roman" w:cs="Times New Roman"/>
          <w:sz w:val="28"/>
          <w:szCs w:val="28"/>
        </w:rPr>
        <w:t>умирая</w:t>
      </w:r>
      <w:r w:rsidR="004D6533">
        <w:rPr>
          <w:rFonts w:ascii="Times New Roman" w:hAnsi="Times New Roman" w:cs="Times New Roman"/>
          <w:sz w:val="28"/>
          <w:szCs w:val="28"/>
        </w:rPr>
        <w:t>,</w:t>
      </w:r>
      <w:r w:rsidR="00DD6C7A">
        <w:rPr>
          <w:rFonts w:ascii="Times New Roman" w:hAnsi="Times New Roman" w:cs="Times New Roman"/>
          <w:sz w:val="28"/>
          <w:szCs w:val="28"/>
        </w:rPr>
        <w:t xml:space="preserve"> будем свечи эти гасить, и </w:t>
      </w:r>
      <w:r w:rsidR="00EE5313" w:rsidRPr="00931250">
        <w:rPr>
          <w:rFonts w:ascii="Times New Roman" w:hAnsi="Times New Roman" w:cs="Times New Roman"/>
          <w:sz w:val="28"/>
          <w:szCs w:val="28"/>
        </w:rPr>
        <w:t>никого не будем брать</w:t>
      </w:r>
      <w:r w:rsidR="004D6533">
        <w:rPr>
          <w:rFonts w:ascii="Times New Roman" w:hAnsi="Times New Roman" w:cs="Times New Roman"/>
          <w:sz w:val="28"/>
          <w:szCs w:val="28"/>
        </w:rPr>
        <w:t xml:space="preserve">. А ты вот пойди </w:t>
      </w:r>
      <w:r w:rsidR="00EE5313" w:rsidRPr="00931250">
        <w:rPr>
          <w:rFonts w:ascii="Times New Roman" w:hAnsi="Times New Roman" w:cs="Times New Roman"/>
          <w:sz w:val="28"/>
          <w:szCs w:val="28"/>
        </w:rPr>
        <w:t xml:space="preserve">к 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Илье </w:t>
      </w:r>
      <w:r w:rsidR="00EE5313" w:rsidRPr="00931250">
        <w:rPr>
          <w:rFonts w:ascii="Times New Roman" w:hAnsi="Times New Roman" w:cs="Times New Roman"/>
          <w:sz w:val="28"/>
          <w:szCs w:val="28"/>
        </w:rPr>
        <w:t xml:space="preserve">Соркину, </w:t>
      </w:r>
      <w:r w:rsidR="00B9779D">
        <w:rPr>
          <w:rFonts w:ascii="Times New Roman" w:hAnsi="Times New Roman" w:cs="Times New Roman"/>
          <w:sz w:val="28"/>
          <w:szCs w:val="28"/>
        </w:rPr>
        <w:t>они</w:t>
      </w:r>
      <w:r w:rsidR="00EE5313" w:rsidRPr="00931250">
        <w:rPr>
          <w:rFonts w:ascii="Times New Roman" w:hAnsi="Times New Roman" w:cs="Times New Roman"/>
          <w:sz w:val="28"/>
          <w:szCs w:val="28"/>
        </w:rPr>
        <w:t xml:space="preserve"> группу</w:t>
      </w:r>
      <w:r w:rsidR="00B9779D" w:rsidRPr="00B9779D">
        <w:rPr>
          <w:rFonts w:ascii="Times New Roman" w:hAnsi="Times New Roman" w:cs="Times New Roman"/>
          <w:sz w:val="28"/>
          <w:szCs w:val="28"/>
        </w:rPr>
        <w:t xml:space="preserve"> </w:t>
      </w:r>
      <w:r w:rsidR="00B9779D" w:rsidRPr="00931250">
        <w:rPr>
          <w:rFonts w:ascii="Times New Roman" w:hAnsi="Times New Roman" w:cs="Times New Roman"/>
          <w:sz w:val="28"/>
          <w:szCs w:val="28"/>
        </w:rPr>
        <w:t>собира</w:t>
      </w:r>
      <w:r w:rsidR="00B9779D">
        <w:rPr>
          <w:rFonts w:ascii="Times New Roman" w:hAnsi="Times New Roman" w:cs="Times New Roman"/>
          <w:sz w:val="28"/>
          <w:szCs w:val="28"/>
        </w:rPr>
        <w:t>ют»</w:t>
      </w:r>
      <w:r w:rsidR="00EE5313" w:rsidRPr="00931250">
        <w:rPr>
          <w:rFonts w:ascii="Times New Roman" w:hAnsi="Times New Roman" w:cs="Times New Roman"/>
          <w:sz w:val="28"/>
          <w:szCs w:val="28"/>
        </w:rPr>
        <w:t>.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86A57">
        <w:rPr>
          <w:rFonts w:ascii="Times New Roman" w:hAnsi="Times New Roman" w:cs="Times New Roman"/>
          <w:sz w:val="28"/>
          <w:szCs w:val="28"/>
        </w:rPr>
        <w:t xml:space="preserve">Я пошел к Соркину. </w:t>
      </w:r>
      <w:r w:rsidR="005D7415" w:rsidRPr="00931250">
        <w:rPr>
          <w:rFonts w:ascii="Times New Roman" w:hAnsi="Times New Roman" w:cs="Times New Roman"/>
          <w:sz w:val="28"/>
          <w:szCs w:val="28"/>
        </w:rPr>
        <w:t>Как раз тогда был</w:t>
      </w:r>
      <w:r w:rsidR="009B36F4">
        <w:rPr>
          <w:rFonts w:ascii="Times New Roman" w:hAnsi="Times New Roman" w:cs="Times New Roman"/>
          <w:sz w:val="28"/>
          <w:szCs w:val="28"/>
        </w:rPr>
        <w:t xml:space="preserve">и собрания </w:t>
      </w:r>
      <w:r w:rsidR="003F63B8">
        <w:rPr>
          <w:rFonts w:ascii="Times New Roman" w:hAnsi="Times New Roman" w:cs="Times New Roman"/>
          <w:sz w:val="28"/>
          <w:szCs w:val="28"/>
        </w:rPr>
        <w:t>С</w:t>
      </w:r>
      <w:r w:rsidR="005D7415" w:rsidRPr="00931250">
        <w:rPr>
          <w:rFonts w:ascii="Times New Roman" w:hAnsi="Times New Roman" w:cs="Times New Roman"/>
          <w:sz w:val="28"/>
          <w:szCs w:val="28"/>
        </w:rPr>
        <w:t>оюза художников</w:t>
      </w:r>
      <w:r w:rsidR="007865E5" w:rsidRPr="00931250">
        <w:rPr>
          <w:rFonts w:ascii="Times New Roman" w:hAnsi="Times New Roman" w:cs="Times New Roman"/>
          <w:sz w:val="28"/>
          <w:szCs w:val="28"/>
        </w:rPr>
        <w:t>, например</w:t>
      </w:r>
      <w:r w:rsidR="003F63B8">
        <w:rPr>
          <w:rFonts w:ascii="Times New Roman" w:hAnsi="Times New Roman" w:cs="Times New Roman"/>
          <w:sz w:val="28"/>
          <w:szCs w:val="28"/>
        </w:rPr>
        <w:t xml:space="preserve">, в </w:t>
      </w:r>
      <w:r w:rsidR="00586A57">
        <w:rPr>
          <w:rFonts w:ascii="Times New Roman" w:hAnsi="Times New Roman" w:cs="Times New Roman"/>
          <w:sz w:val="28"/>
          <w:szCs w:val="28"/>
        </w:rPr>
        <w:t>К</w:t>
      </w:r>
      <w:r w:rsidR="003F63B8">
        <w:rPr>
          <w:rFonts w:ascii="Times New Roman" w:hAnsi="Times New Roman" w:cs="Times New Roman"/>
          <w:sz w:val="28"/>
          <w:szCs w:val="28"/>
        </w:rPr>
        <w:t>онсерватории</w:t>
      </w:r>
      <w:r w:rsidR="00586A57">
        <w:rPr>
          <w:rFonts w:ascii="Times New Roman" w:hAnsi="Times New Roman" w:cs="Times New Roman"/>
          <w:sz w:val="28"/>
          <w:szCs w:val="28"/>
        </w:rPr>
        <w:t xml:space="preserve"> – снимали Консерваторию, там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936FE">
        <w:rPr>
          <w:rFonts w:ascii="Times New Roman" w:hAnsi="Times New Roman" w:cs="Times New Roman"/>
          <w:sz w:val="28"/>
          <w:szCs w:val="28"/>
        </w:rPr>
        <w:t>громадное количество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 людей</w:t>
      </w:r>
      <w:r w:rsidR="00C936FE" w:rsidRPr="00C936FE">
        <w:rPr>
          <w:rFonts w:ascii="Times New Roman" w:hAnsi="Times New Roman" w:cs="Times New Roman"/>
          <w:sz w:val="28"/>
          <w:szCs w:val="28"/>
        </w:rPr>
        <w:t xml:space="preserve"> </w:t>
      </w:r>
      <w:r w:rsidR="00C936FE">
        <w:rPr>
          <w:rFonts w:ascii="Times New Roman" w:hAnsi="Times New Roman" w:cs="Times New Roman"/>
          <w:sz w:val="28"/>
          <w:szCs w:val="28"/>
        </w:rPr>
        <w:t>с</w:t>
      </w:r>
      <w:r w:rsidR="00C936FE" w:rsidRPr="00931250">
        <w:rPr>
          <w:rFonts w:ascii="Times New Roman" w:hAnsi="Times New Roman" w:cs="Times New Roman"/>
          <w:sz w:val="28"/>
          <w:szCs w:val="28"/>
        </w:rPr>
        <w:t>обиралось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7865E5" w:rsidRPr="00931250">
        <w:rPr>
          <w:rFonts w:ascii="Times New Roman" w:hAnsi="Times New Roman" w:cs="Times New Roman"/>
          <w:sz w:val="28"/>
          <w:szCs w:val="28"/>
        </w:rPr>
        <w:t>голосова</w:t>
      </w:r>
      <w:r w:rsidR="00586A57">
        <w:rPr>
          <w:rFonts w:ascii="Times New Roman" w:hAnsi="Times New Roman" w:cs="Times New Roman"/>
          <w:sz w:val="28"/>
          <w:szCs w:val="28"/>
        </w:rPr>
        <w:t>ния</w:t>
      </w:r>
      <w:r w:rsidR="00BC210B">
        <w:rPr>
          <w:rFonts w:ascii="Times New Roman" w:hAnsi="Times New Roman" w:cs="Times New Roman"/>
          <w:sz w:val="28"/>
          <w:szCs w:val="28"/>
        </w:rPr>
        <w:t xml:space="preserve"> </w:t>
      </w:r>
      <w:r w:rsidR="00586A57">
        <w:rPr>
          <w:rFonts w:ascii="Times New Roman" w:hAnsi="Times New Roman" w:cs="Times New Roman"/>
          <w:sz w:val="28"/>
          <w:szCs w:val="28"/>
        </w:rPr>
        <w:t xml:space="preserve"> всякие, выпивания, разговарива</w:t>
      </w:r>
      <w:r w:rsidR="00C936FE">
        <w:rPr>
          <w:rFonts w:ascii="Times New Roman" w:hAnsi="Times New Roman" w:cs="Times New Roman"/>
          <w:sz w:val="28"/>
          <w:szCs w:val="28"/>
        </w:rPr>
        <w:t>ли</w:t>
      </w:r>
      <w:r w:rsidR="00F965F6">
        <w:rPr>
          <w:rFonts w:ascii="Times New Roman" w:hAnsi="Times New Roman" w:cs="Times New Roman"/>
          <w:sz w:val="28"/>
          <w:szCs w:val="28"/>
        </w:rPr>
        <w:t>...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. Я </w:t>
      </w:r>
      <w:r w:rsidR="00F965F6">
        <w:rPr>
          <w:rFonts w:ascii="Times New Roman" w:hAnsi="Times New Roman" w:cs="Times New Roman"/>
          <w:sz w:val="28"/>
          <w:szCs w:val="28"/>
        </w:rPr>
        <w:t>подхожу</w:t>
      </w:r>
      <w:r w:rsidR="005D7415" w:rsidRPr="00931250">
        <w:rPr>
          <w:rFonts w:ascii="Times New Roman" w:hAnsi="Times New Roman" w:cs="Times New Roman"/>
          <w:sz w:val="28"/>
          <w:szCs w:val="28"/>
        </w:rPr>
        <w:t xml:space="preserve"> к </w:t>
      </w:r>
      <w:r w:rsidR="00F965F6">
        <w:rPr>
          <w:rFonts w:ascii="Times New Roman" w:hAnsi="Times New Roman" w:cs="Times New Roman"/>
          <w:sz w:val="28"/>
          <w:szCs w:val="28"/>
        </w:rPr>
        <w:t xml:space="preserve">Илье </w:t>
      </w:r>
      <w:r w:rsidR="005D7415" w:rsidRPr="00931250">
        <w:rPr>
          <w:rFonts w:ascii="Times New Roman" w:hAnsi="Times New Roman" w:cs="Times New Roman"/>
          <w:sz w:val="28"/>
          <w:szCs w:val="28"/>
        </w:rPr>
        <w:t>Соркину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F965F6">
        <w:rPr>
          <w:rFonts w:ascii="Times New Roman" w:hAnsi="Times New Roman" w:cs="Times New Roman"/>
          <w:sz w:val="28"/>
          <w:szCs w:val="28"/>
        </w:rPr>
        <w:t xml:space="preserve">говорю: </w:t>
      </w:r>
      <w:r w:rsidR="00370D1F">
        <w:rPr>
          <w:rFonts w:ascii="Times New Roman" w:hAnsi="Times New Roman" w:cs="Times New Roman"/>
          <w:sz w:val="28"/>
          <w:szCs w:val="28"/>
        </w:rPr>
        <w:t>«В</w:t>
      </w:r>
      <w:r w:rsidR="00F965F6">
        <w:rPr>
          <w:rFonts w:ascii="Times New Roman" w:hAnsi="Times New Roman" w:cs="Times New Roman"/>
          <w:sz w:val="28"/>
          <w:szCs w:val="28"/>
        </w:rPr>
        <w:t xml:space="preserve">от, мол, </w:t>
      </w:r>
      <w:r w:rsidR="00C936FE">
        <w:rPr>
          <w:rFonts w:ascii="Times New Roman" w:hAnsi="Times New Roman" w:cs="Times New Roman"/>
          <w:sz w:val="28"/>
          <w:szCs w:val="28"/>
        </w:rPr>
        <w:t xml:space="preserve">мне </w:t>
      </w:r>
      <w:r w:rsidR="00F965F6">
        <w:rPr>
          <w:rFonts w:ascii="Times New Roman" w:hAnsi="Times New Roman" w:cs="Times New Roman"/>
          <w:sz w:val="28"/>
          <w:szCs w:val="28"/>
        </w:rPr>
        <w:t xml:space="preserve">Аршакуни </w:t>
      </w:r>
      <w:r w:rsidR="00C936FE">
        <w:rPr>
          <w:rFonts w:ascii="Times New Roman" w:hAnsi="Times New Roman" w:cs="Times New Roman"/>
          <w:sz w:val="28"/>
          <w:szCs w:val="28"/>
        </w:rPr>
        <w:t>сказал</w:t>
      </w:r>
      <w:r w:rsidR="00F965F6">
        <w:rPr>
          <w:rFonts w:ascii="Times New Roman" w:hAnsi="Times New Roman" w:cs="Times New Roman"/>
          <w:sz w:val="28"/>
          <w:szCs w:val="28"/>
        </w:rPr>
        <w:t xml:space="preserve"> к тебе </w:t>
      </w:r>
      <w:r w:rsidR="00C936FE">
        <w:rPr>
          <w:rFonts w:ascii="Times New Roman" w:hAnsi="Times New Roman" w:cs="Times New Roman"/>
          <w:sz w:val="28"/>
          <w:szCs w:val="28"/>
        </w:rPr>
        <w:t xml:space="preserve">обратиться </w:t>
      </w:r>
      <w:r w:rsidR="00F965F6">
        <w:rPr>
          <w:rFonts w:ascii="Times New Roman" w:hAnsi="Times New Roman" w:cs="Times New Roman"/>
          <w:sz w:val="28"/>
          <w:szCs w:val="28"/>
        </w:rPr>
        <w:t>по поводу группы</w:t>
      </w:r>
      <w:r w:rsidR="00DB7C24">
        <w:rPr>
          <w:rFonts w:ascii="Times New Roman" w:hAnsi="Times New Roman" w:cs="Times New Roman"/>
          <w:sz w:val="28"/>
          <w:szCs w:val="28"/>
        </w:rPr>
        <w:t>»</w:t>
      </w:r>
      <w:r w:rsidR="00C936FE">
        <w:rPr>
          <w:rFonts w:ascii="Times New Roman" w:hAnsi="Times New Roman" w:cs="Times New Roman"/>
          <w:sz w:val="28"/>
          <w:szCs w:val="28"/>
        </w:rPr>
        <w:t>.</w:t>
      </w:r>
      <w:r w:rsidR="00DB7C24">
        <w:rPr>
          <w:rFonts w:ascii="Times New Roman" w:hAnsi="Times New Roman" w:cs="Times New Roman"/>
          <w:sz w:val="28"/>
          <w:szCs w:val="28"/>
        </w:rPr>
        <w:t xml:space="preserve"> </w:t>
      </w:r>
      <w:r w:rsidR="00C936FE">
        <w:rPr>
          <w:rFonts w:ascii="Times New Roman" w:hAnsi="Times New Roman" w:cs="Times New Roman"/>
          <w:sz w:val="28"/>
          <w:szCs w:val="28"/>
        </w:rPr>
        <w:t>–</w:t>
      </w:r>
      <w:r w:rsidR="00DB7C24">
        <w:rPr>
          <w:rFonts w:ascii="Times New Roman" w:hAnsi="Times New Roman" w:cs="Times New Roman"/>
          <w:sz w:val="28"/>
          <w:szCs w:val="28"/>
        </w:rPr>
        <w:t xml:space="preserve"> «Да, вот мы тут со Славой Блиновым…»- «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70D1F">
        <w:rPr>
          <w:rFonts w:ascii="Times New Roman" w:hAnsi="Times New Roman" w:cs="Times New Roman"/>
          <w:sz w:val="28"/>
          <w:szCs w:val="28"/>
        </w:rPr>
        <w:t>Возьмите меня тоже».</w:t>
      </w:r>
      <w:r w:rsidR="00F965F6">
        <w:rPr>
          <w:rFonts w:ascii="Times New Roman" w:hAnsi="Times New Roman" w:cs="Times New Roman"/>
          <w:sz w:val="28"/>
          <w:szCs w:val="28"/>
        </w:rPr>
        <w:t xml:space="preserve"> </w:t>
      </w:r>
      <w:r w:rsidR="00370D1F">
        <w:rPr>
          <w:rFonts w:ascii="Times New Roman" w:hAnsi="Times New Roman" w:cs="Times New Roman"/>
          <w:sz w:val="28"/>
          <w:szCs w:val="28"/>
        </w:rPr>
        <w:t xml:space="preserve">«Ладно, </w:t>
      </w:r>
      <w:r w:rsidR="00370D1F" w:rsidRPr="00370D1F">
        <w:rPr>
          <w:rFonts w:ascii="Times New Roman" w:hAnsi="Times New Roman" w:cs="Times New Roman"/>
          <w:sz w:val="28"/>
          <w:szCs w:val="28"/>
        </w:rPr>
        <w:t>[</w:t>
      </w:r>
      <w:r w:rsidR="00370D1F">
        <w:rPr>
          <w:rFonts w:ascii="Times New Roman" w:hAnsi="Times New Roman" w:cs="Times New Roman"/>
          <w:sz w:val="28"/>
          <w:szCs w:val="28"/>
        </w:rPr>
        <w:t>говорит</w:t>
      </w:r>
      <w:r w:rsidR="00370D1F" w:rsidRPr="00370D1F">
        <w:rPr>
          <w:rFonts w:ascii="Times New Roman" w:hAnsi="Times New Roman" w:cs="Times New Roman"/>
          <w:sz w:val="28"/>
          <w:szCs w:val="28"/>
        </w:rPr>
        <w:t>]</w:t>
      </w:r>
      <w:r w:rsidR="00370D1F">
        <w:rPr>
          <w:rFonts w:ascii="Times New Roman" w:hAnsi="Times New Roman" w:cs="Times New Roman"/>
          <w:sz w:val="28"/>
          <w:szCs w:val="28"/>
        </w:rPr>
        <w:t>, мы к тебе придем, посмотрим твои картины</w:t>
      </w:r>
      <w:r w:rsidR="00DB7C24">
        <w:rPr>
          <w:rFonts w:ascii="Times New Roman" w:hAnsi="Times New Roman" w:cs="Times New Roman"/>
          <w:sz w:val="28"/>
          <w:szCs w:val="28"/>
        </w:rPr>
        <w:t>, договоримся</w:t>
      </w:r>
      <w:r w:rsidR="00370D1F">
        <w:rPr>
          <w:rFonts w:ascii="Times New Roman" w:hAnsi="Times New Roman" w:cs="Times New Roman"/>
          <w:sz w:val="28"/>
          <w:szCs w:val="28"/>
        </w:rPr>
        <w:t>»</w:t>
      </w:r>
      <w:r w:rsidR="00DB7C24">
        <w:rPr>
          <w:rFonts w:ascii="Times New Roman" w:hAnsi="Times New Roman" w:cs="Times New Roman"/>
          <w:sz w:val="28"/>
          <w:szCs w:val="28"/>
        </w:rPr>
        <w:t xml:space="preserve">. 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B7C24">
        <w:rPr>
          <w:rFonts w:ascii="Times New Roman" w:hAnsi="Times New Roman" w:cs="Times New Roman"/>
          <w:sz w:val="28"/>
          <w:szCs w:val="28"/>
        </w:rPr>
        <w:t>Приход</w:t>
      </w:r>
      <w:r w:rsidR="00EF7FB8">
        <w:rPr>
          <w:rFonts w:ascii="Times New Roman" w:hAnsi="Times New Roman" w:cs="Times New Roman"/>
          <w:sz w:val="28"/>
          <w:szCs w:val="28"/>
        </w:rPr>
        <w:t>я</w:t>
      </w:r>
      <w:r w:rsidR="00DB7C24">
        <w:rPr>
          <w:rFonts w:ascii="Times New Roman" w:hAnsi="Times New Roman" w:cs="Times New Roman"/>
          <w:sz w:val="28"/>
          <w:szCs w:val="28"/>
        </w:rPr>
        <w:t xml:space="preserve">т </w:t>
      </w:r>
      <w:r w:rsidR="00EF7FB8">
        <w:rPr>
          <w:rFonts w:ascii="Times New Roman" w:hAnsi="Times New Roman" w:cs="Times New Roman"/>
          <w:sz w:val="28"/>
          <w:szCs w:val="28"/>
        </w:rPr>
        <w:t xml:space="preserve">они </w:t>
      </w:r>
      <w:r w:rsidR="00DB7C24">
        <w:rPr>
          <w:rFonts w:ascii="Times New Roman" w:hAnsi="Times New Roman" w:cs="Times New Roman"/>
          <w:sz w:val="28"/>
          <w:szCs w:val="28"/>
        </w:rPr>
        <w:t>ко мне</w:t>
      </w:r>
      <w:r w:rsidR="00504B4B">
        <w:rPr>
          <w:rFonts w:ascii="Times New Roman" w:hAnsi="Times New Roman" w:cs="Times New Roman"/>
          <w:sz w:val="28"/>
          <w:szCs w:val="28"/>
        </w:rPr>
        <w:t xml:space="preserve"> в </w:t>
      </w:r>
      <w:r w:rsidR="00370D1F">
        <w:rPr>
          <w:rFonts w:ascii="Times New Roman" w:hAnsi="Times New Roman" w:cs="Times New Roman"/>
          <w:sz w:val="28"/>
          <w:szCs w:val="28"/>
        </w:rPr>
        <w:t xml:space="preserve">мастерскую, в </w:t>
      </w:r>
      <w:r w:rsidR="00504B4B">
        <w:rPr>
          <w:rFonts w:ascii="Times New Roman" w:hAnsi="Times New Roman" w:cs="Times New Roman"/>
          <w:sz w:val="28"/>
          <w:szCs w:val="28"/>
        </w:rPr>
        <w:t>этот самый подвал.</w:t>
      </w:r>
      <w:r w:rsidR="003F63B8">
        <w:rPr>
          <w:rFonts w:ascii="Times New Roman" w:hAnsi="Times New Roman" w:cs="Times New Roman"/>
          <w:sz w:val="28"/>
          <w:szCs w:val="28"/>
        </w:rPr>
        <w:t xml:space="preserve"> Я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считал</w:t>
      </w:r>
      <w:r w:rsidR="003F63B8">
        <w:rPr>
          <w:rFonts w:ascii="Times New Roman" w:hAnsi="Times New Roman" w:cs="Times New Roman"/>
          <w:sz w:val="28"/>
          <w:szCs w:val="28"/>
        </w:rPr>
        <w:t>,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что оба </w:t>
      </w:r>
      <w:r w:rsidR="00EF7FB8" w:rsidRPr="00931250">
        <w:rPr>
          <w:rFonts w:ascii="Times New Roman" w:hAnsi="Times New Roman" w:cs="Times New Roman"/>
          <w:sz w:val="28"/>
          <w:szCs w:val="28"/>
        </w:rPr>
        <w:t xml:space="preserve">они </w:t>
      </w:r>
      <w:r w:rsidR="007865E5" w:rsidRPr="00931250">
        <w:rPr>
          <w:rFonts w:ascii="Times New Roman" w:hAnsi="Times New Roman" w:cs="Times New Roman"/>
          <w:sz w:val="28"/>
          <w:szCs w:val="28"/>
        </w:rPr>
        <w:t>«левые</w:t>
      </w:r>
      <w:r w:rsidR="003F63B8">
        <w:rPr>
          <w:rFonts w:ascii="Times New Roman" w:hAnsi="Times New Roman" w:cs="Times New Roman"/>
          <w:sz w:val="28"/>
          <w:szCs w:val="28"/>
        </w:rPr>
        <w:t>»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художники</w:t>
      </w:r>
      <w:r w:rsidR="0031740F">
        <w:rPr>
          <w:rFonts w:ascii="Times New Roman" w:hAnsi="Times New Roman" w:cs="Times New Roman"/>
          <w:sz w:val="28"/>
          <w:szCs w:val="28"/>
        </w:rPr>
        <w:t xml:space="preserve"> – очень смешно.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1740F">
        <w:rPr>
          <w:rFonts w:ascii="Times New Roman" w:hAnsi="Times New Roman" w:cs="Times New Roman"/>
          <w:sz w:val="28"/>
          <w:szCs w:val="28"/>
        </w:rPr>
        <w:t>И в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друг Соркин начинает нести </w:t>
      </w:r>
      <w:r w:rsidR="00EF7FB8">
        <w:rPr>
          <w:rFonts w:ascii="Times New Roman" w:hAnsi="Times New Roman" w:cs="Times New Roman"/>
          <w:sz w:val="28"/>
          <w:szCs w:val="28"/>
        </w:rPr>
        <w:t xml:space="preserve">всякую 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ахинею, что я </w:t>
      </w:r>
      <w:r w:rsidR="00EF7FB8">
        <w:rPr>
          <w:rFonts w:ascii="Times New Roman" w:hAnsi="Times New Roman" w:cs="Times New Roman"/>
          <w:sz w:val="28"/>
          <w:szCs w:val="28"/>
        </w:rPr>
        <w:t xml:space="preserve">что-то 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не так </w:t>
      </w:r>
      <w:r w:rsidR="00EF7FB8">
        <w:rPr>
          <w:rFonts w:ascii="Times New Roman" w:hAnsi="Times New Roman" w:cs="Times New Roman"/>
          <w:sz w:val="28"/>
          <w:szCs w:val="28"/>
        </w:rPr>
        <w:t>делаю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, что я как бы </w:t>
      </w:r>
      <w:r w:rsidR="003F63B8">
        <w:rPr>
          <w:rFonts w:ascii="Times New Roman" w:hAnsi="Times New Roman" w:cs="Times New Roman"/>
          <w:sz w:val="28"/>
          <w:szCs w:val="28"/>
        </w:rPr>
        <w:t>«</w:t>
      </w:r>
      <w:r w:rsidR="007865E5" w:rsidRPr="00931250">
        <w:rPr>
          <w:rFonts w:ascii="Times New Roman" w:hAnsi="Times New Roman" w:cs="Times New Roman"/>
          <w:sz w:val="28"/>
          <w:szCs w:val="28"/>
        </w:rPr>
        <w:t>левый</w:t>
      </w:r>
      <w:r w:rsidR="003F63B8">
        <w:rPr>
          <w:rFonts w:ascii="Times New Roman" w:hAnsi="Times New Roman" w:cs="Times New Roman"/>
          <w:sz w:val="28"/>
          <w:szCs w:val="28"/>
        </w:rPr>
        <w:t>»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художник получаюсь</w:t>
      </w:r>
      <w:r w:rsidR="00EF7FB8" w:rsidRPr="00EF7FB8">
        <w:rPr>
          <w:rFonts w:ascii="Times New Roman" w:hAnsi="Times New Roman" w:cs="Times New Roman"/>
          <w:sz w:val="28"/>
          <w:szCs w:val="28"/>
        </w:rPr>
        <w:t xml:space="preserve"> </w:t>
      </w:r>
      <w:r w:rsidR="00EF7FB8">
        <w:rPr>
          <w:rFonts w:ascii="Times New Roman" w:hAnsi="Times New Roman" w:cs="Times New Roman"/>
          <w:sz w:val="28"/>
          <w:szCs w:val="28"/>
        </w:rPr>
        <w:t xml:space="preserve">– </w:t>
      </w:r>
      <w:r w:rsidR="00EF7FB8" w:rsidRPr="00931250">
        <w:rPr>
          <w:rFonts w:ascii="Times New Roman" w:hAnsi="Times New Roman" w:cs="Times New Roman"/>
          <w:sz w:val="28"/>
          <w:szCs w:val="28"/>
        </w:rPr>
        <w:t>с</w:t>
      </w:r>
      <w:r w:rsidR="00EF7FB8">
        <w:rPr>
          <w:rFonts w:ascii="Times New Roman" w:hAnsi="Times New Roman" w:cs="Times New Roman"/>
          <w:sz w:val="28"/>
          <w:szCs w:val="28"/>
        </w:rPr>
        <w:t xml:space="preserve"> </w:t>
      </w:r>
      <w:r w:rsidR="00EF7FB8" w:rsidRPr="00931250">
        <w:rPr>
          <w:rFonts w:ascii="Times New Roman" w:hAnsi="Times New Roman" w:cs="Times New Roman"/>
          <w:sz w:val="28"/>
          <w:szCs w:val="28"/>
        </w:rPr>
        <w:t>его слов</w:t>
      </w:r>
      <w:r w:rsidR="005E03A2">
        <w:rPr>
          <w:rFonts w:ascii="Times New Roman" w:hAnsi="Times New Roman" w:cs="Times New Roman"/>
          <w:sz w:val="28"/>
          <w:szCs w:val="28"/>
        </w:rPr>
        <w:t xml:space="preserve"> </w:t>
      </w:r>
      <w:r w:rsidR="0031740F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31740F">
        <w:rPr>
          <w:rFonts w:ascii="Times New Roman" w:hAnsi="Times New Roman" w:cs="Times New Roman"/>
          <w:sz w:val="28"/>
          <w:szCs w:val="28"/>
        </w:rPr>
        <w:t>. Выглядит смешно –</w:t>
      </w:r>
      <w:r w:rsidR="005E03A2">
        <w:rPr>
          <w:rFonts w:ascii="Times New Roman" w:hAnsi="Times New Roman" w:cs="Times New Roman"/>
          <w:sz w:val="28"/>
          <w:szCs w:val="28"/>
        </w:rPr>
        <w:t xml:space="preserve"> деградация.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76E30">
        <w:rPr>
          <w:rFonts w:ascii="Times New Roman" w:hAnsi="Times New Roman" w:cs="Times New Roman"/>
          <w:sz w:val="28"/>
          <w:szCs w:val="28"/>
        </w:rPr>
        <w:t>Потом оказалось, что когда я думал о Соркине, я имел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в</w:t>
      </w:r>
      <w:r w:rsidR="00C76E30">
        <w:rPr>
          <w:rFonts w:ascii="Times New Roman" w:hAnsi="Times New Roman" w:cs="Times New Roman"/>
          <w:sz w:val="28"/>
          <w:szCs w:val="28"/>
        </w:rPr>
        <w:t xml:space="preserve"> 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виду другого художника, а Соркин </w:t>
      </w:r>
      <w:r w:rsidR="00B15FA0">
        <w:rPr>
          <w:rFonts w:ascii="Times New Roman" w:hAnsi="Times New Roman" w:cs="Times New Roman"/>
          <w:sz w:val="28"/>
          <w:szCs w:val="28"/>
        </w:rPr>
        <w:t xml:space="preserve">это совершенно не такой художник. Я не видел </w:t>
      </w:r>
      <w:r w:rsidR="00B15FA0">
        <w:rPr>
          <w:rFonts w:ascii="Times New Roman" w:hAnsi="Times New Roman" w:cs="Times New Roman"/>
          <w:sz w:val="28"/>
          <w:szCs w:val="28"/>
        </w:rPr>
        <w:lastRenderedPageBreak/>
        <w:t xml:space="preserve">его картины. И у меня получилась такая аберрация странная. А Соркин </w:t>
      </w:r>
      <w:r w:rsidR="00C60E06">
        <w:rPr>
          <w:rFonts w:ascii="Times New Roman" w:hAnsi="Times New Roman" w:cs="Times New Roman"/>
          <w:sz w:val="28"/>
          <w:szCs w:val="28"/>
        </w:rPr>
        <w:t>такой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постимпрессионист</w:t>
      </w:r>
      <w:r w:rsidR="00B15FA0">
        <w:rPr>
          <w:rFonts w:ascii="Times New Roman" w:hAnsi="Times New Roman" w:cs="Times New Roman"/>
          <w:sz w:val="28"/>
          <w:szCs w:val="28"/>
        </w:rPr>
        <w:t>,</w:t>
      </w:r>
      <w:r w:rsidR="00C60E06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0E2BEE">
        <w:rPr>
          <w:rFonts w:ascii="Times New Roman" w:hAnsi="Times New Roman" w:cs="Times New Roman"/>
          <w:sz w:val="28"/>
          <w:szCs w:val="28"/>
        </w:rPr>
        <w:t xml:space="preserve">Но дело не в этом. </w:t>
      </w:r>
    </w:p>
    <w:p w:rsidR="00C60E06" w:rsidRDefault="00A94DF5" w:rsidP="00C60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Короче, д</w:t>
      </w:r>
      <w:r w:rsidR="007865E5" w:rsidRPr="00931250">
        <w:rPr>
          <w:rFonts w:ascii="Times New Roman" w:hAnsi="Times New Roman" w:cs="Times New Roman"/>
          <w:sz w:val="28"/>
          <w:szCs w:val="28"/>
        </w:rPr>
        <w:t>ля того</w:t>
      </w:r>
      <w:r w:rsidR="00FF31B2">
        <w:rPr>
          <w:rFonts w:ascii="Times New Roman" w:hAnsi="Times New Roman" w:cs="Times New Roman"/>
          <w:sz w:val="28"/>
          <w:szCs w:val="28"/>
        </w:rPr>
        <w:t>,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чтобы была группа, </w:t>
      </w:r>
      <w:r w:rsidR="000E2BEE">
        <w:rPr>
          <w:rFonts w:ascii="Times New Roman" w:hAnsi="Times New Roman" w:cs="Times New Roman"/>
          <w:sz w:val="28"/>
          <w:szCs w:val="28"/>
        </w:rPr>
        <w:t xml:space="preserve">к ней </w:t>
      </w:r>
      <w:r w:rsidR="00C60E06" w:rsidRPr="00931250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7865E5" w:rsidRPr="00931250">
        <w:rPr>
          <w:rFonts w:ascii="Times New Roman" w:hAnsi="Times New Roman" w:cs="Times New Roman"/>
          <w:sz w:val="28"/>
          <w:szCs w:val="28"/>
        </w:rPr>
        <w:t>обязательно было приставить искусствоведа</w:t>
      </w:r>
      <w:r w:rsidR="00C60E06">
        <w:rPr>
          <w:rFonts w:ascii="Times New Roman" w:hAnsi="Times New Roman" w:cs="Times New Roman"/>
          <w:sz w:val="28"/>
          <w:szCs w:val="28"/>
        </w:rPr>
        <w:t>.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0E06" w:rsidRDefault="00C60E06" w:rsidP="00C60E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>
        <w:rPr>
          <w:rFonts w:ascii="Times New Roman" w:hAnsi="Times New Roman" w:cs="Times New Roman"/>
          <w:sz w:val="28"/>
          <w:szCs w:val="28"/>
        </w:rPr>
        <w:t>В штатском.</w:t>
      </w:r>
    </w:p>
    <w:p w:rsidR="000E2BEE" w:rsidRDefault="00C60E06" w:rsidP="002A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7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Да. И в штатском, и не в штатском, </w:t>
      </w:r>
      <w:r w:rsidR="007865E5" w:rsidRPr="00931250">
        <w:rPr>
          <w:rFonts w:ascii="Times New Roman" w:hAnsi="Times New Roman" w:cs="Times New Roman"/>
          <w:sz w:val="28"/>
          <w:szCs w:val="28"/>
        </w:rPr>
        <w:t>потому что художники</w:t>
      </w:r>
      <w:r w:rsidR="004358AB">
        <w:rPr>
          <w:rFonts w:ascii="Times New Roman" w:hAnsi="Times New Roman" w:cs="Times New Roman"/>
          <w:sz w:val="28"/>
          <w:szCs w:val="28"/>
        </w:rPr>
        <w:t xml:space="preserve"> же </w:t>
      </w:r>
      <w:r w:rsidR="007865E5" w:rsidRPr="00931250">
        <w:rPr>
          <w:rFonts w:ascii="Times New Roman" w:hAnsi="Times New Roman" w:cs="Times New Roman"/>
          <w:sz w:val="28"/>
          <w:szCs w:val="28"/>
        </w:rPr>
        <w:t xml:space="preserve"> глупые, не понимают</w:t>
      </w:r>
      <w:r w:rsidR="004A43A2" w:rsidRPr="00931250">
        <w:rPr>
          <w:rFonts w:ascii="Times New Roman" w:hAnsi="Times New Roman" w:cs="Times New Roman"/>
          <w:sz w:val="28"/>
          <w:szCs w:val="28"/>
        </w:rPr>
        <w:t xml:space="preserve">, а идеологическая направленность должна присутствовать. </w:t>
      </w:r>
    </w:p>
    <w:p w:rsidR="00504B4B" w:rsidRDefault="000E2BEE" w:rsidP="000E2B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4B4B">
        <w:rPr>
          <w:rFonts w:ascii="Times New Roman" w:hAnsi="Times New Roman" w:cs="Times New Roman"/>
          <w:sz w:val="28"/>
          <w:szCs w:val="28"/>
        </w:rPr>
        <w:t>Это не обязательно должен был быть коммунист, но искусствовед, который понимает то, что нужно.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B4B" w:rsidRDefault="000E2BEE" w:rsidP="00504B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85A"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504B4B">
        <w:rPr>
          <w:rFonts w:ascii="Times New Roman" w:hAnsi="Times New Roman" w:cs="Times New Roman"/>
          <w:sz w:val="28"/>
          <w:szCs w:val="28"/>
        </w:rPr>
        <w:t>И у Аршакуни такой был?</w:t>
      </w:r>
    </w:p>
    <w:p w:rsidR="00504B4B" w:rsidRDefault="00504B4B" w:rsidP="00504B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Да, конечно. У н</w:t>
      </w:r>
      <w:r w:rsidR="004358A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был такой</w:t>
      </w:r>
      <w:r w:rsidR="00A94D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«М» фамилия, </w:t>
      </w:r>
      <w:r w:rsidR="004358AB">
        <w:rPr>
          <w:rFonts w:ascii="Times New Roman" w:hAnsi="Times New Roman" w:cs="Times New Roman"/>
          <w:sz w:val="28"/>
          <w:szCs w:val="28"/>
        </w:rPr>
        <w:t xml:space="preserve">забыл. Ну, знаменитый дяденька, </w:t>
      </w:r>
      <w:r>
        <w:rPr>
          <w:rFonts w:ascii="Times New Roman" w:hAnsi="Times New Roman" w:cs="Times New Roman"/>
          <w:sz w:val="28"/>
          <w:szCs w:val="28"/>
        </w:rPr>
        <w:t>муж Нонны Слепаковой</w:t>
      </w:r>
      <w:r w:rsidR="0076793E">
        <w:rPr>
          <w:rFonts w:ascii="Times New Roman" w:hAnsi="Times New Roman" w:cs="Times New Roman"/>
          <w:sz w:val="28"/>
          <w:szCs w:val="28"/>
        </w:rPr>
        <w:t>, поэта</w:t>
      </w:r>
      <w:r w:rsidR="00FF31B2">
        <w:rPr>
          <w:rFonts w:ascii="Times New Roman" w:hAnsi="Times New Roman" w:cs="Times New Roman"/>
          <w:sz w:val="28"/>
          <w:szCs w:val="28"/>
        </w:rPr>
        <w:t>,</w:t>
      </w:r>
      <w:r w:rsidR="0076793E">
        <w:rPr>
          <w:rFonts w:ascii="Times New Roman" w:hAnsi="Times New Roman" w:cs="Times New Roman"/>
          <w:sz w:val="28"/>
          <w:szCs w:val="28"/>
        </w:rPr>
        <w:t xml:space="preserve"> и сам поэт.</w:t>
      </w:r>
    </w:p>
    <w:p w:rsidR="00504B4B" w:rsidRDefault="0055585A" w:rsidP="00504B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504B4B">
        <w:rPr>
          <w:rFonts w:ascii="Times New Roman" w:hAnsi="Times New Roman" w:cs="Times New Roman"/>
          <w:sz w:val="28"/>
          <w:szCs w:val="28"/>
        </w:rPr>
        <w:t>Мочалов.</w:t>
      </w:r>
    </w:p>
    <w:p w:rsidR="006147A2" w:rsidRPr="00931250" w:rsidRDefault="00504B4B" w:rsidP="002A38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Совершенно верно. </w:t>
      </w:r>
      <w:r w:rsidR="0076793E">
        <w:rPr>
          <w:rFonts w:ascii="Times New Roman" w:hAnsi="Times New Roman" w:cs="Times New Roman"/>
          <w:sz w:val="28"/>
          <w:szCs w:val="28"/>
        </w:rPr>
        <w:t>Ну, и</w:t>
      </w:r>
      <w:r w:rsidR="004A43A2" w:rsidRPr="00931250">
        <w:rPr>
          <w:rFonts w:ascii="Times New Roman" w:hAnsi="Times New Roman" w:cs="Times New Roman"/>
          <w:sz w:val="28"/>
          <w:szCs w:val="28"/>
        </w:rPr>
        <w:t xml:space="preserve"> все</w:t>
      </w:r>
      <w:r w:rsidR="0076793E">
        <w:rPr>
          <w:rFonts w:ascii="Times New Roman" w:hAnsi="Times New Roman" w:cs="Times New Roman"/>
          <w:sz w:val="28"/>
          <w:szCs w:val="28"/>
        </w:rPr>
        <w:t>, конечно,</w:t>
      </w:r>
      <w:r w:rsidR="004A43A2" w:rsidRPr="00931250">
        <w:rPr>
          <w:rFonts w:ascii="Times New Roman" w:hAnsi="Times New Roman" w:cs="Times New Roman"/>
          <w:sz w:val="28"/>
          <w:szCs w:val="28"/>
        </w:rPr>
        <w:t xml:space="preserve"> к нему кинулись,</w:t>
      </w:r>
      <w:r w:rsidR="0076793E">
        <w:rPr>
          <w:rFonts w:ascii="Times New Roman" w:hAnsi="Times New Roman" w:cs="Times New Roman"/>
          <w:sz w:val="28"/>
          <w:szCs w:val="28"/>
        </w:rPr>
        <w:t xml:space="preserve"> к Мочалову,</w:t>
      </w:r>
      <w:r w:rsidR="004A43A2" w:rsidRPr="00931250">
        <w:rPr>
          <w:rFonts w:ascii="Times New Roman" w:hAnsi="Times New Roman" w:cs="Times New Roman"/>
          <w:sz w:val="28"/>
          <w:szCs w:val="28"/>
        </w:rPr>
        <w:t xml:space="preserve"> а он </w:t>
      </w:r>
      <w:r w:rsidR="0076793E">
        <w:rPr>
          <w:rFonts w:ascii="Times New Roman" w:hAnsi="Times New Roman" w:cs="Times New Roman"/>
          <w:sz w:val="28"/>
          <w:szCs w:val="28"/>
        </w:rPr>
        <w:t xml:space="preserve">говорит, </w:t>
      </w:r>
      <w:r w:rsidR="00A020EA" w:rsidRPr="00931250">
        <w:rPr>
          <w:rFonts w:ascii="Times New Roman" w:hAnsi="Times New Roman" w:cs="Times New Roman"/>
          <w:sz w:val="28"/>
          <w:szCs w:val="28"/>
        </w:rPr>
        <w:t>что</w:t>
      </w:r>
      <w:r w:rsidR="0076793E">
        <w:rPr>
          <w:rFonts w:ascii="Times New Roman" w:hAnsi="Times New Roman" w:cs="Times New Roman"/>
          <w:sz w:val="28"/>
          <w:szCs w:val="28"/>
        </w:rPr>
        <w:t xml:space="preserve"> это он должен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всех обслуживать, </w:t>
      </w:r>
      <w:r w:rsidR="004913EF">
        <w:rPr>
          <w:rFonts w:ascii="Times New Roman" w:hAnsi="Times New Roman" w:cs="Times New Roman"/>
          <w:sz w:val="28"/>
          <w:szCs w:val="28"/>
        </w:rPr>
        <w:t xml:space="preserve">у нас 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есть </w:t>
      </w:r>
      <w:r w:rsidR="0076793E">
        <w:rPr>
          <w:rFonts w:ascii="Times New Roman" w:hAnsi="Times New Roman" w:cs="Times New Roman"/>
          <w:sz w:val="28"/>
          <w:szCs w:val="28"/>
        </w:rPr>
        <w:t>другие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искусствоведы. </w:t>
      </w:r>
      <w:r w:rsidR="0076793E">
        <w:rPr>
          <w:rFonts w:ascii="Times New Roman" w:hAnsi="Times New Roman" w:cs="Times New Roman"/>
          <w:sz w:val="28"/>
          <w:szCs w:val="28"/>
        </w:rPr>
        <w:t>Вот, например,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793E">
        <w:rPr>
          <w:rFonts w:ascii="Times New Roman" w:hAnsi="Times New Roman" w:cs="Times New Roman"/>
          <w:sz w:val="28"/>
          <w:szCs w:val="28"/>
        </w:rPr>
        <w:t>молодой искусствовед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Валери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6793E">
        <w:rPr>
          <w:rFonts w:ascii="Times New Roman" w:hAnsi="Times New Roman" w:cs="Times New Roman"/>
          <w:sz w:val="28"/>
          <w:szCs w:val="28"/>
        </w:rPr>
        <w:t xml:space="preserve"> Лук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="0076793E">
        <w:rPr>
          <w:rFonts w:ascii="Times New Roman" w:hAnsi="Times New Roman" w:cs="Times New Roman"/>
          <w:sz w:val="28"/>
          <w:szCs w:val="28"/>
        </w:rPr>
        <w:t>а</w:t>
      </w:r>
      <w:r w:rsidR="004913EF">
        <w:rPr>
          <w:rFonts w:ascii="Times New Roman" w:hAnsi="Times New Roman" w:cs="Times New Roman"/>
          <w:sz w:val="28"/>
          <w:szCs w:val="28"/>
        </w:rPr>
        <w:t>, пусть он у вас и будет.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793E">
        <w:rPr>
          <w:rFonts w:ascii="Times New Roman" w:hAnsi="Times New Roman" w:cs="Times New Roman"/>
          <w:sz w:val="28"/>
          <w:szCs w:val="28"/>
        </w:rPr>
        <w:t xml:space="preserve">И он его </w:t>
      </w:r>
      <w:r w:rsidR="004913EF">
        <w:rPr>
          <w:rFonts w:ascii="Times New Roman" w:hAnsi="Times New Roman" w:cs="Times New Roman"/>
          <w:sz w:val="28"/>
          <w:szCs w:val="28"/>
        </w:rPr>
        <w:t>«</w:t>
      </w:r>
      <w:r w:rsidR="0076793E">
        <w:rPr>
          <w:rFonts w:ascii="Times New Roman" w:hAnsi="Times New Roman" w:cs="Times New Roman"/>
          <w:sz w:val="28"/>
          <w:szCs w:val="28"/>
        </w:rPr>
        <w:t>назначил</w:t>
      </w:r>
      <w:r w:rsidR="004913EF">
        <w:rPr>
          <w:rFonts w:ascii="Times New Roman" w:hAnsi="Times New Roman" w:cs="Times New Roman"/>
          <w:sz w:val="28"/>
          <w:szCs w:val="28"/>
        </w:rPr>
        <w:t>»</w:t>
      </w:r>
      <w:r w:rsidR="0076793E">
        <w:rPr>
          <w:rFonts w:ascii="Times New Roman" w:hAnsi="Times New Roman" w:cs="Times New Roman"/>
          <w:sz w:val="28"/>
          <w:szCs w:val="28"/>
        </w:rPr>
        <w:t xml:space="preserve">. </w:t>
      </w:r>
      <w:r w:rsidR="00A020EA" w:rsidRPr="00931250">
        <w:rPr>
          <w:rFonts w:ascii="Times New Roman" w:hAnsi="Times New Roman" w:cs="Times New Roman"/>
          <w:sz w:val="28"/>
          <w:szCs w:val="28"/>
        </w:rPr>
        <w:t>Этот Лу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ка стал ходить к художникам </w:t>
      </w:r>
      <w:r w:rsidR="0076793E">
        <w:rPr>
          <w:rFonts w:ascii="Times New Roman" w:hAnsi="Times New Roman" w:cs="Times New Roman"/>
          <w:sz w:val="28"/>
          <w:szCs w:val="28"/>
        </w:rPr>
        <w:t xml:space="preserve">этой 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группы, </w:t>
      </w:r>
      <w:r w:rsidR="0076793E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4913EF">
        <w:rPr>
          <w:rFonts w:ascii="Times New Roman" w:hAnsi="Times New Roman" w:cs="Times New Roman"/>
          <w:sz w:val="28"/>
          <w:szCs w:val="28"/>
        </w:rPr>
        <w:t xml:space="preserve">там </w:t>
      </w:r>
      <w:r w:rsidR="0076793E">
        <w:rPr>
          <w:rFonts w:ascii="Times New Roman" w:hAnsi="Times New Roman" w:cs="Times New Roman"/>
          <w:sz w:val="28"/>
          <w:szCs w:val="28"/>
        </w:rPr>
        <w:t>сложилась</w:t>
      </w:r>
      <w:r w:rsidR="00A020EA" w:rsidRPr="00931250">
        <w:rPr>
          <w:rFonts w:ascii="Times New Roman" w:hAnsi="Times New Roman" w:cs="Times New Roman"/>
          <w:sz w:val="28"/>
          <w:szCs w:val="28"/>
        </w:rPr>
        <w:t>. Мне потом Слава Бл</w:t>
      </w:r>
      <w:r w:rsidR="00FF31B2">
        <w:rPr>
          <w:rFonts w:ascii="Times New Roman" w:hAnsi="Times New Roman" w:cs="Times New Roman"/>
          <w:sz w:val="28"/>
          <w:szCs w:val="28"/>
        </w:rPr>
        <w:t>и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нов </w:t>
      </w:r>
      <w:r w:rsidR="0076793E">
        <w:rPr>
          <w:rFonts w:ascii="Times New Roman" w:hAnsi="Times New Roman" w:cs="Times New Roman"/>
          <w:sz w:val="28"/>
          <w:szCs w:val="28"/>
        </w:rPr>
        <w:t>говорит</w:t>
      </w:r>
      <w:r w:rsidR="00A020EA" w:rsidRPr="00931250">
        <w:rPr>
          <w:rFonts w:ascii="Times New Roman" w:hAnsi="Times New Roman" w:cs="Times New Roman"/>
          <w:sz w:val="28"/>
          <w:szCs w:val="28"/>
        </w:rPr>
        <w:t>: «</w:t>
      </w:r>
      <w:r w:rsidR="004913EF">
        <w:rPr>
          <w:rFonts w:ascii="Times New Roman" w:hAnsi="Times New Roman" w:cs="Times New Roman"/>
          <w:sz w:val="28"/>
          <w:szCs w:val="28"/>
        </w:rPr>
        <w:t xml:space="preserve">Кто это такой? </w:t>
      </w:r>
      <w:r w:rsidR="0076793E">
        <w:rPr>
          <w:rFonts w:ascii="Times New Roman" w:hAnsi="Times New Roman" w:cs="Times New Roman"/>
          <w:sz w:val="28"/>
          <w:szCs w:val="28"/>
        </w:rPr>
        <w:t>Странный какой-то</w:t>
      </w:r>
      <w:r w:rsidR="004913EF">
        <w:rPr>
          <w:rFonts w:ascii="Times New Roman" w:hAnsi="Times New Roman" w:cs="Times New Roman"/>
          <w:sz w:val="28"/>
          <w:szCs w:val="28"/>
        </w:rPr>
        <w:t xml:space="preserve"> парень</w:t>
      </w:r>
      <w:r w:rsidR="0076793E">
        <w:rPr>
          <w:rFonts w:ascii="Times New Roman" w:hAnsi="Times New Roman" w:cs="Times New Roman"/>
          <w:sz w:val="28"/>
          <w:szCs w:val="28"/>
        </w:rPr>
        <w:t>: сидит, молчит</w:t>
      </w:r>
      <w:r w:rsidR="0011382F">
        <w:rPr>
          <w:rFonts w:ascii="Times New Roman" w:hAnsi="Times New Roman" w:cs="Times New Roman"/>
          <w:sz w:val="28"/>
          <w:szCs w:val="28"/>
        </w:rPr>
        <w:t>.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Я ему поставил картину, а он сидит и молчит</w:t>
      </w:r>
      <w:r w:rsidR="00841CD5">
        <w:rPr>
          <w:rFonts w:ascii="Times New Roman" w:hAnsi="Times New Roman" w:cs="Times New Roman"/>
          <w:sz w:val="28"/>
          <w:szCs w:val="28"/>
        </w:rPr>
        <w:t xml:space="preserve">. 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Я</w:t>
      </w:r>
      <w:r w:rsidR="0076793E">
        <w:rPr>
          <w:rFonts w:ascii="Times New Roman" w:hAnsi="Times New Roman" w:cs="Times New Roman"/>
          <w:sz w:val="28"/>
          <w:szCs w:val="28"/>
        </w:rPr>
        <w:t xml:space="preserve"> спросил, может другую поставить?</w:t>
      </w:r>
      <w:r w:rsidR="00841CD5" w:rsidRPr="00841CD5">
        <w:rPr>
          <w:rFonts w:ascii="Times New Roman" w:hAnsi="Times New Roman" w:cs="Times New Roman"/>
          <w:sz w:val="28"/>
          <w:szCs w:val="28"/>
        </w:rPr>
        <w:t xml:space="preserve"> </w:t>
      </w:r>
      <w:r w:rsidR="00A020EA" w:rsidRPr="00931250">
        <w:rPr>
          <w:rFonts w:ascii="Times New Roman" w:hAnsi="Times New Roman" w:cs="Times New Roman"/>
          <w:sz w:val="28"/>
          <w:szCs w:val="28"/>
        </w:rPr>
        <w:t>Он отвечает</w:t>
      </w:r>
      <w:r w:rsidR="0076793E">
        <w:rPr>
          <w:rFonts w:ascii="Times New Roman" w:hAnsi="Times New Roman" w:cs="Times New Roman"/>
          <w:sz w:val="28"/>
          <w:szCs w:val="28"/>
        </w:rPr>
        <w:t>: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6793E">
        <w:rPr>
          <w:rFonts w:ascii="Times New Roman" w:hAnsi="Times New Roman" w:cs="Times New Roman"/>
          <w:sz w:val="28"/>
          <w:szCs w:val="28"/>
        </w:rPr>
        <w:t>«</w:t>
      </w:r>
      <w:r w:rsidR="0011382F">
        <w:rPr>
          <w:rFonts w:ascii="Times New Roman" w:hAnsi="Times New Roman" w:cs="Times New Roman"/>
          <w:sz w:val="28"/>
          <w:szCs w:val="28"/>
        </w:rPr>
        <w:t>Пос</w:t>
      </w:r>
      <w:r w:rsidR="00A020EA" w:rsidRPr="00931250">
        <w:rPr>
          <w:rFonts w:ascii="Times New Roman" w:hAnsi="Times New Roman" w:cs="Times New Roman"/>
          <w:sz w:val="28"/>
          <w:szCs w:val="28"/>
        </w:rPr>
        <w:t>тавьте</w:t>
      </w:r>
      <w:r w:rsidR="0076793E">
        <w:rPr>
          <w:rFonts w:ascii="Times New Roman" w:hAnsi="Times New Roman" w:cs="Times New Roman"/>
          <w:sz w:val="28"/>
          <w:szCs w:val="28"/>
        </w:rPr>
        <w:t>»</w:t>
      </w:r>
      <w:r w:rsidR="00A020EA" w:rsidRPr="00931250">
        <w:rPr>
          <w:rFonts w:ascii="Times New Roman" w:hAnsi="Times New Roman" w:cs="Times New Roman"/>
          <w:sz w:val="28"/>
          <w:szCs w:val="28"/>
        </w:rPr>
        <w:t>,</w:t>
      </w:r>
      <w:r w:rsidR="0076793E">
        <w:rPr>
          <w:rFonts w:ascii="Times New Roman" w:hAnsi="Times New Roman" w:cs="Times New Roman"/>
          <w:sz w:val="28"/>
          <w:szCs w:val="28"/>
        </w:rPr>
        <w:t xml:space="preserve"> </w:t>
      </w:r>
      <w:r w:rsidR="0011382F">
        <w:rPr>
          <w:rFonts w:ascii="Times New Roman" w:hAnsi="Times New Roman" w:cs="Times New Roman"/>
          <w:sz w:val="28"/>
          <w:szCs w:val="28"/>
        </w:rPr>
        <w:t>–</w:t>
      </w:r>
      <w:r w:rsidR="00A020EA" w:rsidRPr="00931250">
        <w:rPr>
          <w:rFonts w:ascii="Times New Roman" w:hAnsi="Times New Roman" w:cs="Times New Roman"/>
          <w:sz w:val="28"/>
          <w:szCs w:val="28"/>
        </w:rPr>
        <w:t xml:space="preserve"> и опять молчит</w:t>
      </w:r>
      <w:r w:rsidR="00841CD5">
        <w:rPr>
          <w:rFonts w:ascii="Times New Roman" w:hAnsi="Times New Roman" w:cs="Times New Roman"/>
          <w:sz w:val="28"/>
          <w:szCs w:val="28"/>
        </w:rPr>
        <w:t>»</w:t>
      </w:r>
      <w:r w:rsidR="00A020EA" w:rsidRPr="00931250">
        <w:rPr>
          <w:rFonts w:ascii="Times New Roman" w:hAnsi="Times New Roman" w:cs="Times New Roman"/>
          <w:sz w:val="28"/>
          <w:szCs w:val="28"/>
        </w:rPr>
        <w:t>. В общем, был непонятный человек. Потом он пришел ко мне, мы стали общаться</w:t>
      </w:r>
      <w:r w:rsidR="0076793E">
        <w:rPr>
          <w:rFonts w:ascii="Times New Roman" w:hAnsi="Times New Roman" w:cs="Times New Roman"/>
          <w:sz w:val="28"/>
          <w:szCs w:val="28"/>
        </w:rPr>
        <w:t xml:space="preserve"> и, как говориться,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 «нашлись». Мы оказалис</w:t>
      </w:r>
      <w:r w:rsidR="00440BE9" w:rsidRPr="00931250">
        <w:rPr>
          <w:rFonts w:ascii="Times New Roman" w:hAnsi="Times New Roman" w:cs="Times New Roman"/>
          <w:sz w:val="28"/>
          <w:szCs w:val="28"/>
        </w:rPr>
        <w:t xml:space="preserve">ь </w:t>
      </w:r>
      <w:r w:rsidR="0076793E">
        <w:rPr>
          <w:rFonts w:ascii="Times New Roman" w:hAnsi="Times New Roman" w:cs="Times New Roman"/>
          <w:sz w:val="28"/>
          <w:szCs w:val="28"/>
        </w:rPr>
        <w:t xml:space="preserve">с ним </w:t>
      </w:r>
      <w:r w:rsidR="00440BE9" w:rsidRPr="00931250">
        <w:rPr>
          <w:rFonts w:ascii="Times New Roman" w:hAnsi="Times New Roman" w:cs="Times New Roman"/>
          <w:sz w:val="28"/>
          <w:szCs w:val="28"/>
        </w:rPr>
        <w:t>почти ровесник</w:t>
      </w:r>
      <w:r w:rsidR="00BB4EF6">
        <w:rPr>
          <w:rFonts w:ascii="Times New Roman" w:hAnsi="Times New Roman" w:cs="Times New Roman"/>
          <w:sz w:val="28"/>
          <w:szCs w:val="28"/>
        </w:rPr>
        <w:t>и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 он тоже художник</w:t>
      </w:r>
      <w:r w:rsidR="0011382F">
        <w:rPr>
          <w:rFonts w:ascii="Times New Roman" w:hAnsi="Times New Roman" w:cs="Times New Roman"/>
          <w:sz w:val="28"/>
          <w:szCs w:val="28"/>
        </w:rPr>
        <w:t xml:space="preserve"> оказался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, но </w:t>
      </w:r>
      <w:r w:rsidR="0011382F">
        <w:rPr>
          <w:rFonts w:ascii="Times New Roman" w:hAnsi="Times New Roman" w:cs="Times New Roman"/>
          <w:sz w:val="28"/>
          <w:szCs w:val="28"/>
        </w:rPr>
        <w:t xml:space="preserve">он 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пошел </w:t>
      </w:r>
      <w:r w:rsidR="00FF31B2">
        <w:rPr>
          <w:rFonts w:ascii="Times New Roman" w:hAnsi="Times New Roman" w:cs="Times New Roman"/>
          <w:sz w:val="28"/>
          <w:szCs w:val="28"/>
        </w:rPr>
        <w:t>на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 искусствовед</w:t>
      </w:r>
      <w:r w:rsidR="0011382F">
        <w:rPr>
          <w:rFonts w:ascii="Times New Roman" w:hAnsi="Times New Roman" w:cs="Times New Roman"/>
          <w:sz w:val="28"/>
          <w:szCs w:val="28"/>
        </w:rPr>
        <w:t>ение</w:t>
      </w:r>
      <w:r w:rsidR="005C197C" w:rsidRPr="00931250"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76793E">
        <w:rPr>
          <w:rFonts w:ascii="Times New Roman" w:hAnsi="Times New Roman" w:cs="Times New Roman"/>
          <w:sz w:val="28"/>
          <w:szCs w:val="28"/>
        </w:rPr>
        <w:t>его не приняли  на живопись</w:t>
      </w:r>
      <w:r w:rsidR="00906C2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1382F">
        <w:rPr>
          <w:rFonts w:ascii="Times New Roman" w:hAnsi="Times New Roman" w:cs="Times New Roman"/>
          <w:sz w:val="28"/>
          <w:szCs w:val="28"/>
        </w:rPr>
        <w:t>Он поступил на искусствоведческий в Академию, но пр</w:t>
      </w:r>
      <w:r w:rsidR="00906C2B" w:rsidRPr="00931250">
        <w:rPr>
          <w:rFonts w:ascii="Times New Roman" w:hAnsi="Times New Roman" w:cs="Times New Roman"/>
          <w:sz w:val="28"/>
          <w:szCs w:val="28"/>
        </w:rPr>
        <w:t>и этом ходил к Моисеенко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. Там он </w:t>
      </w:r>
      <w:r w:rsidR="0076793E">
        <w:rPr>
          <w:rFonts w:ascii="Times New Roman" w:hAnsi="Times New Roman" w:cs="Times New Roman"/>
          <w:sz w:val="28"/>
          <w:szCs w:val="28"/>
        </w:rPr>
        <w:t>подружился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со Славой Михайловым, а потом </w:t>
      </w:r>
      <w:r w:rsidR="00841CD5">
        <w:rPr>
          <w:rFonts w:ascii="Times New Roman" w:hAnsi="Times New Roman" w:cs="Times New Roman"/>
          <w:sz w:val="28"/>
          <w:szCs w:val="28"/>
        </w:rPr>
        <w:t xml:space="preserve">уже </w:t>
      </w:r>
      <w:r w:rsidR="00841CD5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меня с ним </w:t>
      </w:r>
      <w:r w:rsidR="0076793E">
        <w:rPr>
          <w:rFonts w:ascii="Times New Roman" w:hAnsi="Times New Roman" w:cs="Times New Roman"/>
          <w:sz w:val="28"/>
          <w:szCs w:val="28"/>
        </w:rPr>
        <w:t>познакомил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582AB3">
        <w:rPr>
          <w:rFonts w:ascii="Times New Roman" w:hAnsi="Times New Roman" w:cs="Times New Roman"/>
          <w:sz w:val="28"/>
          <w:szCs w:val="28"/>
        </w:rPr>
        <w:t xml:space="preserve">И 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Моисеенко к нему очень нежно относился, </w:t>
      </w:r>
      <w:r w:rsidR="0076793E">
        <w:rPr>
          <w:rFonts w:ascii="Times New Roman" w:hAnsi="Times New Roman" w:cs="Times New Roman"/>
          <w:sz w:val="28"/>
          <w:szCs w:val="28"/>
        </w:rPr>
        <w:t xml:space="preserve"> к Лук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="0076793E">
        <w:rPr>
          <w:rFonts w:ascii="Times New Roman" w:hAnsi="Times New Roman" w:cs="Times New Roman"/>
          <w:sz w:val="28"/>
          <w:szCs w:val="28"/>
        </w:rPr>
        <w:t>е</w:t>
      </w:r>
      <w:r w:rsidR="009B3D55">
        <w:rPr>
          <w:rFonts w:ascii="Times New Roman" w:hAnsi="Times New Roman" w:cs="Times New Roman"/>
          <w:sz w:val="28"/>
          <w:szCs w:val="28"/>
        </w:rPr>
        <w:t>.</w:t>
      </w:r>
      <w:r w:rsidR="008D0AB7">
        <w:rPr>
          <w:rFonts w:ascii="Times New Roman" w:hAnsi="Times New Roman" w:cs="Times New Roman"/>
          <w:sz w:val="28"/>
          <w:szCs w:val="28"/>
        </w:rPr>
        <w:t xml:space="preserve"> Ласково относился. Он такой – невысокого роста был человек, низенький. У него был любимец этот Михайлов – ну, и Лукка тоже.</w:t>
      </w:r>
    </w:p>
    <w:p w:rsidR="002E1B8F" w:rsidRDefault="005F2A6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9B3D55">
        <w:rPr>
          <w:rFonts w:ascii="Times New Roman" w:hAnsi="Times New Roman" w:cs="Times New Roman"/>
          <w:sz w:val="28"/>
          <w:szCs w:val="28"/>
        </w:rPr>
        <w:t>вот мы стали общаться</w:t>
      </w:r>
      <w:r w:rsidR="00C06397">
        <w:rPr>
          <w:rFonts w:ascii="Times New Roman" w:hAnsi="Times New Roman" w:cs="Times New Roman"/>
          <w:sz w:val="28"/>
          <w:szCs w:val="28"/>
        </w:rPr>
        <w:t>,</w:t>
      </w:r>
      <w:r w:rsidR="009B3D55">
        <w:rPr>
          <w:rFonts w:ascii="Times New Roman" w:hAnsi="Times New Roman" w:cs="Times New Roman"/>
          <w:sz w:val="28"/>
          <w:szCs w:val="28"/>
        </w:rPr>
        <w:t xml:space="preserve"> с Лук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="009B3D55">
        <w:rPr>
          <w:rFonts w:ascii="Times New Roman" w:hAnsi="Times New Roman" w:cs="Times New Roman"/>
          <w:sz w:val="28"/>
          <w:szCs w:val="28"/>
        </w:rPr>
        <w:t>ой в основном, а потом и с Михайловым</w:t>
      </w:r>
      <w:r w:rsidR="00C06397">
        <w:rPr>
          <w:rFonts w:ascii="Times New Roman" w:hAnsi="Times New Roman" w:cs="Times New Roman"/>
          <w:sz w:val="28"/>
          <w:szCs w:val="28"/>
        </w:rPr>
        <w:t xml:space="preserve"> тоже</w:t>
      </w:r>
      <w:r w:rsidR="009B3D55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31B14">
        <w:rPr>
          <w:rFonts w:ascii="Times New Roman" w:hAnsi="Times New Roman" w:cs="Times New Roman"/>
          <w:sz w:val="28"/>
          <w:szCs w:val="28"/>
        </w:rPr>
        <w:t>И э</w:t>
      </w:r>
      <w:r w:rsidRPr="00931250">
        <w:rPr>
          <w:rFonts w:ascii="Times New Roman" w:hAnsi="Times New Roman" w:cs="Times New Roman"/>
          <w:sz w:val="28"/>
          <w:szCs w:val="28"/>
        </w:rPr>
        <w:t xml:space="preserve">то общение </w:t>
      </w:r>
      <w:r w:rsidR="00D31B14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931250">
        <w:rPr>
          <w:rFonts w:ascii="Times New Roman" w:hAnsi="Times New Roman" w:cs="Times New Roman"/>
          <w:sz w:val="28"/>
          <w:szCs w:val="28"/>
        </w:rPr>
        <w:t xml:space="preserve">и дало нам много совместных результатов. </w:t>
      </w:r>
      <w:r w:rsidR="00D31B14">
        <w:rPr>
          <w:rFonts w:ascii="Times New Roman" w:hAnsi="Times New Roman" w:cs="Times New Roman"/>
          <w:sz w:val="28"/>
          <w:szCs w:val="28"/>
        </w:rPr>
        <w:t xml:space="preserve">Потому что это было очень важно. Мы </w:t>
      </w:r>
      <w:r w:rsidR="00C06397">
        <w:rPr>
          <w:rFonts w:ascii="Times New Roman" w:hAnsi="Times New Roman" w:cs="Times New Roman"/>
          <w:sz w:val="28"/>
          <w:szCs w:val="28"/>
        </w:rPr>
        <w:t>не то чтобы были</w:t>
      </w:r>
      <w:r w:rsidR="00D31B14">
        <w:rPr>
          <w:rFonts w:ascii="Times New Roman" w:hAnsi="Times New Roman" w:cs="Times New Roman"/>
          <w:sz w:val="28"/>
          <w:szCs w:val="28"/>
        </w:rPr>
        <w:t xml:space="preserve"> как одна семья</w:t>
      </w:r>
      <w:r w:rsidR="00C06397">
        <w:rPr>
          <w:rFonts w:ascii="Times New Roman" w:hAnsi="Times New Roman" w:cs="Times New Roman"/>
          <w:sz w:val="28"/>
          <w:szCs w:val="28"/>
        </w:rPr>
        <w:t>, но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ходили </w:t>
      </w:r>
      <w:r w:rsidR="009B3D55">
        <w:rPr>
          <w:rFonts w:ascii="Times New Roman" w:hAnsi="Times New Roman" w:cs="Times New Roman"/>
          <w:sz w:val="28"/>
          <w:szCs w:val="28"/>
        </w:rPr>
        <w:t>часто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 мастерским</w:t>
      </w:r>
      <w:r w:rsidR="009B3D55">
        <w:rPr>
          <w:rFonts w:ascii="Times New Roman" w:hAnsi="Times New Roman" w:cs="Times New Roman"/>
          <w:sz w:val="28"/>
          <w:szCs w:val="28"/>
        </w:rPr>
        <w:t xml:space="preserve"> друг к другу</w:t>
      </w:r>
      <w:r w:rsidRPr="00931250">
        <w:rPr>
          <w:rFonts w:ascii="Times New Roman" w:hAnsi="Times New Roman" w:cs="Times New Roman"/>
          <w:sz w:val="28"/>
          <w:szCs w:val="28"/>
        </w:rPr>
        <w:t>, смотрели</w:t>
      </w:r>
      <w:r w:rsidR="00BB4EF6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кто что делает. Потом даж</w:t>
      </w:r>
      <w:r w:rsidR="009B3D55">
        <w:rPr>
          <w:rFonts w:ascii="Times New Roman" w:hAnsi="Times New Roman" w:cs="Times New Roman"/>
          <w:sz w:val="28"/>
          <w:szCs w:val="28"/>
        </w:rPr>
        <w:t>е придумали фестиваль одной картины</w:t>
      </w:r>
      <w:r w:rsidR="004A784F">
        <w:rPr>
          <w:rFonts w:ascii="Times New Roman" w:hAnsi="Times New Roman" w:cs="Times New Roman"/>
          <w:sz w:val="28"/>
          <w:szCs w:val="28"/>
        </w:rPr>
        <w:t xml:space="preserve"> – среди нас троих.</w:t>
      </w:r>
      <w:r w:rsidR="004B1002">
        <w:rPr>
          <w:rFonts w:ascii="Times New Roman" w:hAnsi="Times New Roman" w:cs="Times New Roman"/>
          <w:sz w:val="28"/>
          <w:szCs w:val="28"/>
        </w:rPr>
        <w:t xml:space="preserve"> И темы придумывали. </w:t>
      </w:r>
      <w:r w:rsidR="002D46E3">
        <w:rPr>
          <w:rFonts w:ascii="Times New Roman" w:hAnsi="Times New Roman" w:cs="Times New Roman"/>
          <w:sz w:val="28"/>
          <w:szCs w:val="28"/>
        </w:rPr>
        <w:t xml:space="preserve"> Вот тема:</w:t>
      </w:r>
      <w:r w:rsidRPr="00931250">
        <w:rPr>
          <w:rFonts w:ascii="Times New Roman" w:hAnsi="Times New Roman" w:cs="Times New Roman"/>
          <w:sz w:val="28"/>
          <w:szCs w:val="28"/>
        </w:rPr>
        <w:t xml:space="preserve"> «мужчина и женщина». </w:t>
      </w:r>
      <w:r w:rsidR="009B3D55">
        <w:rPr>
          <w:rFonts w:ascii="Times New Roman" w:hAnsi="Times New Roman" w:cs="Times New Roman"/>
          <w:sz w:val="28"/>
          <w:szCs w:val="28"/>
        </w:rPr>
        <w:t xml:space="preserve">И все трое делают картину на эту тему.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Еще </w:t>
      </w:r>
      <w:r w:rsidR="002D46E3">
        <w:rPr>
          <w:rFonts w:ascii="Times New Roman" w:hAnsi="Times New Roman" w:cs="Times New Roman"/>
          <w:sz w:val="28"/>
          <w:szCs w:val="28"/>
        </w:rPr>
        <w:t>что-то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придумывали, </w:t>
      </w:r>
      <w:r w:rsidR="002D46E3">
        <w:rPr>
          <w:rFonts w:ascii="Times New Roman" w:hAnsi="Times New Roman" w:cs="Times New Roman"/>
          <w:sz w:val="28"/>
          <w:szCs w:val="28"/>
        </w:rPr>
        <w:t xml:space="preserve">человек еще </w:t>
      </w:r>
      <w:r w:rsidR="00B94659">
        <w:rPr>
          <w:rFonts w:ascii="Times New Roman" w:hAnsi="Times New Roman" w:cs="Times New Roman"/>
          <w:sz w:val="28"/>
          <w:szCs w:val="28"/>
        </w:rPr>
        <w:t>с чем-то</w:t>
      </w:r>
      <w:r w:rsidR="002D46E3">
        <w:rPr>
          <w:rFonts w:ascii="Times New Roman" w:hAnsi="Times New Roman" w:cs="Times New Roman"/>
          <w:sz w:val="28"/>
          <w:szCs w:val="28"/>
        </w:rPr>
        <w:t xml:space="preserve">, </w:t>
      </w:r>
      <w:r w:rsidRPr="00931250">
        <w:rPr>
          <w:rFonts w:ascii="Times New Roman" w:hAnsi="Times New Roman" w:cs="Times New Roman"/>
          <w:sz w:val="28"/>
          <w:szCs w:val="28"/>
        </w:rPr>
        <w:t>«человек и птица</w:t>
      </w:r>
      <w:r w:rsidR="009B3D55">
        <w:rPr>
          <w:rFonts w:ascii="Times New Roman" w:hAnsi="Times New Roman" w:cs="Times New Roman"/>
          <w:sz w:val="28"/>
          <w:szCs w:val="28"/>
        </w:rPr>
        <w:t>»</w:t>
      </w:r>
      <w:r w:rsidR="002D46E3">
        <w:rPr>
          <w:rFonts w:ascii="Times New Roman" w:hAnsi="Times New Roman" w:cs="Times New Roman"/>
          <w:sz w:val="28"/>
          <w:szCs w:val="28"/>
        </w:rPr>
        <w:t xml:space="preserve"> вроде</w:t>
      </w:r>
      <w:r w:rsidR="009B3D55">
        <w:rPr>
          <w:rFonts w:ascii="Times New Roman" w:hAnsi="Times New Roman" w:cs="Times New Roman"/>
          <w:sz w:val="28"/>
          <w:szCs w:val="28"/>
        </w:rPr>
        <w:t>. В общем</w:t>
      </w:r>
      <w:r w:rsidR="002D46E3">
        <w:rPr>
          <w:rFonts w:ascii="Times New Roman" w:hAnsi="Times New Roman" w:cs="Times New Roman"/>
          <w:sz w:val="28"/>
          <w:szCs w:val="28"/>
        </w:rPr>
        <w:t>,</w:t>
      </w:r>
      <w:r w:rsidR="009B3D55">
        <w:rPr>
          <w:rFonts w:ascii="Times New Roman" w:hAnsi="Times New Roman" w:cs="Times New Roman"/>
          <w:sz w:val="28"/>
          <w:szCs w:val="28"/>
        </w:rPr>
        <w:t xml:space="preserve"> вот такая жизнь была: замкнутым кругом.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E1B8F">
        <w:rPr>
          <w:rFonts w:ascii="Times New Roman" w:hAnsi="Times New Roman" w:cs="Times New Roman"/>
          <w:sz w:val="28"/>
          <w:szCs w:val="28"/>
        </w:rPr>
        <w:t>Потом была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попытк</w:t>
      </w:r>
      <w:r w:rsidR="002E1B8F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выставиться вместе. Нам </w:t>
      </w:r>
      <w:r w:rsidR="009B3D55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дали </w:t>
      </w:r>
      <w:r w:rsidR="002E1B8F">
        <w:rPr>
          <w:rFonts w:ascii="Times New Roman" w:hAnsi="Times New Roman" w:cs="Times New Roman"/>
          <w:sz w:val="28"/>
          <w:szCs w:val="28"/>
        </w:rPr>
        <w:t>возможность</w:t>
      </w:r>
      <w:r w:rsidRPr="00931250">
        <w:rPr>
          <w:rFonts w:ascii="Times New Roman" w:hAnsi="Times New Roman" w:cs="Times New Roman"/>
          <w:sz w:val="28"/>
          <w:szCs w:val="28"/>
        </w:rPr>
        <w:t xml:space="preserve"> в Голубой гостиной</w:t>
      </w:r>
      <w:r w:rsidR="002E1B8F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B8F" w:rsidRDefault="002E1B8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B8F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Это зал 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в Союзе художников. </w:t>
      </w:r>
      <w:r w:rsidR="00B94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FD4" w:rsidRDefault="002E1B8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Ф.В.</w:t>
      </w:r>
      <w:r w:rsidR="00DA22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r>
        <w:rPr>
          <w:rFonts w:ascii="Times New Roman" w:hAnsi="Times New Roman" w:cs="Times New Roman"/>
          <w:sz w:val="28"/>
          <w:szCs w:val="28"/>
        </w:rPr>
        <w:t>Да</w:t>
      </w:r>
      <w:commentRangeEnd w:id="17"/>
      <w:r w:rsidR="00DA22B9">
        <w:rPr>
          <w:rStyle w:val="a3"/>
        </w:rPr>
        <w:commentReference w:id="17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Там </w:t>
      </w:r>
      <w:r w:rsidR="002F2139">
        <w:rPr>
          <w:rFonts w:ascii="Times New Roman" w:hAnsi="Times New Roman" w:cs="Times New Roman"/>
          <w:sz w:val="28"/>
          <w:szCs w:val="28"/>
        </w:rPr>
        <w:t>сейчас места больше стало, а был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коллекционный зал, и </w:t>
      </w:r>
      <w:r w:rsidR="002F2139">
        <w:rPr>
          <w:rFonts w:ascii="Times New Roman" w:hAnsi="Times New Roman" w:cs="Times New Roman"/>
          <w:sz w:val="28"/>
          <w:szCs w:val="28"/>
        </w:rPr>
        <w:t>только с правой стороны</w:t>
      </w:r>
      <w:r w:rsidR="00174613">
        <w:rPr>
          <w:rFonts w:ascii="Times New Roman" w:hAnsi="Times New Roman" w:cs="Times New Roman"/>
          <w:sz w:val="28"/>
          <w:szCs w:val="28"/>
        </w:rPr>
        <w:t>, там, где окна, было место</w:t>
      </w:r>
      <w:r w:rsidR="002F2139">
        <w:rPr>
          <w:rFonts w:ascii="Times New Roman" w:hAnsi="Times New Roman" w:cs="Times New Roman"/>
          <w:sz w:val="28"/>
          <w:szCs w:val="28"/>
        </w:rPr>
        <w:t xml:space="preserve"> 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для выставки. </w:t>
      </w:r>
      <w:r w:rsidR="00174613">
        <w:rPr>
          <w:rFonts w:ascii="Times New Roman" w:hAnsi="Times New Roman" w:cs="Times New Roman"/>
          <w:sz w:val="28"/>
          <w:szCs w:val="28"/>
        </w:rPr>
        <w:t>То есть, очень маленькое место для троих, очень тесно.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Это был </w:t>
      </w:r>
      <w:r w:rsidR="009B3D55">
        <w:rPr>
          <w:rFonts w:ascii="Times New Roman" w:hAnsi="Times New Roman" w:cs="Times New Roman"/>
          <w:sz w:val="28"/>
          <w:szCs w:val="28"/>
        </w:rPr>
        <w:t>85-ый год, наверное.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Мы </w:t>
      </w:r>
      <w:r w:rsidR="00174613">
        <w:rPr>
          <w:rFonts w:ascii="Times New Roman" w:hAnsi="Times New Roman" w:cs="Times New Roman"/>
          <w:sz w:val="28"/>
          <w:szCs w:val="28"/>
        </w:rPr>
        <w:t xml:space="preserve">туда </w:t>
      </w:r>
      <w:r w:rsidR="00174613" w:rsidRPr="00174613">
        <w:rPr>
          <w:rFonts w:ascii="Times New Roman" w:hAnsi="Times New Roman" w:cs="Times New Roman"/>
          <w:sz w:val="28"/>
          <w:szCs w:val="28"/>
        </w:rPr>
        <w:t>[</w:t>
      </w:r>
      <w:r w:rsidR="00174613">
        <w:rPr>
          <w:rFonts w:ascii="Times New Roman" w:hAnsi="Times New Roman" w:cs="Times New Roman"/>
          <w:sz w:val="28"/>
          <w:szCs w:val="28"/>
        </w:rPr>
        <w:t>работ</w:t>
      </w:r>
      <w:r w:rsidR="00020930" w:rsidRPr="00174613">
        <w:rPr>
          <w:rFonts w:ascii="Times New Roman" w:hAnsi="Times New Roman" w:cs="Times New Roman"/>
          <w:sz w:val="28"/>
          <w:szCs w:val="28"/>
        </w:rPr>
        <w:t>]</w:t>
      </w:r>
      <w:r w:rsidR="00174613">
        <w:rPr>
          <w:rFonts w:ascii="Times New Roman" w:hAnsi="Times New Roman" w:cs="Times New Roman"/>
          <w:sz w:val="28"/>
          <w:szCs w:val="28"/>
        </w:rPr>
        <w:t xml:space="preserve"> натолкали, </w:t>
      </w:r>
      <w:r w:rsidR="005F2A6A" w:rsidRPr="00931250">
        <w:rPr>
          <w:rFonts w:ascii="Times New Roman" w:hAnsi="Times New Roman" w:cs="Times New Roman"/>
          <w:sz w:val="28"/>
          <w:szCs w:val="28"/>
        </w:rPr>
        <w:t>закрыли окна щитами. Пришло правление, сказал</w:t>
      </w:r>
      <w:r w:rsidR="00BB4EF6">
        <w:rPr>
          <w:rFonts w:ascii="Times New Roman" w:hAnsi="Times New Roman" w:cs="Times New Roman"/>
          <w:sz w:val="28"/>
          <w:szCs w:val="28"/>
        </w:rPr>
        <w:t>и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="005F2A6A" w:rsidRPr="00931250">
        <w:rPr>
          <w:rFonts w:ascii="Times New Roman" w:hAnsi="Times New Roman" w:cs="Times New Roman"/>
          <w:sz w:val="28"/>
          <w:szCs w:val="28"/>
        </w:rPr>
        <w:t xml:space="preserve"> «Чего это вы </w:t>
      </w:r>
      <w:r w:rsidR="00FD7441" w:rsidRPr="00931250">
        <w:rPr>
          <w:rFonts w:ascii="Times New Roman" w:hAnsi="Times New Roman" w:cs="Times New Roman"/>
          <w:sz w:val="28"/>
          <w:szCs w:val="28"/>
        </w:rPr>
        <w:t xml:space="preserve">сделали </w:t>
      </w:r>
      <w:r w:rsidR="005F2A6A" w:rsidRPr="00931250">
        <w:rPr>
          <w:rFonts w:ascii="Times New Roman" w:hAnsi="Times New Roman" w:cs="Times New Roman"/>
          <w:sz w:val="28"/>
          <w:szCs w:val="28"/>
        </w:rPr>
        <w:t>бункер С</w:t>
      </w:r>
      <w:r w:rsidR="00FF31B2">
        <w:rPr>
          <w:rFonts w:ascii="Times New Roman" w:hAnsi="Times New Roman" w:cs="Times New Roman"/>
          <w:sz w:val="28"/>
          <w:szCs w:val="28"/>
        </w:rPr>
        <w:t>о</w:t>
      </w:r>
      <w:r w:rsidR="005F2A6A" w:rsidRPr="00931250">
        <w:rPr>
          <w:rFonts w:ascii="Times New Roman" w:hAnsi="Times New Roman" w:cs="Times New Roman"/>
          <w:sz w:val="28"/>
          <w:szCs w:val="28"/>
        </w:rPr>
        <w:t>мосы?»</w:t>
      </w:r>
      <w:r w:rsidR="009B3D55">
        <w:rPr>
          <w:rFonts w:ascii="Times New Roman" w:hAnsi="Times New Roman" w:cs="Times New Roman"/>
          <w:sz w:val="28"/>
          <w:szCs w:val="28"/>
        </w:rPr>
        <w:t xml:space="preserve"> Заставили все снять и убрать, потому что окон</w:t>
      </w:r>
      <w:r w:rsidR="00174613">
        <w:rPr>
          <w:rFonts w:ascii="Times New Roman" w:hAnsi="Times New Roman" w:cs="Times New Roman"/>
          <w:sz w:val="28"/>
          <w:szCs w:val="28"/>
        </w:rPr>
        <w:t>, видите ли,</w:t>
      </w:r>
      <w:r w:rsidR="009B3D55">
        <w:rPr>
          <w:rFonts w:ascii="Times New Roman" w:hAnsi="Times New Roman" w:cs="Times New Roman"/>
          <w:sz w:val="28"/>
          <w:szCs w:val="28"/>
        </w:rPr>
        <w:t xml:space="preserve"> не видно. </w:t>
      </w:r>
      <w:r w:rsidR="00FD7441">
        <w:rPr>
          <w:rFonts w:ascii="Times New Roman" w:hAnsi="Times New Roman" w:cs="Times New Roman"/>
          <w:sz w:val="28"/>
          <w:szCs w:val="28"/>
        </w:rPr>
        <w:t xml:space="preserve">Зачем тебе окна вроде бы? Ты же пришел на картины смотреть! В окна посмотришь в другом месте. </w:t>
      </w:r>
      <w:r w:rsidR="009B3D55">
        <w:rPr>
          <w:rFonts w:ascii="Times New Roman" w:hAnsi="Times New Roman" w:cs="Times New Roman"/>
          <w:sz w:val="28"/>
          <w:szCs w:val="28"/>
        </w:rPr>
        <w:t>Ну, потому что «левые» художники</w:t>
      </w:r>
      <w:r w:rsidR="00FD7441">
        <w:rPr>
          <w:rFonts w:ascii="Times New Roman" w:hAnsi="Times New Roman" w:cs="Times New Roman"/>
          <w:sz w:val="28"/>
          <w:szCs w:val="28"/>
        </w:rPr>
        <w:t xml:space="preserve"> якобы</w:t>
      </w:r>
      <w:r w:rsidR="009B3D55">
        <w:rPr>
          <w:rFonts w:ascii="Times New Roman" w:hAnsi="Times New Roman" w:cs="Times New Roman"/>
          <w:sz w:val="28"/>
          <w:szCs w:val="28"/>
        </w:rPr>
        <w:t>.</w:t>
      </w:r>
      <w:r w:rsidR="00F714D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46AC">
        <w:rPr>
          <w:rFonts w:ascii="Times New Roman" w:hAnsi="Times New Roman" w:cs="Times New Roman"/>
          <w:sz w:val="28"/>
          <w:szCs w:val="28"/>
        </w:rPr>
        <w:t>Потом б</w:t>
      </w:r>
      <w:r w:rsidR="009B3D55">
        <w:rPr>
          <w:rFonts w:ascii="Times New Roman" w:hAnsi="Times New Roman" w:cs="Times New Roman"/>
          <w:sz w:val="28"/>
          <w:szCs w:val="28"/>
        </w:rPr>
        <w:t>ыло обсуждение</w:t>
      </w:r>
      <w:r w:rsidR="009C46AC">
        <w:rPr>
          <w:rFonts w:ascii="Times New Roman" w:hAnsi="Times New Roman" w:cs="Times New Roman"/>
          <w:sz w:val="28"/>
          <w:szCs w:val="28"/>
        </w:rPr>
        <w:t>!</w:t>
      </w:r>
      <w:r w:rsidR="009B3D55">
        <w:rPr>
          <w:rFonts w:ascii="Times New Roman" w:hAnsi="Times New Roman" w:cs="Times New Roman"/>
          <w:sz w:val="28"/>
          <w:szCs w:val="28"/>
        </w:rPr>
        <w:t xml:space="preserve"> </w:t>
      </w:r>
      <w:r w:rsidR="00020930">
        <w:rPr>
          <w:rFonts w:ascii="Times New Roman" w:hAnsi="Times New Roman" w:cs="Times New Roman"/>
          <w:sz w:val="28"/>
          <w:szCs w:val="28"/>
        </w:rPr>
        <w:t>В то время</w:t>
      </w:r>
      <w:r w:rsidR="009B3D55">
        <w:rPr>
          <w:rFonts w:ascii="Times New Roman" w:hAnsi="Times New Roman" w:cs="Times New Roman"/>
          <w:sz w:val="28"/>
          <w:szCs w:val="28"/>
        </w:rPr>
        <w:t xml:space="preserve"> </w:t>
      </w:r>
      <w:r w:rsidR="00F714DB" w:rsidRPr="00931250">
        <w:rPr>
          <w:rFonts w:ascii="Times New Roman" w:hAnsi="Times New Roman" w:cs="Times New Roman"/>
          <w:sz w:val="28"/>
          <w:szCs w:val="28"/>
        </w:rPr>
        <w:t>было</w:t>
      </w:r>
      <w:r w:rsidR="009B3D55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F714DB" w:rsidRPr="00931250">
        <w:rPr>
          <w:rFonts w:ascii="Times New Roman" w:hAnsi="Times New Roman" w:cs="Times New Roman"/>
          <w:sz w:val="28"/>
          <w:szCs w:val="28"/>
        </w:rPr>
        <w:t xml:space="preserve"> принято </w:t>
      </w:r>
      <w:r w:rsidR="00020930">
        <w:rPr>
          <w:rFonts w:ascii="Times New Roman" w:hAnsi="Times New Roman" w:cs="Times New Roman"/>
          <w:sz w:val="28"/>
          <w:szCs w:val="28"/>
        </w:rPr>
        <w:t xml:space="preserve">– </w:t>
      </w:r>
      <w:r w:rsidR="00F714DB" w:rsidRPr="00931250">
        <w:rPr>
          <w:rFonts w:ascii="Times New Roman" w:hAnsi="Times New Roman" w:cs="Times New Roman"/>
          <w:sz w:val="28"/>
          <w:szCs w:val="28"/>
        </w:rPr>
        <w:t>обсуждени</w:t>
      </w:r>
      <w:r w:rsidR="00020930">
        <w:rPr>
          <w:rFonts w:ascii="Times New Roman" w:hAnsi="Times New Roman" w:cs="Times New Roman"/>
          <w:sz w:val="28"/>
          <w:szCs w:val="28"/>
        </w:rPr>
        <w:t>я</w:t>
      </w:r>
      <w:r w:rsidR="00F714DB" w:rsidRPr="00931250"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9C46AC">
        <w:rPr>
          <w:rFonts w:ascii="Times New Roman" w:hAnsi="Times New Roman" w:cs="Times New Roman"/>
          <w:sz w:val="28"/>
          <w:szCs w:val="28"/>
        </w:rPr>
        <w:t xml:space="preserve">там </w:t>
      </w:r>
      <w:r w:rsidR="00F714DB" w:rsidRPr="00931250">
        <w:rPr>
          <w:rFonts w:ascii="Times New Roman" w:hAnsi="Times New Roman" w:cs="Times New Roman"/>
          <w:sz w:val="28"/>
          <w:szCs w:val="28"/>
        </w:rPr>
        <w:t xml:space="preserve">можно было высказывать всякие </w:t>
      </w:r>
      <w:r w:rsidR="009C46AC">
        <w:rPr>
          <w:rFonts w:ascii="Times New Roman" w:hAnsi="Times New Roman" w:cs="Times New Roman"/>
          <w:sz w:val="28"/>
          <w:szCs w:val="28"/>
        </w:rPr>
        <w:t xml:space="preserve">якобы </w:t>
      </w:r>
      <w:r w:rsidR="00F714DB" w:rsidRPr="00931250">
        <w:rPr>
          <w:rFonts w:ascii="Times New Roman" w:hAnsi="Times New Roman" w:cs="Times New Roman"/>
          <w:sz w:val="28"/>
          <w:szCs w:val="28"/>
        </w:rPr>
        <w:t>крамольные</w:t>
      </w:r>
      <w:r w:rsidR="009C46AC" w:rsidRPr="009C46AC">
        <w:rPr>
          <w:rFonts w:ascii="Times New Roman" w:hAnsi="Times New Roman" w:cs="Times New Roman"/>
          <w:sz w:val="28"/>
          <w:szCs w:val="28"/>
        </w:rPr>
        <w:t xml:space="preserve"> </w:t>
      </w:r>
      <w:r w:rsidR="009C46AC" w:rsidRPr="00931250">
        <w:rPr>
          <w:rFonts w:ascii="Times New Roman" w:hAnsi="Times New Roman" w:cs="Times New Roman"/>
          <w:sz w:val="28"/>
          <w:szCs w:val="28"/>
        </w:rPr>
        <w:t>мысли</w:t>
      </w:r>
      <w:r w:rsidR="00F714DB" w:rsidRPr="00931250">
        <w:rPr>
          <w:rFonts w:ascii="Times New Roman" w:hAnsi="Times New Roman" w:cs="Times New Roman"/>
          <w:sz w:val="28"/>
          <w:szCs w:val="28"/>
        </w:rPr>
        <w:t>, антисоветские</w:t>
      </w:r>
      <w:r w:rsidR="009C46AC">
        <w:rPr>
          <w:rFonts w:ascii="Times New Roman" w:hAnsi="Times New Roman" w:cs="Times New Roman"/>
          <w:sz w:val="28"/>
          <w:szCs w:val="28"/>
        </w:rPr>
        <w:t>. Потому что картины были антисоветские,</w:t>
      </w:r>
      <w:r w:rsidR="00F714D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C46AC">
        <w:rPr>
          <w:rFonts w:ascii="Times New Roman" w:hAnsi="Times New Roman" w:cs="Times New Roman"/>
          <w:sz w:val="28"/>
          <w:szCs w:val="28"/>
        </w:rPr>
        <w:t>и надо было объяснить другим людям</w:t>
      </w:r>
      <w:r w:rsidR="00301FD4">
        <w:rPr>
          <w:rFonts w:ascii="Times New Roman" w:hAnsi="Times New Roman" w:cs="Times New Roman"/>
          <w:sz w:val="28"/>
          <w:szCs w:val="28"/>
        </w:rPr>
        <w:t>, что они антисовестские!</w:t>
      </w:r>
    </w:p>
    <w:p w:rsidR="00301FD4" w:rsidRDefault="00301FD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FD4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то есть, не по сюжету, а в эстетическом плане?</w:t>
      </w:r>
    </w:p>
    <w:p w:rsidR="001D083D" w:rsidRDefault="00301FD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По всему, по всему!</w:t>
      </w:r>
      <w:r w:rsidR="00694392">
        <w:rPr>
          <w:rFonts w:ascii="Times New Roman" w:hAnsi="Times New Roman" w:cs="Times New Roman"/>
          <w:sz w:val="28"/>
          <w:szCs w:val="28"/>
        </w:rPr>
        <w:t xml:space="preserve"> Там всякие варианты могли быть. И поэтому, и поэтому. </w:t>
      </w:r>
      <w:r>
        <w:rPr>
          <w:rFonts w:ascii="Times New Roman" w:hAnsi="Times New Roman" w:cs="Times New Roman"/>
          <w:sz w:val="28"/>
          <w:szCs w:val="28"/>
        </w:rPr>
        <w:t xml:space="preserve">Потому что зачем </w:t>
      </w:r>
      <w:r w:rsidR="00694392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тогда выставляться, если ты не антисоветчик, </w:t>
      </w:r>
      <w:r w:rsidR="00694392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смешно</w:t>
      </w:r>
      <w:r w:rsidR="00694392" w:rsidRPr="00694392">
        <w:rPr>
          <w:rFonts w:ascii="Times New Roman" w:hAnsi="Times New Roman" w:cs="Times New Roman"/>
          <w:sz w:val="28"/>
          <w:szCs w:val="28"/>
        </w:rPr>
        <w:t xml:space="preserve"> </w:t>
      </w:r>
      <w:r w:rsidR="00694392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! Выставляйся </w:t>
      </w:r>
      <w:r w:rsidR="00EC251F"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на официальных выставках.</w:t>
      </w:r>
      <w:r w:rsidR="003C2F3A">
        <w:rPr>
          <w:rFonts w:ascii="Times New Roman" w:hAnsi="Times New Roman" w:cs="Times New Roman"/>
          <w:sz w:val="28"/>
          <w:szCs w:val="28"/>
        </w:rPr>
        <w:t xml:space="preserve"> </w:t>
      </w:r>
      <w:r w:rsidR="003C2F3A" w:rsidRPr="003C2F3A">
        <w:rPr>
          <w:rFonts w:ascii="Times New Roman" w:hAnsi="Times New Roman" w:cs="Times New Roman"/>
          <w:sz w:val="28"/>
          <w:szCs w:val="28"/>
        </w:rPr>
        <w:t>[</w:t>
      </w:r>
      <w:r w:rsidR="00825A3D">
        <w:rPr>
          <w:rFonts w:ascii="Times New Roman" w:hAnsi="Times New Roman" w:cs="Times New Roman"/>
          <w:sz w:val="28"/>
          <w:szCs w:val="28"/>
        </w:rPr>
        <w:t>А тут н</w:t>
      </w:r>
      <w:r w:rsidR="003C2F3A">
        <w:rPr>
          <w:rFonts w:ascii="Times New Roman" w:hAnsi="Times New Roman" w:cs="Times New Roman"/>
          <w:sz w:val="28"/>
          <w:szCs w:val="28"/>
        </w:rPr>
        <w:t>аоборот</w:t>
      </w:r>
      <w:r w:rsidR="003C2F3A" w:rsidRPr="003C2F3A">
        <w:rPr>
          <w:rFonts w:ascii="Times New Roman" w:hAnsi="Times New Roman" w:cs="Times New Roman"/>
          <w:sz w:val="28"/>
          <w:szCs w:val="28"/>
        </w:rPr>
        <w:t>]</w:t>
      </w:r>
      <w:r w:rsidR="003C2F3A">
        <w:rPr>
          <w:rFonts w:ascii="Times New Roman" w:hAnsi="Times New Roman" w:cs="Times New Roman"/>
          <w:sz w:val="28"/>
          <w:szCs w:val="28"/>
        </w:rPr>
        <w:t>, все такие гордые</w:t>
      </w:r>
      <w:r w:rsidR="00825A3D">
        <w:rPr>
          <w:rFonts w:ascii="Times New Roman" w:hAnsi="Times New Roman" w:cs="Times New Roman"/>
          <w:sz w:val="28"/>
          <w:szCs w:val="28"/>
        </w:rPr>
        <w:t>,</w:t>
      </w:r>
      <w:r w:rsidR="003C2F3A">
        <w:rPr>
          <w:rFonts w:ascii="Times New Roman" w:hAnsi="Times New Roman" w:cs="Times New Roman"/>
          <w:sz w:val="28"/>
          <w:szCs w:val="28"/>
        </w:rPr>
        <w:t xml:space="preserve"> потому что антисоветчики.</w:t>
      </w:r>
      <w:r w:rsidR="00825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A6A" w:rsidRPr="00931250" w:rsidRDefault="00825A3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и опять же, молодые</w:t>
      </w:r>
      <w:r w:rsidR="00B45F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всегда так радостно</w:t>
      </w:r>
      <w:r w:rsidR="001D083D">
        <w:rPr>
          <w:rFonts w:ascii="Times New Roman" w:hAnsi="Times New Roman" w:cs="Times New Roman"/>
          <w:sz w:val="28"/>
          <w:szCs w:val="28"/>
        </w:rPr>
        <w:t xml:space="preserve"> – молодые люди. </w:t>
      </w:r>
      <w:r w:rsidR="000F6F6C" w:rsidRPr="00931250">
        <w:rPr>
          <w:rFonts w:ascii="Times New Roman" w:hAnsi="Times New Roman" w:cs="Times New Roman"/>
          <w:sz w:val="28"/>
          <w:szCs w:val="28"/>
        </w:rPr>
        <w:t xml:space="preserve">В молодых </w:t>
      </w:r>
      <w:r w:rsidR="000530CB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0F6F6C" w:rsidRPr="00931250">
        <w:rPr>
          <w:rFonts w:ascii="Times New Roman" w:hAnsi="Times New Roman" w:cs="Times New Roman"/>
          <w:sz w:val="28"/>
          <w:szCs w:val="28"/>
        </w:rPr>
        <w:t>есть</w:t>
      </w:r>
      <w:r w:rsidR="000530CB">
        <w:rPr>
          <w:rFonts w:ascii="Times New Roman" w:hAnsi="Times New Roman" w:cs="Times New Roman"/>
          <w:sz w:val="28"/>
          <w:szCs w:val="28"/>
        </w:rPr>
        <w:t xml:space="preserve"> кинетическая </w:t>
      </w:r>
      <w:r w:rsidR="000530CB" w:rsidRPr="006A393E">
        <w:rPr>
          <w:rFonts w:ascii="Times New Roman" w:hAnsi="Times New Roman" w:cs="Times New Roman"/>
          <w:sz w:val="28"/>
          <w:szCs w:val="28"/>
        </w:rPr>
        <w:t>энергия</w:t>
      </w:r>
      <w:r w:rsidR="000530CB">
        <w:rPr>
          <w:rFonts w:ascii="Times New Roman" w:hAnsi="Times New Roman" w:cs="Times New Roman"/>
          <w:sz w:val="28"/>
          <w:szCs w:val="28"/>
        </w:rPr>
        <w:t xml:space="preserve"> </w:t>
      </w:r>
      <w:r w:rsidR="00FF31B2">
        <w:rPr>
          <w:rFonts w:ascii="Times New Roman" w:hAnsi="Times New Roman" w:cs="Times New Roman"/>
          <w:sz w:val="28"/>
          <w:szCs w:val="28"/>
        </w:rPr>
        <w:t>–</w:t>
      </w:r>
      <w:r w:rsidR="000530CB">
        <w:rPr>
          <w:rFonts w:ascii="Times New Roman" w:hAnsi="Times New Roman" w:cs="Times New Roman"/>
          <w:sz w:val="28"/>
          <w:szCs w:val="28"/>
        </w:rPr>
        <w:t xml:space="preserve"> </w:t>
      </w:r>
      <w:r w:rsidR="000F6F6C" w:rsidRPr="00931250">
        <w:rPr>
          <w:rFonts w:ascii="Times New Roman" w:hAnsi="Times New Roman" w:cs="Times New Roman"/>
          <w:sz w:val="28"/>
          <w:szCs w:val="28"/>
        </w:rPr>
        <w:t xml:space="preserve">энергия будущего. </w:t>
      </w:r>
      <w:r w:rsidR="00B45FAC">
        <w:rPr>
          <w:rFonts w:ascii="Times New Roman" w:hAnsi="Times New Roman" w:cs="Times New Roman"/>
          <w:sz w:val="28"/>
          <w:szCs w:val="28"/>
        </w:rPr>
        <w:t xml:space="preserve">Пусть ответят будущим! Это очень важно. </w:t>
      </w:r>
      <w:r w:rsidR="00D3107F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B45FAC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D3107F">
        <w:rPr>
          <w:rFonts w:ascii="Times New Roman" w:hAnsi="Times New Roman" w:cs="Times New Roman"/>
          <w:sz w:val="28"/>
          <w:szCs w:val="28"/>
        </w:rPr>
        <w:t xml:space="preserve">ждешь, молодежь должна это </w:t>
      </w:r>
      <w:r w:rsidR="003A52D0">
        <w:rPr>
          <w:rFonts w:ascii="Times New Roman" w:hAnsi="Times New Roman" w:cs="Times New Roman"/>
          <w:sz w:val="28"/>
          <w:szCs w:val="28"/>
        </w:rPr>
        <w:t>–</w:t>
      </w:r>
      <w:r w:rsidR="00D3107F">
        <w:rPr>
          <w:rFonts w:ascii="Times New Roman" w:hAnsi="Times New Roman" w:cs="Times New Roman"/>
          <w:sz w:val="28"/>
          <w:szCs w:val="28"/>
        </w:rPr>
        <w:t xml:space="preserve"> </w:t>
      </w:r>
      <w:r w:rsidR="003A52D0">
        <w:rPr>
          <w:rFonts w:ascii="Times New Roman" w:hAnsi="Times New Roman" w:cs="Times New Roman"/>
          <w:sz w:val="28"/>
          <w:szCs w:val="28"/>
        </w:rPr>
        <w:t>ответит</w:t>
      </w:r>
      <w:r w:rsidR="00D3107F">
        <w:rPr>
          <w:rFonts w:ascii="Times New Roman" w:hAnsi="Times New Roman" w:cs="Times New Roman"/>
          <w:sz w:val="28"/>
          <w:szCs w:val="28"/>
        </w:rPr>
        <w:t>ь</w:t>
      </w:r>
      <w:r w:rsidR="000F6F6C" w:rsidRPr="00931250">
        <w:rPr>
          <w:rFonts w:ascii="Times New Roman" w:hAnsi="Times New Roman" w:cs="Times New Roman"/>
          <w:sz w:val="28"/>
          <w:szCs w:val="28"/>
        </w:rPr>
        <w:t xml:space="preserve">. Хотя я считаю, </w:t>
      </w:r>
      <w:r w:rsidR="003A52D0">
        <w:rPr>
          <w:rFonts w:ascii="Times New Roman" w:hAnsi="Times New Roman" w:cs="Times New Roman"/>
          <w:sz w:val="28"/>
          <w:szCs w:val="28"/>
        </w:rPr>
        <w:t xml:space="preserve">что </w:t>
      </w:r>
      <w:r w:rsidR="00F14D0C">
        <w:rPr>
          <w:rFonts w:ascii="Times New Roman" w:hAnsi="Times New Roman" w:cs="Times New Roman"/>
          <w:sz w:val="28"/>
          <w:szCs w:val="28"/>
        </w:rPr>
        <w:t>это неверно</w:t>
      </w:r>
      <w:r w:rsidR="003A52D0">
        <w:rPr>
          <w:rFonts w:ascii="Times New Roman" w:hAnsi="Times New Roman" w:cs="Times New Roman"/>
          <w:sz w:val="28"/>
          <w:szCs w:val="28"/>
        </w:rPr>
        <w:t xml:space="preserve"> от них</w:t>
      </w:r>
      <w:r w:rsidR="000F6F6C" w:rsidRPr="00931250">
        <w:rPr>
          <w:rFonts w:ascii="Times New Roman" w:hAnsi="Times New Roman" w:cs="Times New Roman"/>
          <w:sz w:val="28"/>
          <w:szCs w:val="28"/>
        </w:rPr>
        <w:t xml:space="preserve"> ждать, нужно и самому</w:t>
      </w:r>
      <w:r w:rsidR="00F14D0C">
        <w:rPr>
          <w:rFonts w:ascii="Times New Roman" w:hAnsi="Times New Roman" w:cs="Times New Roman"/>
          <w:sz w:val="28"/>
          <w:szCs w:val="28"/>
        </w:rPr>
        <w:t xml:space="preserve"> сказать. Но это я про себя: что не нужно говорить все время о прошлом: только будущим можно ответить.</w:t>
      </w:r>
    </w:p>
    <w:p w:rsidR="00B64474" w:rsidRDefault="005958C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После обсуждения Лук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Pr="00931250">
        <w:rPr>
          <w:rFonts w:ascii="Times New Roman" w:hAnsi="Times New Roman" w:cs="Times New Roman"/>
          <w:sz w:val="28"/>
          <w:szCs w:val="28"/>
        </w:rPr>
        <w:t>а сделал</w:t>
      </w:r>
      <w:r w:rsidR="00FF31B2">
        <w:rPr>
          <w:rFonts w:ascii="Times New Roman" w:hAnsi="Times New Roman" w:cs="Times New Roman"/>
          <w:sz w:val="28"/>
          <w:szCs w:val="28"/>
        </w:rPr>
        <w:t xml:space="preserve"> такой социологический анализ: </w:t>
      </w:r>
      <w:r w:rsidR="00F14D0C">
        <w:rPr>
          <w:rFonts w:ascii="Times New Roman" w:hAnsi="Times New Roman" w:cs="Times New Roman"/>
          <w:sz w:val="28"/>
          <w:szCs w:val="28"/>
        </w:rPr>
        <w:t xml:space="preserve">что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Михайлов нравится </w:t>
      </w:r>
      <w:r w:rsidR="00FF31B2">
        <w:rPr>
          <w:rFonts w:ascii="Times New Roman" w:hAnsi="Times New Roman" w:cs="Times New Roman"/>
          <w:sz w:val="28"/>
          <w:szCs w:val="28"/>
        </w:rPr>
        <w:t>ИТР</w:t>
      </w:r>
      <w:r w:rsidRPr="00931250">
        <w:rPr>
          <w:rFonts w:ascii="Times New Roman" w:hAnsi="Times New Roman" w:cs="Times New Roman"/>
          <w:sz w:val="28"/>
          <w:szCs w:val="28"/>
        </w:rPr>
        <w:t>ам, Лук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Pr="00931250">
        <w:rPr>
          <w:rFonts w:ascii="Times New Roman" w:hAnsi="Times New Roman" w:cs="Times New Roman"/>
          <w:sz w:val="28"/>
          <w:szCs w:val="28"/>
        </w:rPr>
        <w:t xml:space="preserve">а нравится женщинам, а я нравлюсь художникам. </w:t>
      </w:r>
      <w:r w:rsidR="00E71998" w:rsidRPr="00931250">
        <w:rPr>
          <w:rFonts w:ascii="Times New Roman" w:hAnsi="Times New Roman" w:cs="Times New Roman"/>
          <w:sz w:val="28"/>
          <w:szCs w:val="28"/>
        </w:rPr>
        <w:t>И это, к сожалению, очень точно.</w:t>
      </w:r>
      <w:r w:rsidR="000530CB">
        <w:rPr>
          <w:rFonts w:ascii="Times New Roman" w:hAnsi="Times New Roman" w:cs="Times New Roman"/>
          <w:sz w:val="28"/>
          <w:szCs w:val="28"/>
        </w:rPr>
        <w:t xml:space="preserve"> К сожалению</w:t>
      </w:r>
      <w:r w:rsidR="00415629">
        <w:rPr>
          <w:rFonts w:ascii="Times New Roman" w:hAnsi="Times New Roman" w:cs="Times New Roman"/>
          <w:sz w:val="28"/>
          <w:szCs w:val="28"/>
        </w:rPr>
        <w:t xml:space="preserve"> –</w:t>
      </w:r>
      <w:r w:rsidR="000530CB">
        <w:rPr>
          <w:rFonts w:ascii="Times New Roman" w:hAnsi="Times New Roman" w:cs="Times New Roman"/>
          <w:sz w:val="28"/>
          <w:szCs w:val="28"/>
        </w:rPr>
        <w:t xml:space="preserve"> потому что главные</w:t>
      </w:r>
      <w:r w:rsidR="00E71998" w:rsidRPr="00931250">
        <w:rPr>
          <w:rFonts w:ascii="Times New Roman" w:hAnsi="Times New Roman" w:cs="Times New Roman"/>
          <w:sz w:val="28"/>
          <w:szCs w:val="28"/>
        </w:rPr>
        <w:t xml:space="preserve"> покупатели это </w:t>
      </w:r>
      <w:r w:rsidR="00FF31B2">
        <w:rPr>
          <w:rFonts w:ascii="Times New Roman" w:hAnsi="Times New Roman" w:cs="Times New Roman"/>
          <w:sz w:val="28"/>
          <w:szCs w:val="28"/>
        </w:rPr>
        <w:t>ИТРы</w:t>
      </w:r>
      <w:r w:rsidR="00B64474">
        <w:rPr>
          <w:rFonts w:ascii="Times New Roman" w:hAnsi="Times New Roman" w:cs="Times New Roman"/>
          <w:sz w:val="28"/>
          <w:szCs w:val="28"/>
        </w:rPr>
        <w:t xml:space="preserve">, конечно. </w:t>
      </w:r>
    </w:p>
    <w:p w:rsidR="00B64474" w:rsidRDefault="00B6447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Неужели? </w:t>
      </w:r>
    </w:p>
    <w:p w:rsidR="00B64474" w:rsidRDefault="0088199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Ну, </w:t>
      </w:r>
      <w:r w:rsidR="00B64474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E7199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64474">
        <w:rPr>
          <w:rFonts w:ascii="Times New Roman" w:hAnsi="Times New Roman" w:cs="Times New Roman"/>
          <w:sz w:val="28"/>
          <w:szCs w:val="28"/>
        </w:rPr>
        <w:t xml:space="preserve">ИТРы </w:t>
      </w:r>
      <w:r w:rsidR="00E71998" w:rsidRPr="00931250">
        <w:rPr>
          <w:rFonts w:ascii="Times New Roman" w:hAnsi="Times New Roman" w:cs="Times New Roman"/>
          <w:sz w:val="28"/>
          <w:szCs w:val="28"/>
        </w:rPr>
        <w:t>и их жены.</w:t>
      </w:r>
      <w:r w:rsidR="00F219B0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474" w:rsidRDefault="00B6447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И.С.:</w:t>
      </w:r>
      <w:r w:rsidRPr="00B6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ИТРы – это </w:t>
      </w:r>
      <w:r w:rsidRPr="00931250">
        <w:rPr>
          <w:rFonts w:ascii="Times New Roman" w:hAnsi="Times New Roman" w:cs="Times New Roman"/>
          <w:sz w:val="28"/>
          <w:szCs w:val="28"/>
        </w:rPr>
        <w:t>инженерно-технические работники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A56" w:rsidRDefault="00B6447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И они же – с</w:t>
      </w:r>
      <w:r w:rsidR="00415629">
        <w:rPr>
          <w:rFonts w:ascii="Times New Roman" w:hAnsi="Times New Roman" w:cs="Times New Roman"/>
          <w:sz w:val="28"/>
          <w:szCs w:val="28"/>
        </w:rPr>
        <w:t>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29">
        <w:rPr>
          <w:rFonts w:ascii="Times New Roman" w:hAnsi="Times New Roman" w:cs="Times New Roman"/>
          <w:sz w:val="28"/>
          <w:szCs w:val="28"/>
        </w:rPr>
        <w:t xml:space="preserve"> в</w:t>
      </w:r>
      <w:r w:rsidR="00F219B0" w:rsidRPr="00931250">
        <w:rPr>
          <w:rFonts w:ascii="Times New Roman" w:hAnsi="Times New Roman" w:cs="Times New Roman"/>
          <w:sz w:val="28"/>
          <w:szCs w:val="28"/>
        </w:rPr>
        <w:t xml:space="preserve">се </w:t>
      </w:r>
      <w:r w:rsidR="00415629">
        <w:rPr>
          <w:rFonts w:ascii="Times New Roman" w:hAnsi="Times New Roman" w:cs="Times New Roman"/>
          <w:sz w:val="28"/>
          <w:szCs w:val="28"/>
        </w:rPr>
        <w:t xml:space="preserve">эти </w:t>
      </w:r>
      <w:r w:rsidR="00F219B0" w:rsidRPr="00931250">
        <w:rPr>
          <w:rFonts w:ascii="Times New Roman" w:hAnsi="Times New Roman" w:cs="Times New Roman"/>
          <w:sz w:val="28"/>
          <w:szCs w:val="28"/>
        </w:rPr>
        <w:t xml:space="preserve">буржуи </w:t>
      </w:r>
      <w:r w:rsidR="00415629">
        <w:rPr>
          <w:rFonts w:ascii="Times New Roman" w:hAnsi="Times New Roman" w:cs="Times New Roman"/>
          <w:sz w:val="28"/>
          <w:szCs w:val="28"/>
        </w:rPr>
        <w:t xml:space="preserve"> </w:t>
      </w:r>
      <w:r w:rsidR="00F219B0" w:rsidRPr="00931250">
        <w:rPr>
          <w:rFonts w:ascii="Times New Roman" w:hAnsi="Times New Roman" w:cs="Times New Roman"/>
          <w:sz w:val="28"/>
          <w:szCs w:val="28"/>
        </w:rPr>
        <w:t xml:space="preserve">из </w:t>
      </w:r>
      <w:r w:rsidR="00FF31B2">
        <w:rPr>
          <w:rFonts w:ascii="Times New Roman" w:hAnsi="Times New Roman" w:cs="Times New Roman"/>
          <w:sz w:val="28"/>
          <w:szCs w:val="28"/>
        </w:rPr>
        <w:t>ИТР</w:t>
      </w:r>
      <w:r w:rsidR="00F219B0" w:rsidRPr="00931250">
        <w:rPr>
          <w:rFonts w:ascii="Times New Roman" w:hAnsi="Times New Roman" w:cs="Times New Roman"/>
          <w:sz w:val="28"/>
          <w:szCs w:val="28"/>
        </w:rPr>
        <w:t>ов</w:t>
      </w:r>
      <w:r w:rsidR="00415629">
        <w:rPr>
          <w:rFonts w:ascii="Times New Roman" w:hAnsi="Times New Roman" w:cs="Times New Roman"/>
          <w:sz w:val="28"/>
          <w:szCs w:val="28"/>
        </w:rPr>
        <w:t xml:space="preserve"> вышедшие люди</w:t>
      </w:r>
      <w:r w:rsidR="001B780C">
        <w:rPr>
          <w:rFonts w:ascii="Times New Roman" w:hAnsi="Times New Roman" w:cs="Times New Roman"/>
          <w:sz w:val="28"/>
          <w:szCs w:val="28"/>
        </w:rPr>
        <w:t>. Ну, образование инженерное.</w:t>
      </w:r>
      <w:r w:rsidR="00415629">
        <w:rPr>
          <w:rFonts w:ascii="Times New Roman" w:hAnsi="Times New Roman" w:cs="Times New Roman"/>
          <w:sz w:val="28"/>
          <w:szCs w:val="28"/>
        </w:rPr>
        <w:t xml:space="preserve"> </w:t>
      </w:r>
      <w:r w:rsidR="00653A56">
        <w:rPr>
          <w:rFonts w:ascii="Times New Roman" w:hAnsi="Times New Roman" w:cs="Times New Roman"/>
          <w:sz w:val="28"/>
          <w:szCs w:val="28"/>
        </w:rPr>
        <w:t>Потому</w:t>
      </w:r>
      <w:r w:rsidR="00415629">
        <w:rPr>
          <w:rFonts w:ascii="Times New Roman" w:hAnsi="Times New Roman" w:cs="Times New Roman"/>
          <w:sz w:val="28"/>
          <w:szCs w:val="28"/>
        </w:rPr>
        <w:t xml:space="preserve"> что</w:t>
      </w:r>
      <w:r w:rsidR="00F219B0" w:rsidRPr="00931250">
        <w:rPr>
          <w:rFonts w:ascii="Times New Roman" w:hAnsi="Times New Roman" w:cs="Times New Roman"/>
          <w:sz w:val="28"/>
          <w:szCs w:val="28"/>
        </w:rPr>
        <w:t xml:space="preserve"> экономисты </w:t>
      </w:r>
      <w:r w:rsidR="00415629">
        <w:rPr>
          <w:rFonts w:ascii="Times New Roman" w:hAnsi="Times New Roman" w:cs="Times New Roman"/>
          <w:sz w:val="28"/>
          <w:szCs w:val="28"/>
        </w:rPr>
        <w:t>это те же ИТРы</w:t>
      </w:r>
      <w:r w:rsidR="00653A56">
        <w:rPr>
          <w:rFonts w:ascii="Times New Roman" w:hAnsi="Times New Roman" w:cs="Times New Roman"/>
          <w:sz w:val="28"/>
          <w:szCs w:val="28"/>
        </w:rPr>
        <w:t xml:space="preserve"> – </w:t>
      </w:r>
      <w:r w:rsidR="002E1778">
        <w:rPr>
          <w:rFonts w:ascii="Times New Roman" w:hAnsi="Times New Roman" w:cs="Times New Roman"/>
          <w:sz w:val="28"/>
          <w:szCs w:val="28"/>
        </w:rPr>
        <w:t>которые банкиры. В общем, это идея та же.</w:t>
      </w:r>
    </w:p>
    <w:p w:rsidR="005958C7" w:rsidRDefault="00CF724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931250">
        <w:rPr>
          <w:rFonts w:ascii="Times New Roman" w:hAnsi="Times New Roman" w:cs="Times New Roman"/>
          <w:sz w:val="28"/>
          <w:szCs w:val="28"/>
        </w:rPr>
        <w:t xml:space="preserve">Первый раз я на это </w:t>
      </w:r>
      <w:r w:rsidR="002F4329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931250">
        <w:rPr>
          <w:rFonts w:ascii="Times New Roman" w:hAnsi="Times New Roman" w:cs="Times New Roman"/>
          <w:sz w:val="28"/>
          <w:szCs w:val="28"/>
        </w:rPr>
        <w:t>обратил внимание</w:t>
      </w:r>
      <w:r w:rsidR="00840033">
        <w:rPr>
          <w:rFonts w:ascii="Times New Roman" w:hAnsi="Times New Roman" w:cs="Times New Roman"/>
          <w:sz w:val="28"/>
          <w:szCs w:val="28"/>
        </w:rPr>
        <w:t>…</w:t>
      </w:r>
      <w:r w:rsidR="002F4329">
        <w:rPr>
          <w:rFonts w:ascii="Times New Roman" w:hAnsi="Times New Roman" w:cs="Times New Roman"/>
          <w:sz w:val="28"/>
          <w:szCs w:val="28"/>
        </w:rPr>
        <w:t xml:space="preserve"> Это самый, </w:t>
      </w:r>
      <w:r w:rsidR="0088199F">
        <w:rPr>
          <w:rFonts w:ascii="Times New Roman" w:hAnsi="Times New Roman" w:cs="Times New Roman"/>
          <w:sz w:val="28"/>
          <w:szCs w:val="28"/>
        </w:rPr>
        <w:t>вот который</w:t>
      </w:r>
      <w:r w:rsidR="00840033">
        <w:rPr>
          <w:rFonts w:ascii="Times New Roman" w:hAnsi="Times New Roman" w:cs="Times New Roman"/>
          <w:sz w:val="28"/>
          <w:szCs w:val="28"/>
        </w:rPr>
        <w:t>…</w:t>
      </w:r>
      <w:r w:rsidR="0088199F">
        <w:rPr>
          <w:rFonts w:ascii="Times New Roman" w:hAnsi="Times New Roman" w:cs="Times New Roman"/>
          <w:sz w:val="28"/>
          <w:szCs w:val="28"/>
        </w:rPr>
        <w:t>«Голубая лагуна»</w:t>
      </w:r>
      <w:r w:rsidR="002F4329">
        <w:rPr>
          <w:rFonts w:ascii="Times New Roman" w:hAnsi="Times New Roman" w:cs="Times New Roman"/>
          <w:sz w:val="28"/>
          <w:szCs w:val="28"/>
        </w:rPr>
        <w:t xml:space="preserve"> сейчас называется…</w:t>
      </w:r>
      <w:r w:rsidR="0088199F">
        <w:rPr>
          <w:rFonts w:ascii="Times New Roman" w:hAnsi="Times New Roman" w:cs="Times New Roman"/>
          <w:sz w:val="28"/>
          <w:szCs w:val="28"/>
        </w:rPr>
        <w:t>не Каменский</w:t>
      </w:r>
      <w:r w:rsidR="002F4329">
        <w:rPr>
          <w:rFonts w:ascii="Times New Roman" w:hAnsi="Times New Roman" w:cs="Times New Roman"/>
          <w:sz w:val="28"/>
          <w:szCs w:val="28"/>
        </w:rPr>
        <w:t>,</w:t>
      </w:r>
      <w:r w:rsidR="0088199F">
        <w:rPr>
          <w:rFonts w:ascii="Times New Roman" w:hAnsi="Times New Roman" w:cs="Times New Roman"/>
          <w:sz w:val="28"/>
          <w:szCs w:val="28"/>
        </w:rPr>
        <w:t xml:space="preserve"> </w:t>
      </w:r>
      <w:r w:rsidR="002F4329">
        <w:rPr>
          <w:rFonts w:ascii="Times New Roman" w:hAnsi="Times New Roman" w:cs="Times New Roman"/>
          <w:sz w:val="28"/>
          <w:szCs w:val="28"/>
        </w:rPr>
        <w:t xml:space="preserve">как его </w:t>
      </w:r>
      <w:r w:rsidR="00840033">
        <w:rPr>
          <w:rFonts w:ascii="Times New Roman" w:hAnsi="Times New Roman" w:cs="Times New Roman"/>
          <w:sz w:val="28"/>
          <w:szCs w:val="28"/>
        </w:rPr>
        <w:t>поэт?</w:t>
      </w:r>
      <w:r w:rsidR="002F4329">
        <w:rPr>
          <w:rFonts w:ascii="Times New Roman" w:hAnsi="Times New Roman" w:cs="Times New Roman"/>
          <w:sz w:val="28"/>
          <w:szCs w:val="28"/>
        </w:rPr>
        <w:t xml:space="preserve"> [нерзб</w:t>
      </w:r>
      <w:r w:rsidR="002F4329" w:rsidRPr="002F4329">
        <w:rPr>
          <w:rFonts w:ascii="Times New Roman" w:hAnsi="Times New Roman" w:cs="Times New Roman"/>
          <w:sz w:val="28"/>
          <w:szCs w:val="28"/>
        </w:rPr>
        <w:t>]</w:t>
      </w:r>
      <w:r w:rsidR="00840033">
        <w:rPr>
          <w:rFonts w:ascii="Times New Roman" w:hAnsi="Times New Roman" w:cs="Times New Roman"/>
          <w:sz w:val="28"/>
          <w:szCs w:val="28"/>
        </w:rPr>
        <w:t xml:space="preserve"> Ну, в общем, там у него</w:t>
      </w:r>
      <w:r w:rsidR="000964A0" w:rsidRPr="00931250">
        <w:rPr>
          <w:rFonts w:ascii="Times New Roman" w:hAnsi="Times New Roman" w:cs="Times New Roman"/>
          <w:sz w:val="28"/>
          <w:szCs w:val="28"/>
        </w:rPr>
        <w:t xml:space="preserve"> Лимонов</w:t>
      </w:r>
      <w:r w:rsidR="000500D2">
        <w:rPr>
          <w:rFonts w:ascii="Times New Roman" w:hAnsi="Times New Roman" w:cs="Times New Roman"/>
          <w:sz w:val="28"/>
          <w:szCs w:val="28"/>
        </w:rPr>
        <w:t xml:space="preserve"> написал,</w:t>
      </w:r>
      <w:r w:rsidR="000964A0" w:rsidRPr="00931250">
        <w:rPr>
          <w:rFonts w:ascii="Times New Roman" w:hAnsi="Times New Roman" w:cs="Times New Roman"/>
          <w:sz w:val="28"/>
          <w:szCs w:val="28"/>
        </w:rPr>
        <w:t xml:space="preserve"> что славу Пастернаку сделали </w:t>
      </w:r>
      <w:r w:rsidR="00FF31B2">
        <w:rPr>
          <w:rFonts w:ascii="Times New Roman" w:hAnsi="Times New Roman" w:cs="Times New Roman"/>
          <w:sz w:val="28"/>
          <w:szCs w:val="28"/>
        </w:rPr>
        <w:t>ИТР</w:t>
      </w:r>
      <w:r w:rsidR="000964A0" w:rsidRPr="00931250">
        <w:rPr>
          <w:rFonts w:ascii="Times New Roman" w:hAnsi="Times New Roman" w:cs="Times New Roman"/>
          <w:sz w:val="28"/>
          <w:szCs w:val="28"/>
        </w:rPr>
        <w:t>ы, и что на са</w:t>
      </w:r>
      <w:r w:rsidR="000530CB">
        <w:rPr>
          <w:rFonts w:ascii="Times New Roman" w:hAnsi="Times New Roman" w:cs="Times New Roman"/>
          <w:sz w:val="28"/>
          <w:szCs w:val="28"/>
        </w:rPr>
        <w:t>мом деле простая поэзия</w:t>
      </w:r>
      <w:r w:rsidR="00FF31B2">
        <w:rPr>
          <w:rFonts w:ascii="Times New Roman" w:hAnsi="Times New Roman" w:cs="Times New Roman"/>
          <w:sz w:val="28"/>
          <w:szCs w:val="28"/>
        </w:rPr>
        <w:t>,</w:t>
      </w:r>
      <w:r w:rsidR="000530CB">
        <w:rPr>
          <w:rFonts w:ascii="Times New Roman" w:hAnsi="Times New Roman" w:cs="Times New Roman"/>
          <w:sz w:val="28"/>
          <w:szCs w:val="28"/>
        </w:rPr>
        <w:t xml:space="preserve"> </w:t>
      </w:r>
      <w:r w:rsidR="00210A6A">
        <w:rPr>
          <w:rFonts w:ascii="Times New Roman" w:hAnsi="Times New Roman" w:cs="Times New Roman"/>
          <w:sz w:val="28"/>
          <w:szCs w:val="28"/>
        </w:rPr>
        <w:t>типа</w:t>
      </w:r>
      <w:r w:rsidR="000530CB">
        <w:rPr>
          <w:rFonts w:ascii="Times New Roman" w:hAnsi="Times New Roman" w:cs="Times New Roman"/>
          <w:sz w:val="28"/>
          <w:szCs w:val="28"/>
        </w:rPr>
        <w:t xml:space="preserve"> Г</w:t>
      </w:r>
      <w:r w:rsidR="000964A0" w:rsidRPr="00931250">
        <w:rPr>
          <w:rFonts w:ascii="Times New Roman" w:hAnsi="Times New Roman" w:cs="Times New Roman"/>
          <w:sz w:val="28"/>
          <w:szCs w:val="28"/>
        </w:rPr>
        <w:t>л</w:t>
      </w:r>
      <w:r w:rsidR="000530CB">
        <w:rPr>
          <w:rFonts w:ascii="Times New Roman" w:hAnsi="Times New Roman" w:cs="Times New Roman"/>
          <w:sz w:val="28"/>
          <w:szCs w:val="28"/>
        </w:rPr>
        <w:t>а</w:t>
      </w:r>
      <w:r w:rsidR="000964A0" w:rsidRPr="00931250">
        <w:rPr>
          <w:rFonts w:ascii="Times New Roman" w:hAnsi="Times New Roman" w:cs="Times New Roman"/>
          <w:sz w:val="28"/>
          <w:szCs w:val="28"/>
        </w:rPr>
        <w:t>зкова</w:t>
      </w:r>
      <w:r w:rsidR="00FF31B2">
        <w:rPr>
          <w:rFonts w:ascii="Times New Roman" w:hAnsi="Times New Roman" w:cs="Times New Roman"/>
          <w:sz w:val="28"/>
          <w:szCs w:val="28"/>
        </w:rPr>
        <w:t>,</w:t>
      </w:r>
      <w:r w:rsidR="000530CB">
        <w:rPr>
          <w:rFonts w:ascii="Times New Roman" w:hAnsi="Times New Roman" w:cs="Times New Roman"/>
          <w:sz w:val="28"/>
          <w:szCs w:val="28"/>
        </w:rPr>
        <w:t xml:space="preserve"> </w:t>
      </w:r>
      <w:r w:rsidR="00840033">
        <w:rPr>
          <w:rFonts w:ascii="Times New Roman" w:hAnsi="Times New Roman" w:cs="Times New Roman"/>
          <w:sz w:val="28"/>
          <w:szCs w:val="28"/>
        </w:rPr>
        <w:t>тогда</w:t>
      </w:r>
      <w:r w:rsidR="000964A0" w:rsidRPr="00931250">
        <w:rPr>
          <w:rFonts w:ascii="Times New Roman" w:hAnsi="Times New Roman" w:cs="Times New Roman"/>
          <w:sz w:val="28"/>
          <w:szCs w:val="28"/>
        </w:rPr>
        <w:t xml:space="preserve"> не проходила, потому что </w:t>
      </w:r>
      <w:r w:rsidR="00FF31B2">
        <w:rPr>
          <w:rFonts w:ascii="Times New Roman" w:hAnsi="Times New Roman" w:cs="Times New Roman"/>
          <w:sz w:val="28"/>
          <w:szCs w:val="28"/>
        </w:rPr>
        <w:t>ИТРы</w:t>
      </w:r>
      <w:r w:rsidR="000964A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40033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0964A0" w:rsidRPr="00931250">
        <w:rPr>
          <w:rFonts w:ascii="Times New Roman" w:hAnsi="Times New Roman" w:cs="Times New Roman"/>
          <w:sz w:val="28"/>
          <w:szCs w:val="28"/>
        </w:rPr>
        <w:t>забили</w:t>
      </w:r>
      <w:r w:rsidR="00F457AD">
        <w:rPr>
          <w:rFonts w:ascii="Times New Roman" w:hAnsi="Times New Roman" w:cs="Times New Roman"/>
          <w:sz w:val="28"/>
          <w:szCs w:val="28"/>
        </w:rPr>
        <w:t xml:space="preserve"> всё</w:t>
      </w:r>
      <w:r w:rsidR="000964A0" w:rsidRPr="00931250">
        <w:rPr>
          <w:rFonts w:ascii="Times New Roman" w:hAnsi="Times New Roman" w:cs="Times New Roman"/>
          <w:sz w:val="28"/>
          <w:szCs w:val="28"/>
        </w:rPr>
        <w:t xml:space="preserve"> интеллектуальное пространство своим </w:t>
      </w:r>
      <w:r w:rsidR="00FF31B2" w:rsidRPr="00931250">
        <w:rPr>
          <w:rFonts w:ascii="Times New Roman" w:hAnsi="Times New Roman" w:cs="Times New Roman"/>
          <w:sz w:val="28"/>
          <w:szCs w:val="28"/>
        </w:rPr>
        <w:t>Пастернаком</w:t>
      </w:r>
      <w:r w:rsidR="000964A0" w:rsidRPr="00931250">
        <w:rPr>
          <w:rFonts w:ascii="Times New Roman" w:hAnsi="Times New Roman" w:cs="Times New Roman"/>
          <w:sz w:val="28"/>
          <w:szCs w:val="28"/>
        </w:rPr>
        <w:t>.</w:t>
      </w:r>
      <w:r w:rsidR="000530CB">
        <w:rPr>
          <w:rFonts w:ascii="Times New Roman" w:hAnsi="Times New Roman" w:cs="Times New Roman"/>
          <w:sz w:val="28"/>
          <w:szCs w:val="28"/>
        </w:rPr>
        <w:t xml:space="preserve"> </w:t>
      </w:r>
      <w:r w:rsidR="000500D2">
        <w:rPr>
          <w:rFonts w:ascii="Times New Roman" w:hAnsi="Times New Roman" w:cs="Times New Roman"/>
          <w:sz w:val="28"/>
          <w:szCs w:val="28"/>
        </w:rPr>
        <w:t xml:space="preserve">А простые поэты – </w:t>
      </w:r>
      <w:r w:rsidR="00E2441E">
        <w:rPr>
          <w:rFonts w:ascii="Times New Roman" w:hAnsi="Times New Roman" w:cs="Times New Roman"/>
          <w:sz w:val="28"/>
          <w:szCs w:val="28"/>
        </w:rPr>
        <w:t xml:space="preserve">ну, Глазков, </w:t>
      </w:r>
      <w:r w:rsidR="000500D2">
        <w:rPr>
          <w:rFonts w:ascii="Times New Roman" w:hAnsi="Times New Roman" w:cs="Times New Roman"/>
          <w:sz w:val="28"/>
          <w:szCs w:val="28"/>
        </w:rPr>
        <w:t>знаешь поэта Глазкова?</w:t>
      </w:r>
    </w:p>
    <w:p w:rsidR="00534F33" w:rsidRDefault="00534F3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lastRenderedPageBreak/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Нет, Глазкова не знаю.</w:t>
      </w:r>
    </w:p>
    <w:p w:rsidR="00534F33" w:rsidRDefault="00534F3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Боже, какая темнота. Ну, Гладков</w:t>
      </w:r>
      <w:r w:rsidR="00857D5A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Глазков. Но</w:t>
      </w:r>
      <w:r w:rsidR="00840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по-моему</w:t>
      </w:r>
      <w:r w:rsidR="00840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что-то такое</w:t>
      </w:r>
      <w:r w:rsidR="00E244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033">
        <w:rPr>
          <w:rFonts w:ascii="Times New Roman" w:hAnsi="Times New Roman" w:cs="Times New Roman"/>
          <w:sz w:val="28"/>
          <w:szCs w:val="28"/>
        </w:rPr>
        <w:t>Вот н</w:t>
      </w:r>
      <w:r>
        <w:rPr>
          <w:rFonts w:ascii="Times New Roman" w:hAnsi="Times New Roman" w:cs="Times New Roman"/>
          <w:sz w:val="28"/>
          <w:szCs w:val="28"/>
        </w:rPr>
        <w:t>едавно о</w:t>
      </w:r>
      <w:r w:rsidR="00840033">
        <w:rPr>
          <w:rFonts w:ascii="Times New Roman" w:hAnsi="Times New Roman" w:cs="Times New Roman"/>
          <w:sz w:val="28"/>
          <w:szCs w:val="28"/>
        </w:rPr>
        <w:t>н умер</w:t>
      </w:r>
      <w:r>
        <w:rPr>
          <w:rFonts w:ascii="Times New Roman" w:hAnsi="Times New Roman" w:cs="Times New Roman"/>
          <w:sz w:val="28"/>
          <w:szCs w:val="28"/>
        </w:rPr>
        <w:t xml:space="preserve">, московский поэт. </w:t>
      </w:r>
      <w:r w:rsidR="00E2441E">
        <w:rPr>
          <w:rFonts w:ascii="Times New Roman" w:hAnsi="Times New Roman" w:cs="Times New Roman"/>
          <w:sz w:val="28"/>
          <w:szCs w:val="28"/>
        </w:rPr>
        <w:t xml:space="preserve"> </w:t>
      </w:r>
      <w:r w:rsidR="00857D5A">
        <w:rPr>
          <w:rFonts w:ascii="Times New Roman" w:hAnsi="Times New Roman" w:cs="Times New Roman"/>
          <w:sz w:val="28"/>
          <w:szCs w:val="28"/>
        </w:rPr>
        <w:t>Нет?</w:t>
      </w:r>
    </w:p>
    <w:p w:rsidR="00857D5A" w:rsidRDefault="00857D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EC7AAF" w:rsidRDefault="00857D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033">
        <w:rPr>
          <w:rFonts w:ascii="Times New Roman" w:hAnsi="Times New Roman" w:cs="Times New Roman"/>
          <w:sz w:val="28"/>
          <w:szCs w:val="28"/>
        </w:rPr>
        <w:t xml:space="preserve">Очень простые такие стихи.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2F43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329">
        <w:rPr>
          <w:rFonts w:ascii="Times New Roman" w:hAnsi="Times New Roman" w:cs="Times New Roman"/>
          <w:sz w:val="28"/>
          <w:szCs w:val="28"/>
        </w:rPr>
        <w:t>вот видишь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2F4329" w:rsidRPr="002F432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люди</w:t>
      </w:r>
      <w:r w:rsidR="002F4329" w:rsidRPr="002F432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 разных плоскостях просто</w:t>
      </w:r>
      <w:r w:rsidR="00840033">
        <w:rPr>
          <w:rFonts w:ascii="Times New Roman" w:hAnsi="Times New Roman" w:cs="Times New Roman"/>
          <w:sz w:val="28"/>
          <w:szCs w:val="28"/>
        </w:rPr>
        <w:t xml:space="preserve">. Вот тогда я </w:t>
      </w:r>
      <w:r w:rsidR="002F4329">
        <w:rPr>
          <w:rFonts w:ascii="Times New Roman" w:hAnsi="Times New Roman" w:cs="Times New Roman"/>
          <w:sz w:val="28"/>
          <w:szCs w:val="28"/>
        </w:rPr>
        <w:t xml:space="preserve">ещё </w:t>
      </w:r>
      <w:r w:rsidR="00840033">
        <w:rPr>
          <w:rFonts w:ascii="Times New Roman" w:hAnsi="Times New Roman" w:cs="Times New Roman"/>
          <w:sz w:val="28"/>
          <w:szCs w:val="28"/>
        </w:rPr>
        <w:t xml:space="preserve">обратил </w:t>
      </w:r>
      <w:r w:rsidR="002F4329" w:rsidRPr="002F4329">
        <w:rPr>
          <w:rFonts w:ascii="Times New Roman" w:hAnsi="Times New Roman" w:cs="Times New Roman"/>
          <w:sz w:val="28"/>
          <w:szCs w:val="28"/>
        </w:rPr>
        <w:t>[</w:t>
      </w:r>
      <w:r w:rsidR="00840033">
        <w:rPr>
          <w:rFonts w:ascii="Times New Roman" w:hAnsi="Times New Roman" w:cs="Times New Roman"/>
          <w:sz w:val="28"/>
          <w:szCs w:val="28"/>
        </w:rPr>
        <w:t>внимание</w:t>
      </w:r>
      <w:r w:rsidR="002F4329" w:rsidRPr="002F4329">
        <w:rPr>
          <w:rFonts w:ascii="Times New Roman" w:hAnsi="Times New Roman" w:cs="Times New Roman"/>
          <w:sz w:val="28"/>
          <w:szCs w:val="28"/>
        </w:rPr>
        <w:t xml:space="preserve">] </w:t>
      </w:r>
      <w:r w:rsidR="002F4329">
        <w:rPr>
          <w:rFonts w:ascii="Times New Roman" w:hAnsi="Times New Roman" w:cs="Times New Roman"/>
          <w:sz w:val="28"/>
          <w:szCs w:val="28"/>
        </w:rPr>
        <w:t>на это слово «ИТР», что ИТРы как бы виноваты. Хотя</w:t>
      </w:r>
      <w:r w:rsidR="00840033">
        <w:rPr>
          <w:rFonts w:ascii="Times New Roman" w:hAnsi="Times New Roman" w:cs="Times New Roman"/>
          <w:sz w:val="28"/>
          <w:szCs w:val="28"/>
        </w:rPr>
        <w:t xml:space="preserve"> почему виноваты? Ну, тем не менее…</w:t>
      </w:r>
      <w:r w:rsidR="00CD1267">
        <w:rPr>
          <w:rFonts w:ascii="Times New Roman" w:hAnsi="Times New Roman" w:cs="Times New Roman"/>
          <w:sz w:val="28"/>
          <w:szCs w:val="28"/>
        </w:rPr>
        <w:t xml:space="preserve"> </w:t>
      </w:r>
      <w:r w:rsidR="00840033">
        <w:rPr>
          <w:rFonts w:ascii="Times New Roman" w:hAnsi="Times New Roman" w:cs="Times New Roman"/>
          <w:sz w:val="28"/>
          <w:szCs w:val="28"/>
        </w:rPr>
        <w:t xml:space="preserve">И вот здесь у Михайлова тоже, значит, </w:t>
      </w:r>
      <w:commentRangeStart w:id="19"/>
      <w:r w:rsidR="00840033">
        <w:rPr>
          <w:rFonts w:ascii="Times New Roman" w:hAnsi="Times New Roman" w:cs="Times New Roman"/>
          <w:sz w:val="28"/>
          <w:szCs w:val="28"/>
        </w:rPr>
        <w:t xml:space="preserve">ИТРы.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8"/>
      <w:r w:rsidR="00CD1267">
        <w:rPr>
          <w:rStyle w:val="a3"/>
        </w:rPr>
        <w:commentReference w:id="18"/>
      </w:r>
      <w:r w:rsidR="00CD1267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9"/>
      <w:r w:rsidR="002F4329">
        <w:rPr>
          <w:rStyle w:val="a3"/>
        </w:rPr>
        <w:commentReference w:id="19"/>
      </w:r>
      <w:r w:rsidR="002F4329">
        <w:rPr>
          <w:rFonts w:ascii="Times New Roman" w:hAnsi="Times New Roman" w:cs="Times New Roman"/>
          <w:sz w:val="28"/>
          <w:szCs w:val="28"/>
        </w:rPr>
        <w:t>А</w:t>
      </w:r>
      <w:r w:rsidR="008D204A">
        <w:rPr>
          <w:rFonts w:ascii="Times New Roman" w:hAnsi="Times New Roman" w:cs="Times New Roman"/>
          <w:sz w:val="28"/>
          <w:szCs w:val="28"/>
        </w:rPr>
        <w:t xml:space="preserve"> потом – кстати, к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вопросу о том, кому нравятся </w:t>
      </w:r>
      <w:r w:rsidR="00187150">
        <w:rPr>
          <w:rFonts w:ascii="Times New Roman" w:hAnsi="Times New Roman" w:cs="Times New Roman"/>
          <w:sz w:val="28"/>
          <w:szCs w:val="28"/>
        </w:rPr>
        <w:t xml:space="preserve">какие </w:t>
      </w:r>
      <w:r w:rsidR="00A953BA" w:rsidRPr="00931250">
        <w:rPr>
          <w:rFonts w:ascii="Times New Roman" w:hAnsi="Times New Roman" w:cs="Times New Roman"/>
          <w:sz w:val="28"/>
          <w:szCs w:val="28"/>
        </w:rPr>
        <w:t>художники</w:t>
      </w:r>
      <w:r w:rsidR="008D204A">
        <w:rPr>
          <w:rFonts w:ascii="Times New Roman" w:hAnsi="Times New Roman" w:cs="Times New Roman"/>
          <w:sz w:val="28"/>
          <w:szCs w:val="28"/>
        </w:rPr>
        <w:t>, – я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сделал выставку в ВТО</w:t>
      </w:r>
      <w:r w:rsidR="008D204A">
        <w:rPr>
          <w:rStyle w:val="ac"/>
          <w:rFonts w:ascii="Times New Roman" w:hAnsi="Times New Roman" w:cs="Times New Roman"/>
          <w:sz w:val="28"/>
          <w:szCs w:val="28"/>
        </w:rPr>
        <w:footnoteReference w:id="8"/>
      </w:r>
      <w:r w:rsidR="00A953BA" w:rsidRPr="00931250">
        <w:rPr>
          <w:rFonts w:ascii="Times New Roman" w:hAnsi="Times New Roman" w:cs="Times New Roman"/>
          <w:sz w:val="28"/>
          <w:szCs w:val="28"/>
        </w:rPr>
        <w:t>. Сделал совершенно случайно: я был</w:t>
      </w:r>
      <w:r w:rsidR="00A27A01">
        <w:rPr>
          <w:rFonts w:ascii="Times New Roman" w:hAnsi="Times New Roman" w:cs="Times New Roman"/>
          <w:sz w:val="28"/>
          <w:szCs w:val="28"/>
        </w:rPr>
        <w:t>,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с одной стороны</w:t>
      </w:r>
      <w:r w:rsidR="00A27A01">
        <w:rPr>
          <w:rFonts w:ascii="Times New Roman" w:hAnsi="Times New Roman" w:cs="Times New Roman"/>
          <w:sz w:val="28"/>
          <w:szCs w:val="28"/>
        </w:rPr>
        <w:t>,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непонятный </w:t>
      </w:r>
      <w:r w:rsidR="00EB6F1D">
        <w:rPr>
          <w:rFonts w:ascii="Times New Roman" w:hAnsi="Times New Roman" w:cs="Times New Roman"/>
          <w:sz w:val="28"/>
          <w:szCs w:val="28"/>
        </w:rPr>
        <w:t>«</w:t>
      </w:r>
      <w:r w:rsidR="00A953BA" w:rsidRPr="00931250">
        <w:rPr>
          <w:rFonts w:ascii="Times New Roman" w:hAnsi="Times New Roman" w:cs="Times New Roman"/>
          <w:sz w:val="28"/>
          <w:szCs w:val="28"/>
        </w:rPr>
        <w:t>левый</w:t>
      </w:r>
      <w:r w:rsidR="00EB6F1D">
        <w:rPr>
          <w:rFonts w:ascii="Times New Roman" w:hAnsi="Times New Roman" w:cs="Times New Roman"/>
          <w:sz w:val="28"/>
          <w:szCs w:val="28"/>
        </w:rPr>
        <w:t>»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художник, </w:t>
      </w:r>
      <w:r w:rsidR="00187150">
        <w:rPr>
          <w:rFonts w:ascii="Times New Roman" w:hAnsi="Times New Roman" w:cs="Times New Roman"/>
          <w:sz w:val="28"/>
          <w:szCs w:val="28"/>
        </w:rPr>
        <w:t xml:space="preserve">а </w:t>
      </w:r>
      <w:r w:rsidR="00A953BA" w:rsidRPr="00931250">
        <w:rPr>
          <w:rFonts w:ascii="Times New Roman" w:hAnsi="Times New Roman" w:cs="Times New Roman"/>
          <w:sz w:val="28"/>
          <w:szCs w:val="28"/>
        </w:rPr>
        <w:t>с другой</w:t>
      </w:r>
      <w:r w:rsidR="00187150">
        <w:rPr>
          <w:rFonts w:ascii="Times New Roman" w:hAnsi="Times New Roman" w:cs="Times New Roman"/>
          <w:sz w:val="28"/>
          <w:szCs w:val="28"/>
        </w:rPr>
        <w:t xml:space="preserve"> стороны</w:t>
      </w:r>
      <w:r w:rsidR="00A27A01">
        <w:rPr>
          <w:rFonts w:ascii="Times New Roman" w:hAnsi="Times New Roman" w:cs="Times New Roman"/>
          <w:sz w:val="28"/>
          <w:szCs w:val="28"/>
        </w:rPr>
        <w:t xml:space="preserve"> –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непонятный театральный художник</w:t>
      </w:r>
      <w:r w:rsidR="00187150">
        <w:rPr>
          <w:rFonts w:ascii="Times New Roman" w:hAnsi="Times New Roman" w:cs="Times New Roman"/>
          <w:sz w:val="28"/>
          <w:szCs w:val="28"/>
        </w:rPr>
        <w:t>. То есть, я не был все время театральны</w:t>
      </w:r>
      <w:r w:rsidR="007B0347">
        <w:rPr>
          <w:rFonts w:ascii="Times New Roman" w:hAnsi="Times New Roman" w:cs="Times New Roman"/>
          <w:sz w:val="28"/>
          <w:szCs w:val="28"/>
        </w:rPr>
        <w:t>й</w:t>
      </w:r>
      <w:r w:rsidR="00187150">
        <w:rPr>
          <w:rFonts w:ascii="Times New Roman" w:hAnsi="Times New Roman" w:cs="Times New Roman"/>
          <w:sz w:val="28"/>
          <w:szCs w:val="28"/>
        </w:rPr>
        <w:t xml:space="preserve"> художник</w:t>
      </w:r>
      <w:r w:rsidR="00B55CF0">
        <w:rPr>
          <w:rFonts w:ascii="Times New Roman" w:hAnsi="Times New Roman" w:cs="Times New Roman"/>
          <w:sz w:val="28"/>
          <w:szCs w:val="28"/>
        </w:rPr>
        <w:t>, к</w:t>
      </w:r>
      <w:r w:rsidR="00187150">
        <w:rPr>
          <w:rFonts w:ascii="Times New Roman" w:hAnsi="Times New Roman" w:cs="Times New Roman"/>
          <w:sz w:val="28"/>
          <w:szCs w:val="28"/>
        </w:rPr>
        <w:t>ак нормальные люди, как тот же</w:t>
      </w:r>
      <w:r w:rsidR="00A953B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87150">
        <w:rPr>
          <w:rFonts w:ascii="Times New Roman" w:hAnsi="Times New Roman" w:cs="Times New Roman"/>
          <w:sz w:val="28"/>
          <w:szCs w:val="28"/>
        </w:rPr>
        <w:t>Кочергин</w:t>
      </w:r>
      <w:r w:rsidR="007B0347">
        <w:rPr>
          <w:rFonts w:ascii="Times New Roman" w:hAnsi="Times New Roman" w:cs="Times New Roman"/>
          <w:sz w:val="28"/>
          <w:szCs w:val="28"/>
        </w:rPr>
        <w:t>, к</w:t>
      </w:r>
      <w:r w:rsidR="00187150">
        <w:rPr>
          <w:rFonts w:ascii="Times New Roman" w:hAnsi="Times New Roman" w:cs="Times New Roman"/>
          <w:sz w:val="28"/>
          <w:szCs w:val="28"/>
        </w:rPr>
        <w:t>оторый работает в театре и работает</w:t>
      </w:r>
      <w:r w:rsidR="007B0347">
        <w:rPr>
          <w:rFonts w:ascii="Times New Roman" w:hAnsi="Times New Roman" w:cs="Times New Roman"/>
          <w:sz w:val="28"/>
          <w:szCs w:val="28"/>
        </w:rPr>
        <w:t>, и все</w:t>
      </w:r>
      <w:r w:rsidR="00187150">
        <w:rPr>
          <w:rFonts w:ascii="Times New Roman" w:hAnsi="Times New Roman" w:cs="Times New Roman"/>
          <w:sz w:val="28"/>
          <w:szCs w:val="28"/>
        </w:rPr>
        <w:t xml:space="preserve">. </w:t>
      </w:r>
      <w:r w:rsidR="000B2E68">
        <w:rPr>
          <w:rFonts w:ascii="Times New Roman" w:hAnsi="Times New Roman" w:cs="Times New Roman"/>
          <w:sz w:val="28"/>
          <w:szCs w:val="28"/>
        </w:rPr>
        <w:t>Сейчас он стал писать книжки, кстати. И я поэтому</w:t>
      </w:r>
      <w:r w:rsidR="00253E84">
        <w:rPr>
          <w:rFonts w:ascii="Times New Roman" w:hAnsi="Times New Roman" w:cs="Times New Roman"/>
          <w:sz w:val="28"/>
          <w:szCs w:val="28"/>
        </w:rPr>
        <w:t xml:space="preserve"> попал на выставку случайно, потому что кто-то отказался от выставки, другая </w:t>
      </w:r>
      <w:r w:rsidR="00006DCF" w:rsidRPr="00931250">
        <w:rPr>
          <w:rFonts w:ascii="Times New Roman" w:hAnsi="Times New Roman" w:cs="Times New Roman"/>
          <w:sz w:val="28"/>
          <w:szCs w:val="28"/>
        </w:rPr>
        <w:t>девочка ушла в декрет, а еще одна девочка решила</w:t>
      </w:r>
      <w:r w:rsidR="00FF31B2">
        <w:rPr>
          <w:rFonts w:ascii="Times New Roman" w:hAnsi="Times New Roman" w:cs="Times New Roman"/>
          <w:sz w:val="28"/>
          <w:szCs w:val="28"/>
        </w:rPr>
        <w:t>,</w:t>
      </w:r>
      <w:r w:rsidR="00006DCF" w:rsidRPr="00931250">
        <w:rPr>
          <w:rFonts w:ascii="Times New Roman" w:hAnsi="Times New Roman" w:cs="Times New Roman"/>
          <w:sz w:val="28"/>
          <w:szCs w:val="28"/>
        </w:rPr>
        <w:t xml:space="preserve"> что я «свой», потому что </w:t>
      </w:r>
      <w:r w:rsidR="000B2E68">
        <w:rPr>
          <w:rFonts w:ascii="Times New Roman" w:hAnsi="Times New Roman" w:cs="Times New Roman"/>
          <w:sz w:val="28"/>
          <w:szCs w:val="28"/>
        </w:rPr>
        <w:t xml:space="preserve">я </w:t>
      </w:r>
      <w:r w:rsidR="00006DCF" w:rsidRPr="00931250">
        <w:rPr>
          <w:rFonts w:ascii="Times New Roman" w:hAnsi="Times New Roman" w:cs="Times New Roman"/>
          <w:sz w:val="28"/>
          <w:szCs w:val="28"/>
        </w:rPr>
        <w:t xml:space="preserve">хожу выпивать с художником Щегловым, </w:t>
      </w:r>
      <w:r w:rsidR="001B4D7D">
        <w:rPr>
          <w:rFonts w:ascii="Times New Roman" w:hAnsi="Times New Roman" w:cs="Times New Roman"/>
          <w:sz w:val="28"/>
          <w:szCs w:val="28"/>
        </w:rPr>
        <w:t>а он «свой»</w:t>
      </w:r>
      <w:r w:rsidR="00006DCF" w:rsidRPr="00931250">
        <w:rPr>
          <w:rFonts w:ascii="Times New Roman" w:hAnsi="Times New Roman" w:cs="Times New Roman"/>
          <w:sz w:val="28"/>
          <w:szCs w:val="28"/>
        </w:rPr>
        <w:t xml:space="preserve">. А раз я с ним, </w:t>
      </w:r>
      <w:r w:rsidR="001B4D7D">
        <w:rPr>
          <w:rFonts w:ascii="Times New Roman" w:hAnsi="Times New Roman" w:cs="Times New Roman"/>
          <w:sz w:val="28"/>
          <w:szCs w:val="28"/>
        </w:rPr>
        <w:t>значит,</w:t>
      </w:r>
      <w:r w:rsidR="00253E84">
        <w:rPr>
          <w:rFonts w:ascii="Times New Roman" w:hAnsi="Times New Roman" w:cs="Times New Roman"/>
          <w:sz w:val="28"/>
          <w:szCs w:val="28"/>
        </w:rPr>
        <w:t xml:space="preserve"> я тоже </w:t>
      </w:r>
      <w:r w:rsidR="00315BEE">
        <w:rPr>
          <w:rFonts w:ascii="Times New Roman" w:hAnsi="Times New Roman" w:cs="Times New Roman"/>
          <w:sz w:val="28"/>
          <w:szCs w:val="28"/>
        </w:rPr>
        <w:t>«</w:t>
      </w:r>
      <w:r w:rsidR="00253E84">
        <w:rPr>
          <w:rFonts w:ascii="Times New Roman" w:hAnsi="Times New Roman" w:cs="Times New Roman"/>
          <w:sz w:val="28"/>
          <w:szCs w:val="28"/>
        </w:rPr>
        <w:t>свой</w:t>
      </w:r>
      <w:r w:rsidR="00315BEE">
        <w:rPr>
          <w:rFonts w:ascii="Times New Roman" w:hAnsi="Times New Roman" w:cs="Times New Roman"/>
          <w:sz w:val="28"/>
          <w:szCs w:val="28"/>
        </w:rPr>
        <w:t>»</w:t>
      </w:r>
      <w:r w:rsidR="0050476B">
        <w:rPr>
          <w:rFonts w:ascii="Times New Roman" w:hAnsi="Times New Roman" w:cs="Times New Roman"/>
          <w:sz w:val="28"/>
          <w:szCs w:val="28"/>
        </w:rPr>
        <w:t>, понимаешь!</w:t>
      </w:r>
      <w:r w:rsidR="00006DCF" w:rsidRPr="00931250">
        <w:rPr>
          <w:rFonts w:ascii="Times New Roman" w:hAnsi="Times New Roman" w:cs="Times New Roman"/>
          <w:sz w:val="28"/>
          <w:szCs w:val="28"/>
        </w:rPr>
        <w:t xml:space="preserve"> (</w:t>
      </w:r>
      <w:r w:rsidR="00006DCF" w:rsidRPr="00931250">
        <w:rPr>
          <w:rFonts w:ascii="Times New Roman" w:hAnsi="Times New Roman" w:cs="Times New Roman"/>
          <w:i/>
          <w:sz w:val="28"/>
          <w:szCs w:val="28"/>
        </w:rPr>
        <w:t>сме</w:t>
      </w:r>
      <w:r w:rsidR="00EB6F1D">
        <w:rPr>
          <w:rFonts w:ascii="Times New Roman" w:hAnsi="Times New Roman" w:cs="Times New Roman"/>
          <w:i/>
          <w:sz w:val="28"/>
          <w:szCs w:val="28"/>
        </w:rPr>
        <w:t>ется</w:t>
      </w:r>
      <w:r w:rsidR="00006DCF" w:rsidRPr="00931250">
        <w:rPr>
          <w:rFonts w:ascii="Times New Roman" w:hAnsi="Times New Roman" w:cs="Times New Roman"/>
          <w:sz w:val="28"/>
          <w:szCs w:val="28"/>
        </w:rPr>
        <w:t>)</w:t>
      </w:r>
      <w:r w:rsidR="00FF31B2" w:rsidRPr="00931250">
        <w:rPr>
          <w:rFonts w:ascii="Times New Roman" w:hAnsi="Times New Roman" w:cs="Times New Roman"/>
          <w:sz w:val="28"/>
          <w:szCs w:val="28"/>
        </w:rPr>
        <w:t>.</w:t>
      </w:r>
      <w:r w:rsidR="00EB6F1D">
        <w:rPr>
          <w:rFonts w:ascii="Times New Roman" w:hAnsi="Times New Roman" w:cs="Times New Roman"/>
          <w:sz w:val="28"/>
          <w:szCs w:val="28"/>
        </w:rPr>
        <w:t xml:space="preserve"> Как в «Театральном романе», помнишь: «</w:t>
      </w:r>
      <w:r w:rsidR="001B4D7D">
        <w:rPr>
          <w:rFonts w:ascii="Times New Roman" w:hAnsi="Times New Roman" w:cs="Times New Roman"/>
          <w:sz w:val="28"/>
          <w:szCs w:val="28"/>
        </w:rPr>
        <w:t>Э</w:t>
      </w:r>
      <w:r w:rsidR="00EB6F1D">
        <w:rPr>
          <w:rFonts w:ascii="Times New Roman" w:hAnsi="Times New Roman" w:cs="Times New Roman"/>
          <w:sz w:val="28"/>
          <w:szCs w:val="28"/>
        </w:rPr>
        <w:t xml:space="preserve">то «чужой…» </w:t>
      </w:r>
      <w:r w:rsidR="001B4D7D">
        <w:rPr>
          <w:rFonts w:ascii="Times New Roman" w:hAnsi="Times New Roman" w:cs="Times New Roman"/>
          <w:sz w:val="28"/>
          <w:szCs w:val="28"/>
        </w:rPr>
        <w:t>И здесь получилось</w:t>
      </w:r>
      <w:r w:rsidR="00315BEE">
        <w:rPr>
          <w:rFonts w:ascii="Times New Roman" w:hAnsi="Times New Roman" w:cs="Times New Roman"/>
          <w:sz w:val="28"/>
          <w:szCs w:val="28"/>
        </w:rPr>
        <w:t>, ч</w:t>
      </w:r>
      <w:r w:rsidR="001B4D7D">
        <w:rPr>
          <w:rFonts w:ascii="Times New Roman" w:hAnsi="Times New Roman" w:cs="Times New Roman"/>
          <w:sz w:val="28"/>
          <w:szCs w:val="28"/>
        </w:rPr>
        <w:t>то я как бы «свой», и м</w:t>
      </w:r>
      <w:r w:rsidR="006C3F12" w:rsidRPr="00931250">
        <w:rPr>
          <w:rFonts w:ascii="Times New Roman" w:hAnsi="Times New Roman" w:cs="Times New Roman"/>
          <w:sz w:val="28"/>
          <w:szCs w:val="28"/>
        </w:rPr>
        <w:t xml:space="preserve">не дали сделать выставку. </w:t>
      </w:r>
      <w:r w:rsidR="00315BEE">
        <w:rPr>
          <w:rFonts w:ascii="Times New Roman" w:hAnsi="Times New Roman" w:cs="Times New Roman"/>
          <w:sz w:val="28"/>
          <w:szCs w:val="28"/>
        </w:rPr>
        <w:t>И там я, конечно, набил</w:t>
      </w:r>
      <w:r w:rsidR="006C3F1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44A8A">
        <w:rPr>
          <w:rFonts w:ascii="Times New Roman" w:hAnsi="Times New Roman" w:cs="Times New Roman"/>
          <w:sz w:val="28"/>
          <w:szCs w:val="28"/>
        </w:rPr>
        <w:t xml:space="preserve">вот это </w:t>
      </w:r>
      <w:r w:rsidR="006C3F12" w:rsidRPr="00931250">
        <w:rPr>
          <w:rFonts w:ascii="Times New Roman" w:hAnsi="Times New Roman" w:cs="Times New Roman"/>
          <w:sz w:val="28"/>
          <w:szCs w:val="28"/>
        </w:rPr>
        <w:t>все пространство</w:t>
      </w:r>
      <w:r w:rsidR="00BD2976">
        <w:rPr>
          <w:rFonts w:ascii="Times New Roman" w:hAnsi="Times New Roman" w:cs="Times New Roman"/>
          <w:sz w:val="28"/>
          <w:szCs w:val="28"/>
        </w:rPr>
        <w:t>:</w:t>
      </w:r>
      <w:r w:rsidR="006C3F12" w:rsidRPr="00931250">
        <w:rPr>
          <w:rFonts w:ascii="Times New Roman" w:hAnsi="Times New Roman" w:cs="Times New Roman"/>
          <w:sz w:val="28"/>
          <w:szCs w:val="28"/>
        </w:rPr>
        <w:t xml:space="preserve"> в три этажа</w:t>
      </w:r>
      <w:r w:rsidR="00BD2976">
        <w:rPr>
          <w:rFonts w:ascii="Times New Roman" w:hAnsi="Times New Roman" w:cs="Times New Roman"/>
          <w:sz w:val="28"/>
          <w:szCs w:val="28"/>
        </w:rPr>
        <w:t>,</w:t>
      </w:r>
      <w:r w:rsidR="006C3F12" w:rsidRPr="00931250">
        <w:rPr>
          <w:rFonts w:ascii="Times New Roman" w:hAnsi="Times New Roman" w:cs="Times New Roman"/>
          <w:sz w:val="28"/>
          <w:szCs w:val="28"/>
        </w:rPr>
        <w:t xml:space="preserve"> до потолка</w:t>
      </w:r>
      <w:r w:rsidR="00BD2976">
        <w:rPr>
          <w:rFonts w:ascii="Times New Roman" w:hAnsi="Times New Roman" w:cs="Times New Roman"/>
          <w:sz w:val="28"/>
          <w:szCs w:val="28"/>
        </w:rPr>
        <w:t xml:space="preserve"> картины висели</w:t>
      </w:r>
      <w:r w:rsidR="006C3F12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BD2976">
        <w:rPr>
          <w:rFonts w:ascii="Times New Roman" w:hAnsi="Times New Roman" w:cs="Times New Roman"/>
          <w:sz w:val="28"/>
          <w:szCs w:val="28"/>
        </w:rPr>
        <w:t xml:space="preserve">А «театр» </w:t>
      </w:r>
      <w:r w:rsidR="00E74AF0">
        <w:rPr>
          <w:rFonts w:ascii="Times New Roman" w:hAnsi="Times New Roman" w:cs="Times New Roman"/>
          <w:sz w:val="28"/>
          <w:szCs w:val="28"/>
        </w:rPr>
        <w:t>–</w:t>
      </w:r>
      <w:r w:rsidR="00844A8A">
        <w:rPr>
          <w:rFonts w:ascii="Times New Roman" w:hAnsi="Times New Roman" w:cs="Times New Roman"/>
          <w:sz w:val="28"/>
          <w:szCs w:val="28"/>
        </w:rPr>
        <w:t xml:space="preserve"> </w:t>
      </w:r>
      <w:r w:rsidR="00BD2976">
        <w:rPr>
          <w:rFonts w:ascii="Times New Roman" w:hAnsi="Times New Roman" w:cs="Times New Roman"/>
          <w:sz w:val="28"/>
          <w:szCs w:val="28"/>
        </w:rPr>
        <w:t>на</w:t>
      </w:r>
      <w:r w:rsidR="00844A8A">
        <w:rPr>
          <w:rFonts w:ascii="Times New Roman" w:hAnsi="Times New Roman" w:cs="Times New Roman"/>
          <w:sz w:val="28"/>
          <w:szCs w:val="28"/>
        </w:rPr>
        <w:t xml:space="preserve"> </w:t>
      </w:r>
      <w:r w:rsidR="00BD2976">
        <w:rPr>
          <w:rFonts w:ascii="Times New Roman" w:hAnsi="Times New Roman" w:cs="Times New Roman"/>
          <w:sz w:val="28"/>
          <w:szCs w:val="28"/>
        </w:rPr>
        <w:t xml:space="preserve"> подмакетники</w:t>
      </w:r>
      <w:r w:rsidR="00EC7AAF">
        <w:rPr>
          <w:rFonts w:ascii="Times New Roman" w:hAnsi="Times New Roman" w:cs="Times New Roman"/>
          <w:sz w:val="28"/>
          <w:szCs w:val="28"/>
        </w:rPr>
        <w:t xml:space="preserve"> (з</w:t>
      </w:r>
      <w:r w:rsidR="00BD2976">
        <w:rPr>
          <w:rFonts w:ascii="Times New Roman" w:hAnsi="Times New Roman" w:cs="Times New Roman"/>
          <w:sz w:val="28"/>
          <w:szCs w:val="28"/>
        </w:rPr>
        <w:t>наешь, под макеты ставят такие специальные тумбы</w:t>
      </w:r>
      <w:r w:rsidR="00EC7AAF">
        <w:rPr>
          <w:rFonts w:ascii="Times New Roman" w:hAnsi="Times New Roman" w:cs="Times New Roman"/>
          <w:sz w:val="28"/>
          <w:szCs w:val="28"/>
        </w:rPr>
        <w:t>). Но на подмакетники</w:t>
      </w:r>
      <w:r w:rsidR="00BD2976">
        <w:rPr>
          <w:rFonts w:ascii="Times New Roman" w:hAnsi="Times New Roman" w:cs="Times New Roman"/>
          <w:sz w:val="28"/>
          <w:szCs w:val="28"/>
        </w:rPr>
        <w:t xml:space="preserve"> </w:t>
      </w:r>
      <w:r w:rsidR="00393D1F" w:rsidRPr="00931250">
        <w:rPr>
          <w:rFonts w:ascii="Times New Roman" w:hAnsi="Times New Roman" w:cs="Times New Roman"/>
          <w:sz w:val="28"/>
          <w:szCs w:val="28"/>
        </w:rPr>
        <w:t>я поставил эскизы</w:t>
      </w:r>
      <w:r w:rsidR="00957DFD">
        <w:rPr>
          <w:rFonts w:ascii="Times New Roman" w:hAnsi="Times New Roman" w:cs="Times New Roman"/>
          <w:sz w:val="28"/>
          <w:szCs w:val="28"/>
        </w:rPr>
        <w:t xml:space="preserve">, и это </w:t>
      </w:r>
      <w:r w:rsidR="00EC7AAF">
        <w:rPr>
          <w:rFonts w:ascii="Times New Roman" w:hAnsi="Times New Roman" w:cs="Times New Roman"/>
          <w:sz w:val="28"/>
          <w:szCs w:val="28"/>
        </w:rPr>
        <w:t>была как бы шутка такая</w:t>
      </w:r>
      <w:r w:rsidR="00393D1F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EC7AAF">
        <w:rPr>
          <w:rFonts w:ascii="Times New Roman" w:hAnsi="Times New Roman" w:cs="Times New Roman"/>
          <w:sz w:val="28"/>
          <w:szCs w:val="28"/>
        </w:rPr>
        <w:t>ирония</w:t>
      </w:r>
      <w:r w:rsidR="00957DFD">
        <w:rPr>
          <w:rFonts w:ascii="Times New Roman" w:hAnsi="Times New Roman" w:cs="Times New Roman"/>
          <w:sz w:val="28"/>
          <w:szCs w:val="28"/>
        </w:rPr>
        <w:t>: что театр не макетный, а вот такой.</w:t>
      </w:r>
      <w:r w:rsidR="00EC7A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95D" w:rsidRDefault="006F295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FD0C1A">
        <w:rPr>
          <w:rFonts w:ascii="Times New Roman" w:hAnsi="Times New Roman" w:cs="Times New Roman"/>
          <w:sz w:val="28"/>
          <w:szCs w:val="28"/>
        </w:rPr>
        <w:t xml:space="preserve">Оля Саваренская </w:t>
      </w:r>
      <w:r w:rsidR="00957DFD">
        <w:rPr>
          <w:rFonts w:ascii="Times New Roman" w:hAnsi="Times New Roman" w:cs="Times New Roman"/>
          <w:sz w:val="28"/>
          <w:szCs w:val="28"/>
        </w:rPr>
        <w:t>сказала</w:t>
      </w:r>
      <w:r w:rsidR="0000457E">
        <w:rPr>
          <w:rFonts w:ascii="Times New Roman" w:hAnsi="Times New Roman" w:cs="Times New Roman"/>
          <w:sz w:val="28"/>
          <w:szCs w:val="28"/>
        </w:rPr>
        <w:t>, чтобы я</w:t>
      </w:r>
      <w:r w:rsidR="00957DFD">
        <w:rPr>
          <w:rFonts w:ascii="Times New Roman" w:hAnsi="Times New Roman" w:cs="Times New Roman"/>
          <w:sz w:val="28"/>
          <w:szCs w:val="28"/>
        </w:rPr>
        <w:t xml:space="preserve"> </w:t>
      </w:r>
      <w:r w:rsidR="0000457E">
        <w:rPr>
          <w:rFonts w:ascii="Times New Roman" w:hAnsi="Times New Roman" w:cs="Times New Roman"/>
          <w:sz w:val="28"/>
          <w:szCs w:val="28"/>
        </w:rPr>
        <w:t>позвал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 Бажанова из Москвы. </w:t>
      </w:r>
      <w:r>
        <w:rPr>
          <w:rFonts w:ascii="Times New Roman" w:hAnsi="Times New Roman" w:cs="Times New Roman"/>
          <w:sz w:val="28"/>
          <w:szCs w:val="28"/>
        </w:rPr>
        <w:t xml:space="preserve">Саваренскую тоже не знаешь? </w:t>
      </w:r>
    </w:p>
    <w:p w:rsidR="006F295D" w:rsidRDefault="006F295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Знаю, знаю. </w:t>
      </w:r>
    </w:p>
    <w:p w:rsidR="004D040C" w:rsidRDefault="006F295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033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 w:rsidR="003A00C7">
        <w:rPr>
          <w:rFonts w:ascii="Times New Roman" w:hAnsi="Times New Roman" w:cs="Times New Roman"/>
          <w:sz w:val="28"/>
          <w:szCs w:val="28"/>
        </w:rPr>
        <w:t xml:space="preserve"> Потому что ты [нрзб], ты имеешь право, они тебе позовут сами</w:t>
      </w:r>
      <w:r w:rsidR="00463CF8">
        <w:rPr>
          <w:rFonts w:ascii="Times New Roman" w:hAnsi="Times New Roman" w:cs="Times New Roman"/>
          <w:sz w:val="28"/>
          <w:szCs w:val="28"/>
        </w:rPr>
        <w:t>,</w:t>
      </w:r>
      <w:r w:rsidR="003A00C7">
        <w:rPr>
          <w:rFonts w:ascii="Times New Roman" w:hAnsi="Times New Roman" w:cs="Times New Roman"/>
          <w:sz w:val="28"/>
          <w:szCs w:val="28"/>
        </w:rPr>
        <w:t xml:space="preserve"> </w:t>
      </w:r>
      <w:r w:rsidR="00463CF8">
        <w:rPr>
          <w:rFonts w:ascii="Times New Roman" w:hAnsi="Times New Roman" w:cs="Times New Roman"/>
          <w:sz w:val="28"/>
          <w:szCs w:val="28"/>
        </w:rPr>
        <w:t>скажи</w:t>
      </w:r>
      <w:r w:rsidR="0000457E">
        <w:rPr>
          <w:rFonts w:ascii="Times New Roman" w:hAnsi="Times New Roman" w:cs="Times New Roman"/>
          <w:sz w:val="28"/>
          <w:szCs w:val="28"/>
        </w:rPr>
        <w:t xml:space="preserve"> </w:t>
      </w:r>
      <w:r w:rsidR="00456AFF">
        <w:rPr>
          <w:rFonts w:ascii="Times New Roman" w:hAnsi="Times New Roman" w:cs="Times New Roman"/>
          <w:sz w:val="28"/>
          <w:szCs w:val="28"/>
        </w:rPr>
        <w:t>референтке, и она позовет</w:t>
      </w:r>
      <w:r w:rsidR="00FD0C1A">
        <w:rPr>
          <w:rFonts w:ascii="Times New Roman" w:hAnsi="Times New Roman" w:cs="Times New Roman"/>
          <w:sz w:val="28"/>
          <w:szCs w:val="28"/>
        </w:rPr>
        <w:t xml:space="preserve">. Я прихожу, говорю: вот, мне сказали, что надо позвать </w:t>
      </w:r>
      <w:r w:rsidR="00FF3CA2">
        <w:rPr>
          <w:rFonts w:ascii="Times New Roman" w:hAnsi="Times New Roman" w:cs="Times New Roman"/>
          <w:sz w:val="28"/>
          <w:szCs w:val="28"/>
        </w:rPr>
        <w:t>Леонида Бажанова</w:t>
      </w:r>
      <w:r w:rsidR="00463CF8">
        <w:rPr>
          <w:rFonts w:ascii="Times New Roman" w:hAnsi="Times New Roman" w:cs="Times New Roman"/>
          <w:sz w:val="28"/>
          <w:szCs w:val="28"/>
        </w:rPr>
        <w:t xml:space="preserve"> из Москвы.</w:t>
      </w:r>
      <w:r w:rsidR="00FF3CA2">
        <w:rPr>
          <w:rFonts w:ascii="Times New Roman" w:hAnsi="Times New Roman" w:cs="Times New Roman"/>
          <w:sz w:val="28"/>
          <w:szCs w:val="28"/>
        </w:rPr>
        <w:t xml:space="preserve"> </w:t>
      </w:r>
      <w:r w:rsidR="00FF3CA2" w:rsidRPr="00FF3CA2">
        <w:rPr>
          <w:rFonts w:ascii="Times New Roman" w:hAnsi="Times New Roman" w:cs="Times New Roman"/>
          <w:sz w:val="28"/>
          <w:szCs w:val="28"/>
        </w:rPr>
        <w:t>[</w:t>
      </w:r>
      <w:r w:rsidR="0000457E">
        <w:rPr>
          <w:rFonts w:ascii="Times New Roman" w:hAnsi="Times New Roman" w:cs="Times New Roman"/>
          <w:sz w:val="28"/>
          <w:szCs w:val="28"/>
        </w:rPr>
        <w:t>И м</w:t>
      </w:r>
      <w:r w:rsidR="00FF3CA2">
        <w:rPr>
          <w:rFonts w:ascii="Times New Roman" w:hAnsi="Times New Roman" w:cs="Times New Roman"/>
          <w:sz w:val="28"/>
          <w:szCs w:val="28"/>
        </w:rPr>
        <w:t>не говорят</w:t>
      </w:r>
      <w:r w:rsidR="00FF3CA2" w:rsidRPr="0000457E">
        <w:rPr>
          <w:rFonts w:ascii="Times New Roman" w:hAnsi="Times New Roman" w:cs="Times New Roman"/>
          <w:sz w:val="28"/>
          <w:szCs w:val="28"/>
        </w:rPr>
        <w:t>]</w:t>
      </w:r>
      <w:r w:rsidR="0000457E">
        <w:rPr>
          <w:rFonts w:ascii="Times New Roman" w:hAnsi="Times New Roman" w:cs="Times New Roman"/>
          <w:sz w:val="28"/>
          <w:szCs w:val="28"/>
        </w:rPr>
        <w:t>: «Хорошо</w:t>
      </w:r>
      <w:r w:rsidR="00463CF8">
        <w:rPr>
          <w:rFonts w:ascii="Times New Roman" w:hAnsi="Times New Roman" w:cs="Times New Roman"/>
          <w:sz w:val="28"/>
          <w:szCs w:val="28"/>
        </w:rPr>
        <w:t>. Записываю</w:t>
      </w:r>
      <w:r w:rsidR="0000457E">
        <w:rPr>
          <w:rFonts w:ascii="Times New Roman" w:hAnsi="Times New Roman" w:cs="Times New Roman"/>
          <w:sz w:val="28"/>
          <w:szCs w:val="28"/>
        </w:rPr>
        <w:t xml:space="preserve">». </w:t>
      </w:r>
      <w:r w:rsidR="00FF3CA2">
        <w:rPr>
          <w:rFonts w:ascii="Times New Roman" w:hAnsi="Times New Roman" w:cs="Times New Roman"/>
          <w:sz w:val="28"/>
          <w:szCs w:val="28"/>
        </w:rPr>
        <w:t xml:space="preserve">И </w:t>
      </w:r>
      <w:r w:rsidR="00463CF8">
        <w:rPr>
          <w:rFonts w:ascii="Times New Roman" w:hAnsi="Times New Roman" w:cs="Times New Roman"/>
          <w:sz w:val="28"/>
          <w:szCs w:val="28"/>
        </w:rPr>
        <w:t>неожиданно</w:t>
      </w:r>
      <w:r w:rsidR="00FF3CA2">
        <w:rPr>
          <w:rFonts w:ascii="Times New Roman" w:hAnsi="Times New Roman" w:cs="Times New Roman"/>
          <w:sz w:val="28"/>
          <w:szCs w:val="28"/>
        </w:rPr>
        <w:t xml:space="preserve"> приезжает </w:t>
      </w:r>
      <w:r w:rsidR="00463CF8">
        <w:rPr>
          <w:rFonts w:ascii="Times New Roman" w:hAnsi="Times New Roman" w:cs="Times New Roman"/>
          <w:sz w:val="28"/>
          <w:szCs w:val="28"/>
        </w:rPr>
        <w:t xml:space="preserve">ко мне </w:t>
      </w:r>
      <w:r w:rsidR="00FF3CA2">
        <w:rPr>
          <w:rFonts w:ascii="Times New Roman" w:hAnsi="Times New Roman" w:cs="Times New Roman"/>
          <w:sz w:val="28"/>
          <w:szCs w:val="28"/>
        </w:rPr>
        <w:t>Бажанов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. Я с ним не был знаком. </w:t>
      </w:r>
      <w:r w:rsidR="008A7F92">
        <w:rPr>
          <w:rFonts w:ascii="Times New Roman" w:hAnsi="Times New Roman" w:cs="Times New Roman"/>
          <w:sz w:val="28"/>
          <w:szCs w:val="28"/>
        </w:rPr>
        <w:t xml:space="preserve">Ты знаешь, кто </w:t>
      </w:r>
      <w:r w:rsidR="00502B74">
        <w:rPr>
          <w:rFonts w:ascii="Times New Roman" w:hAnsi="Times New Roman" w:cs="Times New Roman"/>
          <w:sz w:val="28"/>
          <w:szCs w:val="28"/>
        </w:rPr>
        <w:t>такой Бажанов</w:t>
      </w:r>
      <w:r w:rsidR="008A7F92">
        <w:rPr>
          <w:rFonts w:ascii="Times New Roman" w:hAnsi="Times New Roman" w:cs="Times New Roman"/>
          <w:sz w:val="28"/>
          <w:szCs w:val="28"/>
        </w:rPr>
        <w:t>?</w:t>
      </w:r>
      <w:r w:rsidR="00502B74">
        <w:rPr>
          <w:rFonts w:ascii="Times New Roman" w:hAnsi="Times New Roman" w:cs="Times New Roman"/>
          <w:sz w:val="28"/>
          <w:szCs w:val="28"/>
        </w:rPr>
        <w:t xml:space="preserve"> Не знаешь?</w:t>
      </w:r>
      <w:r w:rsidR="008A7F92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502B74">
        <w:rPr>
          <w:rFonts w:ascii="Times New Roman" w:hAnsi="Times New Roman" w:cs="Times New Roman"/>
          <w:sz w:val="28"/>
          <w:szCs w:val="28"/>
        </w:rPr>
        <w:t>, в</w:t>
      </w:r>
      <w:r w:rsidR="008A7F92">
        <w:rPr>
          <w:rFonts w:ascii="Times New Roman" w:hAnsi="Times New Roman" w:cs="Times New Roman"/>
          <w:sz w:val="28"/>
          <w:szCs w:val="28"/>
        </w:rPr>
        <w:t xml:space="preserve"> советское время он был </w:t>
      </w:r>
      <w:r w:rsidR="00502B74">
        <w:rPr>
          <w:rFonts w:ascii="Times New Roman" w:hAnsi="Times New Roman" w:cs="Times New Roman"/>
          <w:sz w:val="28"/>
          <w:szCs w:val="28"/>
        </w:rPr>
        <w:t>как бы</w:t>
      </w:r>
      <w:r w:rsidR="008A7F92">
        <w:rPr>
          <w:rFonts w:ascii="Times New Roman" w:hAnsi="Times New Roman" w:cs="Times New Roman"/>
          <w:sz w:val="28"/>
          <w:szCs w:val="28"/>
        </w:rPr>
        <w:t xml:space="preserve"> антисоветчик! (</w:t>
      </w:r>
      <w:r w:rsidR="008A7F92" w:rsidRPr="008A7F92">
        <w:rPr>
          <w:rFonts w:ascii="Times New Roman" w:hAnsi="Times New Roman" w:cs="Times New Roman"/>
          <w:i/>
          <w:sz w:val="28"/>
          <w:szCs w:val="28"/>
        </w:rPr>
        <w:t>смеется</w:t>
      </w:r>
      <w:r w:rsidR="008A7F92">
        <w:rPr>
          <w:rFonts w:ascii="Times New Roman" w:hAnsi="Times New Roman" w:cs="Times New Roman"/>
          <w:sz w:val="28"/>
          <w:szCs w:val="28"/>
        </w:rPr>
        <w:t xml:space="preserve">). Такой 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известный искусствовед, потом был </w:t>
      </w:r>
      <w:r w:rsidR="00EB6F1D">
        <w:rPr>
          <w:rFonts w:ascii="Times New Roman" w:hAnsi="Times New Roman" w:cs="Times New Roman"/>
          <w:sz w:val="28"/>
          <w:szCs w:val="28"/>
        </w:rPr>
        <w:t>зам</w:t>
      </w:r>
      <w:r w:rsidR="00953025" w:rsidRPr="00931250">
        <w:rPr>
          <w:rFonts w:ascii="Times New Roman" w:hAnsi="Times New Roman" w:cs="Times New Roman"/>
          <w:sz w:val="28"/>
          <w:szCs w:val="28"/>
        </w:rPr>
        <w:t>министр</w:t>
      </w:r>
      <w:r w:rsidR="00EB6F1D">
        <w:rPr>
          <w:rFonts w:ascii="Times New Roman" w:hAnsi="Times New Roman" w:cs="Times New Roman"/>
          <w:sz w:val="28"/>
          <w:szCs w:val="28"/>
        </w:rPr>
        <w:t>а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502B74">
        <w:rPr>
          <w:rFonts w:ascii="Times New Roman" w:hAnsi="Times New Roman" w:cs="Times New Roman"/>
          <w:sz w:val="28"/>
          <w:szCs w:val="28"/>
        </w:rPr>
        <w:t xml:space="preserve">когда Швыдкой был министром, </w:t>
      </w:r>
      <w:r w:rsidR="008A7F92">
        <w:rPr>
          <w:rFonts w:ascii="Times New Roman" w:hAnsi="Times New Roman" w:cs="Times New Roman"/>
          <w:sz w:val="28"/>
          <w:szCs w:val="28"/>
        </w:rPr>
        <w:t>занимался музеями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502B74">
        <w:rPr>
          <w:rFonts w:ascii="Times New Roman" w:hAnsi="Times New Roman" w:cs="Times New Roman"/>
          <w:sz w:val="28"/>
          <w:szCs w:val="28"/>
        </w:rPr>
        <w:t xml:space="preserve">главный по музеям (они все говорили: </w:t>
      </w:r>
      <w:r w:rsidR="00840033" w:rsidRPr="00840033">
        <w:rPr>
          <w:rFonts w:ascii="Times New Roman" w:hAnsi="Times New Roman" w:cs="Times New Roman"/>
          <w:i/>
          <w:sz w:val="28"/>
          <w:szCs w:val="28"/>
        </w:rPr>
        <w:t>«</w:t>
      </w:r>
      <w:r w:rsidR="00502B74" w:rsidRPr="00840033">
        <w:rPr>
          <w:rFonts w:ascii="Times New Roman" w:hAnsi="Times New Roman" w:cs="Times New Roman"/>
          <w:i/>
          <w:sz w:val="28"/>
          <w:szCs w:val="28"/>
        </w:rPr>
        <w:t>Бажанов сказал, Бажанов сказал!</w:t>
      </w:r>
      <w:r w:rsidR="00840033" w:rsidRPr="00840033">
        <w:rPr>
          <w:rFonts w:ascii="Times New Roman" w:hAnsi="Times New Roman" w:cs="Times New Roman"/>
          <w:i/>
          <w:sz w:val="28"/>
          <w:szCs w:val="28"/>
        </w:rPr>
        <w:t>»</w:t>
      </w:r>
      <w:r w:rsidR="00502B74">
        <w:rPr>
          <w:rFonts w:ascii="Times New Roman" w:hAnsi="Times New Roman" w:cs="Times New Roman"/>
          <w:sz w:val="28"/>
          <w:szCs w:val="28"/>
        </w:rPr>
        <w:t>) А</w:t>
      </w:r>
      <w:r w:rsidR="00953025" w:rsidRPr="00931250">
        <w:rPr>
          <w:rFonts w:ascii="Times New Roman" w:hAnsi="Times New Roman" w:cs="Times New Roman"/>
          <w:sz w:val="28"/>
          <w:szCs w:val="28"/>
        </w:rPr>
        <w:t xml:space="preserve"> сейчас он директор ЦСИ </w:t>
      </w:r>
      <w:r w:rsidR="00995A96">
        <w:rPr>
          <w:rFonts w:ascii="Times New Roman" w:hAnsi="Times New Roman" w:cs="Times New Roman"/>
          <w:sz w:val="28"/>
          <w:szCs w:val="28"/>
        </w:rPr>
        <w:t>- Ц</w:t>
      </w:r>
      <w:r w:rsidR="00953025" w:rsidRPr="00931250">
        <w:rPr>
          <w:rFonts w:ascii="Times New Roman" w:hAnsi="Times New Roman" w:cs="Times New Roman"/>
          <w:sz w:val="28"/>
          <w:szCs w:val="28"/>
        </w:rPr>
        <w:t>ентр современного искусства</w:t>
      </w:r>
      <w:r w:rsidR="00995A96">
        <w:rPr>
          <w:rFonts w:ascii="Times New Roman" w:hAnsi="Times New Roman" w:cs="Times New Roman"/>
          <w:sz w:val="28"/>
          <w:szCs w:val="28"/>
        </w:rPr>
        <w:t xml:space="preserve"> в Москве</w:t>
      </w:r>
      <w:r w:rsidR="00953025" w:rsidRPr="00931250">
        <w:rPr>
          <w:rFonts w:ascii="Times New Roman" w:hAnsi="Times New Roman" w:cs="Times New Roman"/>
          <w:sz w:val="28"/>
          <w:szCs w:val="28"/>
        </w:rPr>
        <w:t>.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00169">
        <w:rPr>
          <w:rFonts w:ascii="Times New Roman" w:hAnsi="Times New Roman" w:cs="Times New Roman"/>
          <w:sz w:val="28"/>
          <w:szCs w:val="28"/>
        </w:rPr>
        <w:t>Пока он был замминистра, он себе это так пробил. Это недалеко от Зоопарка, и ж</w:t>
      </w:r>
      <w:r w:rsidR="007A4DD6" w:rsidRPr="00931250">
        <w:rPr>
          <w:rFonts w:ascii="Times New Roman" w:hAnsi="Times New Roman" w:cs="Times New Roman"/>
          <w:sz w:val="28"/>
          <w:szCs w:val="28"/>
        </w:rPr>
        <w:t>ивет</w:t>
      </w:r>
      <w:r w:rsidR="00C00169">
        <w:rPr>
          <w:rFonts w:ascii="Times New Roman" w:hAnsi="Times New Roman" w:cs="Times New Roman"/>
          <w:sz w:val="28"/>
          <w:szCs w:val="28"/>
        </w:rPr>
        <w:t xml:space="preserve"> он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 на Малой </w:t>
      </w:r>
      <w:r w:rsidR="00FF31B2">
        <w:rPr>
          <w:rFonts w:ascii="Times New Roman" w:hAnsi="Times New Roman" w:cs="Times New Roman"/>
          <w:sz w:val="28"/>
          <w:szCs w:val="28"/>
        </w:rPr>
        <w:t>Г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рузинской улице. </w:t>
      </w:r>
      <w:r w:rsidR="00C00169">
        <w:rPr>
          <w:rFonts w:ascii="Times New Roman" w:hAnsi="Times New Roman" w:cs="Times New Roman"/>
          <w:sz w:val="28"/>
          <w:szCs w:val="28"/>
        </w:rPr>
        <w:t>В общем, мы с ним стали общаться, и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 вот он приехал, посмотрел выставку и сказал: «Поразительно как ты скрывался, что я </w:t>
      </w:r>
      <w:r w:rsidR="00EB6F1D">
        <w:rPr>
          <w:rFonts w:ascii="Times New Roman" w:hAnsi="Times New Roman" w:cs="Times New Roman"/>
          <w:sz w:val="28"/>
          <w:szCs w:val="28"/>
        </w:rPr>
        <w:t>тебя никогда не знал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?» Он знает всех художников Советского </w:t>
      </w:r>
      <w:r w:rsidR="00F55A9A">
        <w:rPr>
          <w:rFonts w:ascii="Times New Roman" w:hAnsi="Times New Roman" w:cs="Times New Roman"/>
          <w:sz w:val="28"/>
          <w:szCs w:val="28"/>
        </w:rPr>
        <w:t>С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оюза. Я ему </w:t>
      </w:r>
      <w:r w:rsidR="00995A96">
        <w:rPr>
          <w:rFonts w:ascii="Times New Roman" w:hAnsi="Times New Roman" w:cs="Times New Roman"/>
          <w:sz w:val="28"/>
          <w:szCs w:val="28"/>
        </w:rPr>
        <w:t xml:space="preserve">говорю: давай я тебя </w:t>
      </w:r>
      <w:r w:rsidR="007A4DD6" w:rsidRPr="00931250">
        <w:rPr>
          <w:rFonts w:ascii="Times New Roman" w:hAnsi="Times New Roman" w:cs="Times New Roman"/>
          <w:sz w:val="28"/>
          <w:szCs w:val="28"/>
        </w:rPr>
        <w:t>познаком</w:t>
      </w:r>
      <w:r w:rsidR="00995A96">
        <w:rPr>
          <w:rFonts w:ascii="Times New Roman" w:hAnsi="Times New Roman" w:cs="Times New Roman"/>
          <w:sz w:val="28"/>
          <w:szCs w:val="28"/>
        </w:rPr>
        <w:t>лю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 с Гришей Эпельбаумом</w:t>
      </w:r>
      <w:r w:rsidR="00F55A9A">
        <w:rPr>
          <w:rFonts w:ascii="Times New Roman" w:hAnsi="Times New Roman" w:cs="Times New Roman"/>
          <w:sz w:val="28"/>
          <w:szCs w:val="28"/>
        </w:rPr>
        <w:t xml:space="preserve">. Он говорит: «Не надо, потому что я знаю всех художников. </w:t>
      </w:r>
      <w:r w:rsidR="002B2154">
        <w:rPr>
          <w:rFonts w:ascii="Times New Roman" w:hAnsi="Times New Roman" w:cs="Times New Roman"/>
          <w:sz w:val="28"/>
          <w:szCs w:val="28"/>
        </w:rPr>
        <w:t>Потому что в Лианозове мне рассказывают про Петрова, живущего во Владивостоке, например,</w:t>
      </w:r>
      <w:r w:rsidR="00CC4BED">
        <w:rPr>
          <w:rFonts w:ascii="Times New Roman" w:hAnsi="Times New Roman" w:cs="Times New Roman"/>
          <w:sz w:val="28"/>
          <w:szCs w:val="28"/>
        </w:rPr>
        <w:t xml:space="preserve"> и я знаю про Петрова. А другие рассказывают еще про кого-то. И я знаю примерно всех – хороших художников, настоящих».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B0FCF">
        <w:rPr>
          <w:rFonts w:ascii="Times New Roman" w:hAnsi="Times New Roman" w:cs="Times New Roman"/>
          <w:sz w:val="28"/>
          <w:szCs w:val="28"/>
        </w:rPr>
        <w:t>Потому что они рассказывают – ему. А раз</w:t>
      </w:r>
      <w:r w:rsidR="00E11A12">
        <w:rPr>
          <w:rFonts w:ascii="Times New Roman" w:hAnsi="Times New Roman" w:cs="Times New Roman"/>
          <w:sz w:val="28"/>
          <w:szCs w:val="28"/>
        </w:rPr>
        <w:t xml:space="preserve">, говорит, </w:t>
      </w:r>
      <w:r w:rsidR="00DA47FA">
        <w:rPr>
          <w:rFonts w:ascii="Times New Roman" w:hAnsi="Times New Roman" w:cs="Times New Roman"/>
          <w:sz w:val="28"/>
          <w:szCs w:val="28"/>
        </w:rPr>
        <w:t>мне</w:t>
      </w:r>
      <w:r w:rsidR="00E11A12">
        <w:rPr>
          <w:rFonts w:ascii="Times New Roman" w:hAnsi="Times New Roman" w:cs="Times New Roman"/>
          <w:sz w:val="28"/>
          <w:szCs w:val="28"/>
        </w:rPr>
        <w:t xml:space="preserve"> </w:t>
      </w:r>
      <w:r w:rsidR="00DA47FA">
        <w:rPr>
          <w:rFonts w:ascii="Times New Roman" w:hAnsi="Times New Roman" w:cs="Times New Roman"/>
          <w:sz w:val="28"/>
          <w:szCs w:val="28"/>
        </w:rPr>
        <w:t>о нем</w:t>
      </w:r>
      <w:r w:rsidR="00AB0FCF">
        <w:rPr>
          <w:rFonts w:ascii="Times New Roman" w:hAnsi="Times New Roman" w:cs="Times New Roman"/>
          <w:sz w:val="28"/>
          <w:szCs w:val="28"/>
        </w:rPr>
        <w:t xml:space="preserve"> не рассказывали</w:t>
      </w:r>
      <w:r w:rsidR="00DA47FA">
        <w:rPr>
          <w:rFonts w:ascii="Times New Roman" w:hAnsi="Times New Roman" w:cs="Times New Roman"/>
          <w:sz w:val="28"/>
          <w:szCs w:val="28"/>
        </w:rPr>
        <w:t xml:space="preserve">, значит, его нету. И вот </w:t>
      </w:r>
      <w:r w:rsidR="00D52C86">
        <w:rPr>
          <w:rFonts w:ascii="Times New Roman" w:hAnsi="Times New Roman" w:cs="Times New Roman"/>
          <w:sz w:val="28"/>
          <w:szCs w:val="28"/>
        </w:rPr>
        <w:t xml:space="preserve">единственный </w:t>
      </w:r>
      <w:r w:rsidR="00DA47FA">
        <w:rPr>
          <w:rFonts w:ascii="Times New Roman" w:hAnsi="Times New Roman" w:cs="Times New Roman"/>
          <w:sz w:val="28"/>
          <w:szCs w:val="28"/>
        </w:rPr>
        <w:t>только ты</w:t>
      </w:r>
      <w:r w:rsidR="00E21D0D">
        <w:rPr>
          <w:rFonts w:ascii="Times New Roman" w:hAnsi="Times New Roman" w:cs="Times New Roman"/>
          <w:sz w:val="28"/>
          <w:szCs w:val="28"/>
        </w:rPr>
        <w:t xml:space="preserve">, - это он </w:t>
      </w:r>
      <w:r w:rsidR="00D52C86">
        <w:rPr>
          <w:rFonts w:ascii="Times New Roman" w:hAnsi="Times New Roman" w:cs="Times New Roman"/>
          <w:sz w:val="28"/>
          <w:szCs w:val="28"/>
        </w:rPr>
        <w:t xml:space="preserve">мне </w:t>
      </w:r>
      <w:r w:rsidR="00E21D0D">
        <w:rPr>
          <w:rFonts w:ascii="Times New Roman" w:hAnsi="Times New Roman" w:cs="Times New Roman"/>
          <w:sz w:val="28"/>
          <w:szCs w:val="28"/>
        </w:rPr>
        <w:t xml:space="preserve">говорит, - </w:t>
      </w:r>
      <w:r w:rsidR="00E11A12">
        <w:rPr>
          <w:rFonts w:ascii="Times New Roman" w:hAnsi="Times New Roman" w:cs="Times New Roman"/>
          <w:sz w:val="28"/>
          <w:szCs w:val="28"/>
        </w:rPr>
        <w:t>кто прошел мимо. Я, говорит, удивляюсь этому</w:t>
      </w:r>
      <w:r w:rsidR="00995A96">
        <w:rPr>
          <w:rFonts w:ascii="Times New Roman" w:hAnsi="Times New Roman" w:cs="Times New Roman"/>
          <w:sz w:val="28"/>
          <w:szCs w:val="28"/>
        </w:rPr>
        <w:t>»</w:t>
      </w:r>
      <w:r w:rsidR="00E11A12">
        <w:rPr>
          <w:rFonts w:ascii="Times New Roman" w:hAnsi="Times New Roman" w:cs="Times New Roman"/>
          <w:sz w:val="28"/>
          <w:szCs w:val="28"/>
        </w:rPr>
        <w:t xml:space="preserve">. </w:t>
      </w:r>
      <w:r w:rsidR="00D52C86">
        <w:rPr>
          <w:rFonts w:ascii="Times New Roman" w:hAnsi="Times New Roman" w:cs="Times New Roman"/>
          <w:sz w:val="28"/>
          <w:szCs w:val="28"/>
        </w:rPr>
        <w:t xml:space="preserve">Комплимент. Потом мы там выпивали, ясное дело, и я  </w:t>
      </w:r>
      <w:r w:rsidR="004D040C">
        <w:rPr>
          <w:rFonts w:ascii="Times New Roman" w:hAnsi="Times New Roman" w:cs="Times New Roman"/>
          <w:sz w:val="28"/>
          <w:szCs w:val="28"/>
        </w:rPr>
        <w:t>п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отом провел </w:t>
      </w:r>
      <w:r w:rsidR="004D040C" w:rsidRPr="00931250">
        <w:rPr>
          <w:rFonts w:ascii="Times New Roman" w:hAnsi="Times New Roman" w:cs="Times New Roman"/>
          <w:sz w:val="28"/>
          <w:szCs w:val="28"/>
        </w:rPr>
        <w:t xml:space="preserve">его </w:t>
      </w:r>
      <w:r w:rsidR="007A4DD6" w:rsidRPr="00931250">
        <w:rPr>
          <w:rFonts w:ascii="Times New Roman" w:hAnsi="Times New Roman" w:cs="Times New Roman"/>
          <w:sz w:val="28"/>
          <w:szCs w:val="28"/>
        </w:rPr>
        <w:t>по мастерским Лу</w:t>
      </w:r>
      <w:r w:rsidR="00FF31B2">
        <w:rPr>
          <w:rFonts w:ascii="Times New Roman" w:hAnsi="Times New Roman" w:cs="Times New Roman"/>
          <w:sz w:val="28"/>
          <w:szCs w:val="28"/>
        </w:rPr>
        <w:t>к</w:t>
      </w:r>
      <w:r w:rsidR="007A4DD6" w:rsidRPr="00931250">
        <w:rPr>
          <w:rFonts w:ascii="Times New Roman" w:hAnsi="Times New Roman" w:cs="Times New Roman"/>
          <w:sz w:val="28"/>
          <w:szCs w:val="28"/>
        </w:rPr>
        <w:t xml:space="preserve">ки 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7A4DD6" w:rsidRPr="00931250">
        <w:rPr>
          <w:rFonts w:ascii="Times New Roman" w:hAnsi="Times New Roman" w:cs="Times New Roman"/>
          <w:sz w:val="28"/>
          <w:szCs w:val="28"/>
        </w:rPr>
        <w:t>Михайлова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E21D0D">
        <w:rPr>
          <w:rFonts w:ascii="Times New Roman" w:hAnsi="Times New Roman" w:cs="Times New Roman"/>
          <w:sz w:val="28"/>
          <w:szCs w:val="28"/>
        </w:rPr>
        <w:t>О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н </w:t>
      </w:r>
      <w:r w:rsidR="004D040C">
        <w:rPr>
          <w:rFonts w:ascii="Times New Roman" w:hAnsi="Times New Roman" w:cs="Times New Roman"/>
          <w:sz w:val="28"/>
          <w:szCs w:val="28"/>
        </w:rPr>
        <w:t xml:space="preserve">мне </w:t>
      </w:r>
      <w:r w:rsidR="00A35C1B" w:rsidRPr="00931250">
        <w:rPr>
          <w:rFonts w:ascii="Times New Roman" w:hAnsi="Times New Roman" w:cs="Times New Roman"/>
          <w:sz w:val="28"/>
          <w:szCs w:val="28"/>
        </w:rPr>
        <w:t>сказал</w:t>
      </w:r>
      <w:r w:rsidR="004D040C">
        <w:rPr>
          <w:rFonts w:ascii="Times New Roman" w:hAnsi="Times New Roman" w:cs="Times New Roman"/>
          <w:sz w:val="28"/>
          <w:szCs w:val="28"/>
        </w:rPr>
        <w:t>: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52C86">
        <w:rPr>
          <w:rFonts w:ascii="Times New Roman" w:hAnsi="Times New Roman" w:cs="Times New Roman"/>
          <w:sz w:val="28"/>
          <w:szCs w:val="28"/>
        </w:rPr>
        <w:t>«Ты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F31B2">
        <w:rPr>
          <w:rFonts w:ascii="Times New Roman" w:hAnsi="Times New Roman" w:cs="Times New Roman"/>
          <w:sz w:val="28"/>
          <w:szCs w:val="28"/>
        </w:rPr>
        <w:t>–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великий художник</w:t>
      </w:r>
      <w:r w:rsidR="00D52C86">
        <w:rPr>
          <w:rFonts w:ascii="Times New Roman" w:hAnsi="Times New Roman" w:cs="Times New Roman"/>
          <w:sz w:val="28"/>
          <w:szCs w:val="28"/>
        </w:rPr>
        <w:t>»</w:t>
      </w:r>
      <w:r w:rsidR="00A35C1B" w:rsidRPr="00931250">
        <w:rPr>
          <w:rFonts w:ascii="Times New Roman" w:hAnsi="Times New Roman" w:cs="Times New Roman"/>
          <w:sz w:val="28"/>
          <w:szCs w:val="28"/>
        </w:rPr>
        <w:t>.</w:t>
      </w:r>
      <w:r w:rsidR="00D52C86">
        <w:rPr>
          <w:rFonts w:ascii="Times New Roman" w:hAnsi="Times New Roman" w:cs="Times New Roman"/>
          <w:sz w:val="28"/>
          <w:szCs w:val="28"/>
        </w:rPr>
        <w:t xml:space="preserve"> Это он мне сказал</w:t>
      </w:r>
      <w:r w:rsidR="004D040C">
        <w:rPr>
          <w:rFonts w:ascii="Times New Roman" w:hAnsi="Times New Roman" w:cs="Times New Roman"/>
          <w:sz w:val="28"/>
          <w:szCs w:val="28"/>
        </w:rPr>
        <w:t>!</w:t>
      </w:r>
      <w:r w:rsidR="00D52C86">
        <w:rPr>
          <w:rFonts w:ascii="Times New Roman" w:hAnsi="Times New Roman" w:cs="Times New Roman"/>
          <w:sz w:val="28"/>
          <w:szCs w:val="28"/>
        </w:rPr>
        <w:t xml:space="preserve"> 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Я </w:t>
      </w:r>
      <w:r w:rsidR="004D040C">
        <w:rPr>
          <w:rFonts w:ascii="Times New Roman" w:hAnsi="Times New Roman" w:cs="Times New Roman"/>
          <w:sz w:val="28"/>
          <w:szCs w:val="28"/>
        </w:rPr>
        <w:t>говорю</w:t>
      </w:r>
      <w:r w:rsidR="00A35C1B" w:rsidRPr="00931250">
        <w:rPr>
          <w:rFonts w:ascii="Times New Roman" w:hAnsi="Times New Roman" w:cs="Times New Roman"/>
          <w:sz w:val="28"/>
          <w:szCs w:val="28"/>
        </w:rPr>
        <w:t>: «</w:t>
      </w:r>
      <w:r w:rsidR="004D040C">
        <w:rPr>
          <w:rFonts w:ascii="Times New Roman" w:hAnsi="Times New Roman" w:cs="Times New Roman"/>
          <w:sz w:val="28"/>
          <w:szCs w:val="28"/>
        </w:rPr>
        <w:t xml:space="preserve">Леня! Подожди! </w:t>
      </w:r>
      <w:r w:rsidR="00A35C1B" w:rsidRPr="00931250">
        <w:rPr>
          <w:rFonts w:ascii="Times New Roman" w:hAnsi="Times New Roman" w:cs="Times New Roman"/>
          <w:sz w:val="28"/>
          <w:szCs w:val="28"/>
        </w:rPr>
        <w:t>А как же день</w:t>
      </w:r>
      <w:r w:rsidR="00EB6F1D">
        <w:rPr>
          <w:rFonts w:ascii="Times New Roman" w:hAnsi="Times New Roman" w:cs="Times New Roman"/>
          <w:sz w:val="28"/>
          <w:szCs w:val="28"/>
        </w:rPr>
        <w:t>ги?» Он ответил</w:t>
      </w:r>
      <w:r w:rsidR="007133DD" w:rsidRPr="00931250">
        <w:rPr>
          <w:rFonts w:ascii="Times New Roman" w:hAnsi="Times New Roman" w:cs="Times New Roman"/>
          <w:sz w:val="28"/>
          <w:szCs w:val="28"/>
        </w:rPr>
        <w:t>,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что у великих художников денег не бывает</w:t>
      </w:r>
      <w:r w:rsidR="005173DB">
        <w:rPr>
          <w:rFonts w:ascii="Times New Roman" w:hAnsi="Times New Roman" w:cs="Times New Roman"/>
          <w:sz w:val="28"/>
          <w:szCs w:val="28"/>
        </w:rPr>
        <w:t>.</w:t>
      </w:r>
      <w:r w:rsidR="00A35C1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173DB">
        <w:rPr>
          <w:rFonts w:ascii="Times New Roman" w:hAnsi="Times New Roman" w:cs="Times New Roman"/>
          <w:sz w:val="28"/>
          <w:szCs w:val="28"/>
        </w:rPr>
        <w:t>Ч</w:t>
      </w:r>
      <w:r w:rsidR="00A35C1B" w:rsidRPr="00931250">
        <w:rPr>
          <w:rFonts w:ascii="Times New Roman" w:hAnsi="Times New Roman" w:cs="Times New Roman"/>
          <w:sz w:val="28"/>
          <w:szCs w:val="28"/>
        </w:rPr>
        <w:t>то обидно</w:t>
      </w:r>
      <w:r w:rsidR="00EB6F1D">
        <w:rPr>
          <w:rFonts w:ascii="Times New Roman" w:hAnsi="Times New Roman" w:cs="Times New Roman"/>
          <w:sz w:val="28"/>
          <w:szCs w:val="28"/>
        </w:rPr>
        <w:t xml:space="preserve"> </w:t>
      </w:r>
      <w:r w:rsidR="004D040C">
        <w:rPr>
          <w:rFonts w:ascii="Times New Roman" w:hAnsi="Times New Roman" w:cs="Times New Roman"/>
          <w:sz w:val="28"/>
          <w:szCs w:val="28"/>
        </w:rPr>
        <w:t>на самом деле</w:t>
      </w:r>
      <w:r w:rsidR="00EB6F1D" w:rsidRPr="00C55EC1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FE2EEE" w:rsidRPr="00931250">
        <w:rPr>
          <w:rFonts w:ascii="Times New Roman" w:hAnsi="Times New Roman" w:cs="Times New Roman"/>
          <w:sz w:val="28"/>
          <w:szCs w:val="28"/>
        </w:rPr>
        <w:t>.</w:t>
      </w:r>
      <w:r w:rsidR="00EB6F1D">
        <w:rPr>
          <w:rFonts w:ascii="Times New Roman" w:hAnsi="Times New Roman" w:cs="Times New Roman"/>
          <w:sz w:val="28"/>
          <w:szCs w:val="28"/>
        </w:rPr>
        <w:t xml:space="preserve"> Вот такой комплимент</w:t>
      </w:r>
      <w:r w:rsidR="004D040C">
        <w:rPr>
          <w:rFonts w:ascii="Times New Roman" w:hAnsi="Times New Roman" w:cs="Times New Roman"/>
          <w:sz w:val="28"/>
          <w:szCs w:val="28"/>
        </w:rPr>
        <w:t xml:space="preserve"> мощный</w:t>
      </w:r>
      <w:r w:rsidR="00EB6F1D">
        <w:rPr>
          <w:rFonts w:ascii="Times New Roman" w:hAnsi="Times New Roman" w:cs="Times New Roman"/>
          <w:sz w:val="28"/>
          <w:szCs w:val="28"/>
        </w:rPr>
        <w:t>. «И вообщ</w:t>
      </w:r>
      <w:r w:rsidR="00FE2EEE">
        <w:rPr>
          <w:rFonts w:ascii="Times New Roman" w:hAnsi="Times New Roman" w:cs="Times New Roman"/>
          <w:sz w:val="28"/>
          <w:szCs w:val="28"/>
        </w:rPr>
        <w:t xml:space="preserve">е, не переживай, - говорит, - </w:t>
      </w:r>
      <w:r w:rsidR="00EB6F1D">
        <w:rPr>
          <w:rFonts w:ascii="Times New Roman" w:hAnsi="Times New Roman" w:cs="Times New Roman"/>
          <w:sz w:val="28"/>
          <w:szCs w:val="28"/>
        </w:rPr>
        <w:t>я тебе буду помогать».</w:t>
      </w:r>
      <w:r w:rsidR="004D040C">
        <w:rPr>
          <w:rFonts w:ascii="Times New Roman" w:hAnsi="Times New Roman" w:cs="Times New Roman"/>
          <w:sz w:val="28"/>
          <w:szCs w:val="28"/>
        </w:rPr>
        <w:t xml:space="preserve"> [нрзб] </w:t>
      </w:r>
    </w:p>
    <w:p w:rsidR="0097020E" w:rsidRPr="002B6C0A" w:rsidRDefault="007133D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В общем, </w:t>
      </w:r>
      <w:r w:rsidR="00025A76">
        <w:rPr>
          <w:rFonts w:ascii="Times New Roman" w:hAnsi="Times New Roman" w:cs="Times New Roman"/>
          <w:sz w:val="28"/>
          <w:szCs w:val="28"/>
        </w:rPr>
        <w:t>все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25A76">
        <w:rPr>
          <w:rFonts w:ascii="Times New Roman" w:hAnsi="Times New Roman" w:cs="Times New Roman"/>
          <w:sz w:val="28"/>
          <w:szCs w:val="28"/>
        </w:rPr>
        <w:t xml:space="preserve">эти </w:t>
      </w:r>
      <w:r w:rsidRPr="00931250">
        <w:rPr>
          <w:rFonts w:ascii="Times New Roman" w:hAnsi="Times New Roman" w:cs="Times New Roman"/>
          <w:sz w:val="28"/>
          <w:szCs w:val="28"/>
        </w:rPr>
        <w:t>фактур</w:t>
      </w:r>
      <w:r w:rsidR="00025A76">
        <w:rPr>
          <w:rFonts w:ascii="Times New Roman" w:hAnsi="Times New Roman" w:cs="Times New Roman"/>
          <w:sz w:val="28"/>
          <w:szCs w:val="28"/>
        </w:rPr>
        <w:t>ы,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текучесть </w:t>
      </w:r>
      <w:r w:rsidR="00025A76">
        <w:rPr>
          <w:rFonts w:ascii="Times New Roman" w:hAnsi="Times New Roman" w:cs="Times New Roman"/>
          <w:sz w:val="28"/>
          <w:szCs w:val="28"/>
        </w:rPr>
        <w:t xml:space="preserve">– в картинах, я имею в виду, </w:t>
      </w:r>
      <w:r w:rsidR="001A461A">
        <w:rPr>
          <w:rFonts w:ascii="Times New Roman" w:hAnsi="Times New Roman" w:cs="Times New Roman"/>
          <w:sz w:val="28"/>
          <w:szCs w:val="28"/>
        </w:rPr>
        <w:t>–</w:t>
      </w:r>
      <w:r w:rsidR="00025A76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 </w:t>
      </w:r>
      <w:r w:rsidR="00CC755C">
        <w:rPr>
          <w:rFonts w:ascii="Times New Roman" w:hAnsi="Times New Roman" w:cs="Times New Roman"/>
          <w:sz w:val="28"/>
          <w:szCs w:val="28"/>
        </w:rPr>
        <w:t>системе</w:t>
      </w:r>
      <w:r w:rsidR="00C144E1" w:rsidRPr="00931250">
        <w:rPr>
          <w:rFonts w:ascii="Times New Roman" w:hAnsi="Times New Roman" w:cs="Times New Roman"/>
          <w:sz w:val="28"/>
          <w:szCs w:val="28"/>
        </w:rPr>
        <w:t xml:space="preserve"> общения втроем </w:t>
      </w:r>
      <w:r w:rsidR="00CC755C" w:rsidRPr="00CC755C">
        <w:rPr>
          <w:rFonts w:ascii="Times New Roman" w:hAnsi="Times New Roman" w:cs="Times New Roman"/>
          <w:sz w:val="28"/>
          <w:szCs w:val="28"/>
        </w:rPr>
        <w:t>[</w:t>
      </w:r>
      <w:r w:rsidR="00C144E1" w:rsidRPr="00931250">
        <w:rPr>
          <w:rFonts w:ascii="Times New Roman" w:hAnsi="Times New Roman" w:cs="Times New Roman"/>
          <w:sz w:val="28"/>
          <w:szCs w:val="28"/>
        </w:rPr>
        <w:t>с Лу</w:t>
      </w:r>
      <w:r w:rsidR="00FE2EEE">
        <w:rPr>
          <w:rFonts w:ascii="Times New Roman" w:hAnsi="Times New Roman" w:cs="Times New Roman"/>
          <w:sz w:val="28"/>
          <w:szCs w:val="28"/>
        </w:rPr>
        <w:t>к</w:t>
      </w:r>
      <w:r w:rsidR="00C144E1" w:rsidRPr="00931250">
        <w:rPr>
          <w:rFonts w:ascii="Times New Roman" w:hAnsi="Times New Roman" w:cs="Times New Roman"/>
          <w:sz w:val="28"/>
          <w:szCs w:val="28"/>
        </w:rPr>
        <w:t>кой и Михайловым</w:t>
      </w:r>
      <w:r w:rsidR="00CC755C" w:rsidRPr="00CC755C">
        <w:rPr>
          <w:rFonts w:ascii="Times New Roman" w:hAnsi="Times New Roman" w:cs="Times New Roman"/>
          <w:sz w:val="28"/>
          <w:szCs w:val="28"/>
        </w:rPr>
        <w:t xml:space="preserve">] </w:t>
      </w:r>
      <w:r w:rsidR="00CC755C">
        <w:rPr>
          <w:rFonts w:ascii="Times New Roman" w:hAnsi="Times New Roman" w:cs="Times New Roman"/>
          <w:sz w:val="28"/>
          <w:szCs w:val="28"/>
        </w:rPr>
        <w:t>«вытанцовывалась»</w:t>
      </w:r>
      <w:r w:rsidR="00C144E1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720881">
        <w:rPr>
          <w:rFonts w:ascii="Times New Roman" w:hAnsi="Times New Roman" w:cs="Times New Roman"/>
          <w:sz w:val="28"/>
          <w:szCs w:val="28"/>
        </w:rPr>
        <w:t>Даже г</w:t>
      </w:r>
      <w:r w:rsidR="00C144E1" w:rsidRPr="00931250">
        <w:rPr>
          <w:rFonts w:ascii="Times New Roman" w:hAnsi="Times New Roman" w:cs="Times New Roman"/>
          <w:sz w:val="28"/>
          <w:szCs w:val="28"/>
        </w:rPr>
        <w:t>оворили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C144E1" w:rsidRPr="00931250">
        <w:rPr>
          <w:rFonts w:ascii="Times New Roman" w:hAnsi="Times New Roman" w:cs="Times New Roman"/>
          <w:sz w:val="28"/>
          <w:szCs w:val="28"/>
        </w:rPr>
        <w:t xml:space="preserve"> что мы </w:t>
      </w:r>
      <w:r w:rsidR="001C2FA5">
        <w:rPr>
          <w:rFonts w:ascii="Times New Roman" w:hAnsi="Times New Roman" w:cs="Times New Roman"/>
          <w:sz w:val="28"/>
          <w:szCs w:val="28"/>
        </w:rPr>
        <w:t>втроем пользуемся одним приемом</w:t>
      </w:r>
      <w:r w:rsidR="003510EA">
        <w:rPr>
          <w:rFonts w:ascii="Times New Roman" w:hAnsi="Times New Roman" w:cs="Times New Roman"/>
          <w:sz w:val="28"/>
          <w:szCs w:val="28"/>
        </w:rPr>
        <w:t xml:space="preserve">. Говорили, </w:t>
      </w:r>
      <w:r w:rsidR="001C2FA5">
        <w:rPr>
          <w:rFonts w:ascii="Times New Roman" w:hAnsi="Times New Roman" w:cs="Times New Roman"/>
          <w:sz w:val="28"/>
          <w:szCs w:val="28"/>
        </w:rPr>
        <w:t xml:space="preserve"> </w:t>
      </w:r>
      <w:r w:rsidR="001C2FA5">
        <w:rPr>
          <w:rFonts w:ascii="Times New Roman" w:hAnsi="Times New Roman" w:cs="Times New Roman"/>
          <w:sz w:val="28"/>
          <w:szCs w:val="28"/>
        </w:rPr>
        <w:lastRenderedPageBreak/>
        <w:t>сни</w:t>
      </w:r>
      <w:r w:rsidR="00CC755C">
        <w:rPr>
          <w:rFonts w:ascii="Times New Roman" w:hAnsi="Times New Roman" w:cs="Times New Roman"/>
          <w:sz w:val="28"/>
          <w:szCs w:val="28"/>
        </w:rPr>
        <w:t>жая</w:t>
      </w:r>
      <w:r w:rsidR="001C2FA5">
        <w:rPr>
          <w:rFonts w:ascii="Times New Roman" w:hAnsi="Times New Roman" w:cs="Times New Roman"/>
          <w:sz w:val="28"/>
          <w:szCs w:val="28"/>
        </w:rPr>
        <w:t xml:space="preserve"> наш уровень</w:t>
      </w:r>
      <w:r w:rsidR="003375CB">
        <w:rPr>
          <w:rFonts w:ascii="Times New Roman" w:hAnsi="Times New Roman" w:cs="Times New Roman"/>
          <w:sz w:val="28"/>
          <w:szCs w:val="28"/>
        </w:rPr>
        <w:t xml:space="preserve"> – про нас гадости говорили таким образом</w:t>
      </w:r>
      <w:r w:rsidR="001C2FA5">
        <w:rPr>
          <w:rFonts w:ascii="Times New Roman" w:hAnsi="Times New Roman" w:cs="Times New Roman"/>
          <w:sz w:val="28"/>
          <w:szCs w:val="28"/>
        </w:rPr>
        <w:t>.</w:t>
      </w:r>
      <w:r w:rsidR="00C144E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375CB">
        <w:rPr>
          <w:rFonts w:ascii="Times New Roman" w:hAnsi="Times New Roman" w:cs="Times New Roman"/>
          <w:sz w:val="28"/>
          <w:szCs w:val="28"/>
        </w:rPr>
        <w:t xml:space="preserve">Причем фактуры делали всякие разные, </w:t>
      </w:r>
      <w:r w:rsidR="008B70CB">
        <w:rPr>
          <w:rFonts w:ascii="Times New Roman" w:hAnsi="Times New Roman" w:cs="Times New Roman"/>
          <w:sz w:val="28"/>
          <w:szCs w:val="28"/>
        </w:rPr>
        <w:t>так как</w:t>
      </w:r>
      <w:r w:rsidR="003375CB">
        <w:rPr>
          <w:rFonts w:ascii="Times New Roman" w:hAnsi="Times New Roman" w:cs="Times New Roman"/>
          <w:sz w:val="28"/>
          <w:szCs w:val="28"/>
        </w:rPr>
        <w:t xml:space="preserve"> </w:t>
      </w:r>
      <w:r w:rsidR="001C2FA5">
        <w:rPr>
          <w:rFonts w:ascii="Times New Roman" w:hAnsi="Times New Roman" w:cs="Times New Roman"/>
          <w:sz w:val="28"/>
          <w:szCs w:val="28"/>
        </w:rPr>
        <w:t xml:space="preserve">я был в театре, </w:t>
      </w:r>
      <w:r w:rsidR="008B70CB">
        <w:rPr>
          <w:rFonts w:ascii="Times New Roman" w:hAnsi="Times New Roman" w:cs="Times New Roman"/>
          <w:sz w:val="28"/>
          <w:szCs w:val="28"/>
        </w:rPr>
        <w:t>а</w:t>
      </w:r>
      <w:r w:rsidR="001C2FA5">
        <w:rPr>
          <w:rFonts w:ascii="Times New Roman" w:hAnsi="Times New Roman" w:cs="Times New Roman"/>
          <w:sz w:val="28"/>
          <w:szCs w:val="28"/>
        </w:rPr>
        <w:t xml:space="preserve"> фактура </w:t>
      </w:r>
      <w:r w:rsidR="008B70CB">
        <w:rPr>
          <w:rFonts w:ascii="Times New Roman" w:hAnsi="Times New Roman" w:cs="Times New Roman"/>
          <w:sz w:val="28"/>
          <w:szCs w:val="28"/>
        </w:rPr>
        <w:t xml:space="preserve">там </w:t>
      </w:r>
      <w:r w:rsidR="001C2FA5">
        <w:rPr>
          <w:rFonts w:ascii="Times New Roman" w:hAnsi="Times New Roman" w:cs="Times New Roman"/>
          <w:sz w:val="28"/>
          <w:szCs w:val="28"/>
        </w:rPr>
        <w:t xml:space="preserve">естественна, </w:t>
      </w:r>
      <w:r w:rsidR="003510EA">
        <w:rPr>
          <w:rFonts w:ascii="Times New Roman" w:hAnsi="Times New Roman" w:cs="Times New Roman"/>
          <w:sz w:val="28"/>
          <w:szCs w:val="28"/>
        </w:rPr>
        <w:t xml:space="preserve">в театре </w:t>
      </w:r>
      <w:r w:rsidR="008B70CB">
        <w:rPr>
          <w:rFonts w:ascii="Times New Roman" w:hAnsi="Times New Roman" w:cs="Times New Roman"/>
          <w:sz w:val="28"/>
          <w:szCs w:val="28"/>
        </w:rPr>
        <w:t xml:space="preserve">это просто общее место – фактура. А вот когда в живописи, то совершенно другая история получается. В общем, </w:t>
      </w:r>
      <w:r w:rsidR="001C2FA5">
        <w:rPr>
          <w:rFonts w:ascii="Times New Roman" w:hAnsi="Times New Roman" w:cs="Times New Roman"/>
          <w:sz w:val="28"/>
          <w:szCs w:val="28"/>
        </w:rPr>
        <w:t>я</w:t>
      </w:r>
      <w:r w:rsidR="004A1C11" w:rsidRPr="00931250">
        <w:rPr>
          <w:rFonts w:ascii="Times New Roman" w:hAnsi="Times New Roman" w:cs="Times New Roman"/>
          <w:sz w:val="28"/>
          <w:szCs w:val="28"/>
        </w:rPr>
        <w:t xml:space="preserve"> пользовался театральными приемами</w:t>
      </w:r>
      <w:r w:rsidR="008B70CB">
        <w:rPr>
          <w:rFonts w:ascii="Times New Roman" w:hAnsi="Times New Roman" w:cs="Times New Roman"/>
          <w:sz w:val="28"/>
          <w:szCs w:val="28"/>
        </w:rPr>
        <w:t xml:space="preserve"> – я так думаю</w:t>
      </w:r>
      <w:r w:rsidR="004A1C11" w:rsidRPr="00931250">
        <w:rPr>
          <w:rFonts w:ascii="Times New Roman" w:hAnsi="Times New Roman" w:cs="Times New Roman"/>
          <w:sz w:val="28"/>
          <w:szCs w:val="28"/>
        </w:rPr>
        <w:t>. Вот здесь есть картина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A1C11" w:rsidRPr="00931250">
        <w:rPr>
          <w:rFonts w:ascii="Times New Roman" w:hAnsi="Times New Roman" w:cs="Times New Roman"/>
          <w:sz w:val="28"/>
          <w:szCs w:val="28"/>
        </w:rPr>
        <w:t>1973 год</w:t>
      </w:r>
      <w:r w:rsidR="00BF77D0">
        <w:rPr>
          <w:rFonts w:ascii="Times New Roman" w:hAnsi="Times New Roman" w:cs="Times New Roman"/>
          <w:sz w:val="28"/>
          <w:szCs w:val="28"/>
        </w:rPr>
        <w:t>а</w:t>
      </w:r>
      <w:r w:rsidR="000B1115" w:rsidRPr="00931250">
        <w:rPr>
          <w:rFonts w:ascii="Times New Roman" w:hAnsi="Times New Roman" w:cs="Times New Roman"/>
          <w:sz w:val="28"/>
          <w:szCs w:val="28"/>
        </w:rPr>
        <w:t>,</w:t>
      </w:r>
      <w:r w:rsidR="004A1C11" w:rsidRPr="00931250">
        <w:rPr>
          <w:rFonts w:ascii="Times New Roman" w:hAnsi="Times New Roman" w:cs="Times New Roman"/>
          <w:sz w:val="28"/>
          <w:szCs w:val="28"/>
        </w:rPr>
        <w:t xml:space="preserve"> «Ночь нежна»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BF77D0">
        <w:rPr>
          <w:rFonts w:ascii="Times New Roman" w:hAnsi="Times New Roman" w:cs="Times New Roman"/>
          <w:sz w:val="28"/>
          <w:szCs w:val="28"/>
        </w:rPr>
        <w:t>такая</w:t>
      </w:r>
      <w:r w:rsidR="00BF77D0" w:rsidRPr="00931250">
        <w:rPr>
          <w:rFonts w:ascii="Times New Roman" w:hAnsi="Times New Roman" w:cs="Times New Roman"/>
          <w:sz w:val="28"/>
          <w:szCs w:val="28"/>
        </w:rPr>
        <w:t xml:space="preserve"> фактурн</w:t>
      </w:r>
      <w:r w:rsidR="00BF77D0">
        <w:rPr>
          <w:rFonts w:ascii="Times New Roman" w:hAnsi="Times New Roman" w:cs="Times New Roman"/>
          <w:sz w:val="28"/>
          <w:szCs w:val="28"/>
        </w:rPr>
        <w:t>ая.</w:t>
      </w:r>
      <w:r w:rsidR="00BF77D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F5115">
        <w:rPr>
          <w:rFonts w:ascii="Times New Roman" w:hAnsi="Times New Roman" w:cs="Times New Roman"/>
          <w:sz w:val="28"/>
          <w:szCs w:val="28"/>
        </w:rPr>
        <w:t>Она у меня даже еще жива</w:t>
      </w:r>
      <w:r w:rsidR="00C40E35">
        <w:rPr>
          <w:rFonts w:ascii="Times New Roman" w:hAnsi="Times New Roman" w:cs="Times New Roman"/>
          <w:sz w:val="28"/>
          <w:szCs w:val="28"/>
        </w:rPr>
        <w:t>, эта картина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F5115">
        <w:rPr>
          <w:rFonts w:ascii="Times New Roman" w:hAnsi="Times New Roman" w:cs="Times New Roman"/>
          <w:sz w:val="28"/>
          <w:szCs w:val="28"/>
        </w:rPr>
        <w:t xml:space="preserve">А потом Михайлов – у него брат 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 скульптор</w:t>
      </w:r>
      <w:r w:rsidR="00C742BC">
        <w:rPr>
          <w:rFonts w:ascii="Times New Roman" w:hAnsi="Times New Roman" w:cs="Times New Roman"/>
          <w:sz w:val="28"/>
          <w:szCs w:val="28"/>
        </w:rPr>
        <w:t>, и он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 сделал фактуру из гипса с клеем. </w:t>
      </w:r>
      <w:r w:rsidR="00C40E35">
        <w:rPr>
          <w:rFonts w:ascii="Times New Roman" w:hAnsi="Times New Roman" w:cs="Times New Roman"/>
          <w:sz w:val="28"/>
          <w:szCs w:val="28"/>
        </w:rPr>
        <w:t>В принципе,</w:t>
      </w:r>
      <w:r w:rsidR="00C742BC">
        <w:rPr>
          <w:rFonts w:ascii="Times New Roman" w:hAnsi="Times New Roman" w:cs="Times New Roman"/>
          <w:sz w:val="28"/>
          <w:szCs w:val="28"/>
        </w:rPr>
        <w:t xml:space="preserve"> такая скульптура – рельеф раскрашенный. 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Мы </w:t>
      </w:r>
      <w:r w:rsidR="002729A8">
        <w:rPr>
          <w:rFonts w:ascii="Times New Roman" w:hAnsi="Times New Roman" w:cs="Times New Roman"/>
          <w:sz w:val="28"/>
          <w:szCs w:val="28"/>
        </w:rPr>
        <w:t xml:space="preserve"> </w:t>
      </w:r>
      <w:r w:rsidR="001C2FA5">
        <w:rPr>
          <w:rFonts w:ascii="Times New Roman" w:hAnsi="Times New Roman" w:cs="Times New Roman"/>
          <w:sz w:val="28"/>
          <w:szCs w:val="28"/>
        </w:rPr>
        <w:t xml:space="preserve">стали называть это </w:t>
      </w:r>
      <w:r w:rsidR="00FE2EEE">
        <w:rPr>
          <w:rFonts w:ascii="Times New Roman" w:hAnsi="Times New Roman" w:cs="Times New Roman"/>
          <w:sz w:val="28"/>
          <w:szCs w:val="28"/>
        </w:rPr>
        <w:t>–</w:t>
      </w:r>
      <w:r w:rsidR="001C2FA5">
        <w:rPr>
          <w:rFonts w:ascii="Times New Roman" w:hAnsi="Times New Roman" w:cs="Times New Roman"/>
          <w:sz w:val="28"/>
          <w:szCs w:val="28"/>
        </w:rPr>
        <w:t xml:space="preserve"> 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цех холодного литья. </w:t>
      </w:r>
      <w:r w:rsidR="0097020E" w:rsidRPr="002B6C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B21" w:rsidRDefault="00C742BC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еще дальше я придумал</w:t>
      </w:r>
      <w:r w:rsidR="00C40E35">
        <w:rPr>
          <w:rFonts w:ascii="Times New Roman" w:hAnsi="Times New Roman" w:cs="Times New Roman"/>
          <w:sz w:val="28"/>
          <w:szCs w:val="28"/>
        </w:rPr>
        <w:t xml:space="preserve">, что это мы делаем такой… </w:t>
      </w:r>
      <w:r w:rsidR="00892489">
        <w:rPr>
          <w:rFonts w:ascii="Times New Roman" w:hAnsi="Times New Roman" w:cs="Times New Roman"/>
          <w:sz w:val="28"/>
          <w:szCs w:val="28"/>
        </w:rPr>
        <w:t>З</w:t>
      </w:r>
      <w:r w:rsidR="00A736EA">
        <w:rPr>
          <w:rFonts w:ascii="Times New Roman" w:hAnsi="Times New Roman" w:cs="Times New Roman"/>
          <w:sz w:val="28"/>
          <w:szCs w:val="28"/>
        </w:rPr>
        <w:t xml:space="preserve">наешь </w:t>
      </w:r>
      <w:r w:rsidR="00892489">
        <w:rPr>
          <w:rFonts w:ascii="Times New Roman" w:hAnsi="Times New Roman" w:cs="Times New Roman"/>
          <w:sz w:val="28"/>
          <w:szCs w:val="28"/>
        </w:rPr>
        <w:t>такую статью</w:t>
      </w:r>
      <w:r w:rsidR="0097020E">
        <w:rPr>
          <w:rFonts w:ascii="Times New Roman" w:hAnsi="Times New Roman" w:cs="Times New Roman"/>
          <w:sz w:val="28"/>
          <w:szCs w:val="28"/>
        </w:rPr>
        <w:t xml:space="preserve"> Тыня</w:t>
      </w:r>
      <w:r w:rsidR="002729A8">
        <w:rPr>
          <w:rFonts w:ascii="Times New Roman" w:hAnsi="Times New Roman" w:cs="Times New Roman"/>
          <w:sz w:val="28"/>
          <w:szCs w:val="28"/>
        </w:rPr>
        <w:t>нова</w:t>
      </w:r>
      <w:r w:rsidR="00892489">
        <w:rPr>
          <w:rFonts w:ascii="Times New Roman" w:hAnsi="Times New Roman" w:cs="Times New Roman"/>
          <w:sz w:val="28"/>
          <w:szCs w:val="28"/>
        </w:rPr>
        <w:t>,</w:t>
      </w:r>
      <w:r w:rsidR="0097020E" w:rsidRPr="0097020E">
        <w:rPr>
          <w:rFonts w:ascii="Times New Roman" w:hAnsi="Times New Roman" w:cs="Times New Roman"/>
          <w:sz w:val="28"/>
          <w:szCs w:val="28"/>
        </w:rPr>
        <w:t xml:space="preserve"> </w:t>
      </w:r>
      <w:r w:rsidR="000B1115" w:rsidRPr="00931250">
        <w:rPr>
          <w:rFonts w:ascii="Times New Roman" w:hAnsi="Times New Roman" w:cs="Times New Roman"/>
          <w:sz w:val="28"/>
          <w:szCs w:val="28"/>
        </w:rPr>
        <w:t>«</w:t>
      </w:r>
      <w:r w:rsidR="002729A8">
        <w:rPr>
          <w:rFonts w:ascii="Times New Roman" w:hAnsi="Times New Roman" w:cs="Times New Roman"/>
          <w:sz w:val="28"/>
          <w:szCs w:val="28"/>
        </w:rPr>
        <w:t>А</w:t>
      </w:r>
      <w:r w:rsidR="000B1115" w:rsidRPr="00931250">
        <w:rPr>
          <w:rFonts w:ascii="Times New Roman" w:hAnsi="Times New Roman" w:cs="Times New Roman"/>
          <w:sz w:val="28"/>
          <w:szCs w:val="28"/>
        </w:rPr>
        <w:t>рхаи</w:t>
      </w:r>
      <w:r w:rsidR="002729A8">
        <w:rPr>
          <w:rFonts w:ascii="Times New Roman" w:hAnsi="Times New Roman" w:cs="Times New Roman"/>
          <w:sz w:val="28"/>
          <w:szCs w:val="28"/>
        </w:rPr>
        <w:t>сты</w:t>
      </w:r>
      <w:r w:rsidR="000B1115" w:rsidRPr="00931250">
        <w:rPr>
          <w:rFonts w:ascii="Times New Roman" w:hAnsi="Times New Roman" w:cs="Times New Roman"/>
          <w:sz w:val="28"/>
          <w:szCs w:val="28"/>
        </w:rPr>
        <w:t xml:space="preserve"> и новатор</w:t>
      </w:r>
      <w:r w:rsidR="002729A8">
        <w:rPr>
          <w:rFonts w:ascii="Times New Roman" w:hAnsi="Times New Roman" w:cs="Times New Roman"/>
          <w:sz w:val="28"/>
          <w:szCs w:val="28"/>
        </w:rPr>
        <w:t>ы</w:t>
      </w:r>
      <w:r w:rsidR="000B1115" w:rsidRPr="00931250">
        <w:rPr>
          <w:rFonts w:ascii="Times New Roman" w:hAnsi="Times New Roman" w:cs="Times New Roman"/>
          <w:sz w:val="28"/>
          <w:szCs w:val="28"/>
        </w:rPr>
        <w:t>»</w:t>
      </w:r>
      <w:r w:rsidR="00892489">
        <w:rPr>
          <w:rFonts w:ascii="Times New Roman" w:hAnsi="Times New Roman" w:cs="Times New Roman"/>
          <w:sz w:val="28"/>
          <w:szCs w:val="28"/>
        </w:rPr>
        <w:t xml:space="preserve">? </w:t>
      </w:r>
      <w:r w:rsidR="004D3850">
        <w:rPr>
          <w:rFonts w:ascii="Times New Roman" w:hAnsi="Times New Roman" w:cs="Times New Roman"/>
          <w:sz w:val="28"/>
          <w:szCs w:val="28"/>
        </w:rPr>
        <w:t>Знаменитая статья, в свое время она была очень важна</w:t>
      </w:r>
      <w:r w:rsidR="00C40E35">
        <w:rPr>
          <w:rFonts w:ascii="Times New Roman" w:hAnsi="Times New Roman" w:cs="Times New Roman"/>
          <w:sz w:val="28"/>
          <w:szCs w:val="28"/>
        </w:rPr>
        <w:t>, потому что архаисты и новаторы очень близки по духу</w:t>
      </w:r>
      <w:r w:rsidR="00F86D2C">
        <w:rPr>
          <w:rFonts w:ascii="Times New Roman" w:hAnsi="Times New Roman" w:cs="Times New Roman"/>
          <w:sz w:val="28"/>
          <w:szCs w:val="28"/>
        </w:rPr>
        <w:t>.</w:t>
      </w:r>
      <w:r w:rsidR="004D3850">
        <w:rPr>
          <w:rFonts w:ascii="Times New Roman" w:hAnsi="Times New Roman" w:cs="Times New Roman"/>
          <w:sz w:val="28"/>
          <w:szCs w:val="28"/>
        </w:rPr>
        <w:t xml:space="preserve"> </w:t>
      </w:r>
      <w:r w:rsidR="00F86D2C">
        <w:rPr>
          <w:rFonts w:ascii="Times New Roman" w:hAnsi="Times New Roman" w:cs="Times New Roman"/>
          <w:sz w:val="28"/>
          <w:szCs w:val="28"/>
        </w:rPr>
        <w:t>П</w:t>
      </w:r>
      <w:r w:rsidR="004D3850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F86D2C">
        <w:rPr>
          <w:rFonts w:ascii="Times New Roman" w:hAnsi="Times New Roman" w:cs="Times New Roman"/>
          <w:sz w:val="28"/>
          <w:szCs w:val="28"/>
        </w:rPr>
        <w:t xml:space="preserve">мы делали как бы «иконы», так как </w:t>
      </w:r>
      <w:r w:rsidR="00976E95">
        <w:rPr>
          <w:rFonts w:ascii="Times New Roman" w:hAnsi="Times New Roman" w:cs="Times New Roman"/>
          <w:sz w:val="28"/>
          <w:szCs w:val="28"/>
        </w:rPr>
        <w:t>это тот же левкас,</w:t>
      </w:r>
      <w:r w:rsidR="004B7676">
        <w:rPr>
          <w:rFonts w:ascii="Times New Roman" w:hAnsi="Times New Roman" w:cs="Times New Roman"/>
          <w:sz w:val="28"/>
          <w:szCs w:val="28"/>
        </w:rPr>
        <w:t xml:space="preserve"> </w:t>
      </w:r>
      <w:r w:rsidR="00F86D2C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C40E35">
        <w:rPr>
          <w:rFonts w:ascii="Times New Roman" w:hAnsi="Times New Roman" w:cs="Times New Roman"/>
          <w:sz w:val="28"/>
          <w:szCs w:val="28"/>
        </w:rPr>
        <w:t xml:space="preserve">он </w:t>
      </w:r>
      <w:r w:rsidR="00913210">
        <w:rPr>
          <w:rFonts w:ascii="Times New Roman" w:hAnsi="Times New Roman" w:cs="Times New Roman"/>
          <w:sz w:val="28"/>
          <w:szCs w:val="28"/>
        </w:rPr>
        <w:t xml:space="preserve">не гладкий, а </w:t>
      </w:r>
      <w:r w:rsidR="00C40E35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F86D2C">
        <w:rPr>
          <w:rFonts w:ascii="Times New Roman" w:hAnsi="Times New Roman" w:cs="Times New Roman"/>
          <w:sz w:val="28"/>
          <w:szCs w:val="28"/>
        </w:rPr>
        <w:t>«возбужденный»</w:t>
      </w:r>
      <w:r w:rsidR="00913210">
        <w:rPr>
          <w:rFonts w:ascii="Times New Roman" w:hAnsi="Times New Roman" w:cs="Times New Roman"/>
          <w:sz w:val="28"/>
          <w:szCs w:val="28"/>
        </w:rPr>
        <w:t xml:space="preserve">, </w:t>
      </w:r>
      <w:r w:rsidR="003D0B21">
        <w:rPr>
          <w:rFonts w:ascii="Times New Roman" w:hAnsi="Times New Roman" w:cs="Times New Roman"/>
          <w:sz w:val="28"/>
          <w:szCs w:val="28"/>
        </w:rPr>
        <w:t xml:space="preserve">в смысле, </w:t>
      </w:r>
      <w:r w:rsidR="00913210">
        <w:rPr>
          <w:rFonts w:ascii="Times New Roman" w:hAnsi="Times New Roman" w:cs="Times New Roman"/>
          <w:sz w:val="28"/>
          <w:szCs w:val="28"/>
        </w:rPr>
        <w:t>комками.</w:t>
      </w:r>
      <w:r w:rsidR="00F86D2C">
        <w:rPr>
          <w:rFonts w:ascii="Times New Roman" w:hAnsi="Times New Roman" w:cs="Times New Roman"/>
          <w:sz w:val="28"/>
          <w:szCs w:val="28"/>
        </w:rPr>
        <w:t xml:space="preserve"> </w:t>
      </w:r>
      <w:r w:rsidR="00A24297">
        <w:rPr>
          <w:rFonts w:ascii="Times New Roman" w:hAnsi="Times New Roman" w:cs="Times New Roman"/>
          <w:sz w:val="28"/>
          <w:szCs w:val="28"/>
        </w:rPr>
        <w:t>Вот и получается этот архаизм и новаторство.</w:t>
      </w:r>
      <w:r w:rsidR="00913210">
        <w:rPr>
          <w:rFonts w:ascii="Times New Roman" w:hAnsi="Times New Roman" w:cs="Times New Roman"/>
          <w:sz w:val="28"/>
          <w:szCs w:val="28"/>
        </w:rPr>
        <w:t xml:space="preserve"> </w:t>
      </w:r>
      <w:r w:rsidR="003D0B21">
        <w:rPr>
          <w:rFonts w:ascii="Times New Roman" w:hAnsi="Times New Roman" w:cs="Times New Roman"/>
          <w:sz w:val="28"/>
          <w:szCs w:val="28"/>
        </w:rPr>
        <w:t>[нрзб]</w:t>
      </w:r>
    </w:p>
    <w:p w:rsidR="001D4679" w:rsidRDefault="00AE262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Потом начал</w:t>
      </w:r>
      <w:r w:rsidR="007616E5">
        <w:rPr>
          <w:rFonts w:ascii="Times New Roman" w:hAnsi="Times New Roman" w:cs="Times New Roman"/>
          <w:sz w:val="28"/>
          <w:szCs w:val="28"/>
        </w:rPr>
        <w:t>ся визг:</w:t>
      </w:r>
      <w:r w:rsidRPr="00931250">
        <w:rPr>
          <w:rFonts w:ascii="Times New Roman" w:hAnsi="Times New Roman" w:cs="Times New Roman"/>
          <w:sz w:val="28"/>
          <w:szCs w:val="28"/>
        </w:rPr>
        <w:t xml:space="preserve"> кто это придумал первым</w:t>
      </w:r>
      <w:r w:rsidR="007616E5">
        <w:rPr>
          <w:rFonts w:ascii="Times New Roman" w:hAnsi="Times New Roman" w:cs="Times New Roman"/>
          <w:sz w:val="28"/>
          <w:szCs w:val="28"/>
        </w:rPr>
        <w:t xml:space="preserve"> – знаешь все эти истории.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F6FFE">
        <w:rPr>
          <w:rFonts w:ascii="Times New Roman" w:hAnsi="Times New Roman" w:cs="Times New Roman"/>
          <w:sz w:val="28"/>
          <w:szCs w:val="28"/>
        </w:rPr>
        <w:t xml:space="preserve">Каждый из </w:t>
      </w:r>
      <w:r w:rsidR="001D4679">
        <w:rPr>
          <w:rFonts w:ascii="Times New Roman" w:hAnsi="Times New Roman" w:cs="Times New Roman"/>
          <w:sz w:val="28"/>
          <w:szCs w:val="28"/>
        </w:rPr>
        <w:t>этих трех говорил</w:t>
      </w:r>
      <w:r w:rsidR="00EF6FFE">
        <w:rPr>
          <w:rFonts w:ascii="Times New Roman" w:hAnsi="Times New Roman" w:cs="Times New Roman"/>
          <w:sz w:val="28"/>
          <w:szCs w:val="28"/>
        </w:rPr>
        <w:t>, что это он</w:t>
      </w:r>
      <w:r w:rsidR="007616E5">
        <w:rPr>
          <w:rFonts w:ascii="Times New Roman" w:hAnsi="Times New Roman" w:cs="Times New Roman"/>
          <w:sz w:val="28"/>
          <w:szCs w:val="28"/>
        </w:rPr>
        <w:t xml:space="preserve"> придумал первы</w:t>
      </w:r>
      <w:r w:rsidR="001D4679">
        <w:rPr>
          <w:rFonts w:ascii="Times New Roman" w:hAnsi="Times New Roman" w:cs="Times New Roman"/>
          <w:sz w:val="28"/>
          <w:szCs w:val="28"/>
        </w:rPr>
        <w:t>й</w:t>
      </w:r>
      <w:r w:rsidR="00EF6F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4679" w:rsidRDefault="00AE262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Еще была история про «плохую» картину, которую я придумал, а потом она стала общи</w:t>
      </w:r>
      <w:r w:rsidR="00EF6FFE">
        <w:rPr>
          <w:rFonts w:ascii="Times New Roman" w:hAnsi="Times New Roman" w:cs="Times New Roman"/>
          <w:sz w:val="28"/>
          <w:szCs w:val="28"/>
        </w:rPr>
        <w:t>м местом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все стали </w:t>
      </w:r>
      <w:r w:rsidR="001D4679">
        <w:rPr>
          <w:rFonts w:ascii="Times New Roman" w:hAnsi="Times New Roman" w:cs="Times New Roman"/>
          <w:sz w:val="28"/>
          <w:szCs w:val="28"/>
        </w:rPr>
        <w:t>говорит</w:t>
      </w:r>
      <w:r w:rsidRPr="00931250">
        <w:rPr>
          <w:rFonts w:ascii="Times New Roman" w:hAnsi="Times New Roman" w:cs="Times New Roman"/>
          <w:sz w:val="28"/>
          <w:szCs w:val="28"/>
        </w:rPr>
        <w:t xml:space="preserve">ь, что </w:t>
      </w:r>
      <w:r w:rsidR="001D4679">
        <w:rPr>
          <w:rFonts w:ascii="Times New Roman" w:hAnsi="Times New Roman" w:cs="Times New Roman"/>
          <w:sz w:val="28"/>
          <w:szCs w:val="28"/>
        </w:rPr>
        <w:t xml:space="preserve">это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они </w:t>
      </w:r>
      <w:r w:rsidR="001D4679">
        <w:rPr>
          <w:rFonts w:ascii="Times New Roman" w:hAnsi="Times New Roman" w:cs="Times New Roman"/>
          <w:sz w:val="28"/>
          <w:szCs w:val="28"/>
        </w:rPr>
        <w:t xml:space="preserve">тоже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придумали. </w:t>
      </w:r>
    </w:p>
    <w:p w:rsidR="00A96533" w:rsidRDefault="00E739A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эта к</w:t>
      </w:r>
      <w:r w:rsidR="00EF6FFE">
        <w:rPr>
          <w:rFonts w:ascii="Times New Roman" w:hAnsi="Times New Roman" w:cs="Times New Roman"/>
          <w:sz w:val="28"/>
          <w:szCs w:val="28"/>
        </w:rPr>
        <w:t xml:space="preserve">артина, </w:t>
      </w:r>
      <w:r w:rsidR="001D4679">
        <w:rPr>
          <w:rFonts w:ascii="Times New Roman" w:hAnsi="Times New Roman" w:cs="Times New Roman"/>
          <w:sz w:val="28"/>
          <w:szCs w:val="28"/>
        </w:rPr>
        <w:t>про которую я рассказывал:</w:t>
      </w:r>
      <w:r w:rsidR="00EF6FFE">
        <w:rPr>
          <w:rFonts w:ascii="Times New Roman" w:hAnsi="Times New Roman" w:cs="Times New Roman"/>
          <w:sz w:val="28"/>
          <w:szCs w:val="28"/>
        </w:rPr>
        <w:t xml:space="preserve"> </w:t>
      </w:r>
      <w:r w:rsidR="001D4679">
        <w:rPr>
          <w:rFonts w:ascii="Times New Roman" w:hAnsi="Times New Roman" w:cs="Times New Roman"/>
          <w:sz w:val="28"/>
          <w:szCs w:val="28"/>
        </w:rPr>
        <w:t xml:space="preserve">идут </w:t>
      </w:r>
      <w:r w:rsidR="00EF6FFE">
        <w:rPr>
          <w:rFonts w:ascii="Times New Roman" w:hAnsi="Times New Roman" w:cs="Times New Roman"/>
          <w:sz w:val="28"/>
          <w:szCs w:val="28"/>
        </w:rPr>
        <w:t>люди на работу</w:t>
      </w:r>
      <w:r w:rsidR="001D4679">
        <w:rPr>
          <w:rFonts w:ascii="Times New Roman" w:hAnsi="Times New Roman" w:cs="Times New Roman"/>
          <w:sz w:val="28"/>
          <w:szCs w:val="28"/>
        </w:rPr>
        <w:t>. А</w:t>
      </w:r>
      <w:r w:rsidR="00EF6FFE">
        <w:rPr>
          <w:rFonts w:ascii="Times New Roman" w:hAnsi="Times New Roman" w:cs="Times New Roman"/>
          <w:sz w:val="28"/>
          <w:szCs w:val="28"/>
        </w:rPr>
        <w:t xml:space="preserve"> здесь я несу ребенка.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FFE">
        <w:rPr>
          <w:rFonts w:ascii="Times New Roman" w:hAnsi="Times New Roman" w:cs="Times New Roman"/>
          <w:sz w:val="28"/>
          <w:szCs w:val="28"/>
        </w:rPr>
        <w:t>Эта картина у</w:t>
      </w:r>
      <w:r w:rsidR="001D4679">
        <w:rPr>
          <w:rFonts w:ascii="Times New Roman" w:hAnsi="Times New Roman" w:cs="Times New Roman"/>
          <w:sz w:val="28"/>
          <w:szCs w:val="28"/>
        </w:rPr>
        <w:t>е</w:t>
      </w:r>
      <w:r w:rsidR="00EF6FFE">
        <w:rPr>
          <w:rFonts w:ascii="Times New Roman" w:hAnsi="Times New Roman" w:cs="Times New Roman"/>
          <w:sz w:val="28"/>
          <w:szCs w:val="28"/>
        </w:rPr>
        <w:t>хала, но я создал пар</w:t>
      </w:r>
      <w:r w:rsidR="00FE2EEE">
        <w:rPr>
          <w:rFonts w:ascii="Times New Roman" w:hAnsi="Times New Roman" w:cs="Times New Roman"/>
          <w:sz w:val="28"/>
          <w:szCs w:val="28"/>
        </w:rPr>
        <w:t>афраз</w:t>
      </w:r>
      <w:r w:rsidR="00A96533">
        <w:rPr>
          <w:rFonts w:ascii="Times New Roman" w:hAnsi="Times New Roman" w:cs="Times New Roman"/>
          <w:sz w:val="28"/>
          <w:szCs w:val="28"/>
        </w:rPr>
        <w:t xml:space="preserve"> на ее тему. Но это уже, естественно, не та картина, а воспоминание о ней, другая картина.</w:t>
      </w:r>
    </w:p>
    <w:p w:rsidR="00AE2626" w:rsidRPr="00931250" w:rsidRDefault="00EF6FFE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533">
        <w:rPr>
          <w:rFonts w:ascii="Times New Roman" w:hAnsi="Times New Roman" w:cs="Times New Roman"/>
          <w:sz w:val="28"/>
          <w:szCs w:val="28"/>
        </w:rPr>
        <w:t>Тогда в</w:t>
      </w:r>
      <w:r w:rsidR="00AE2626" w:rsidRPr="00931250">
        <w:rPr>
          <w:rFonts w:ascii="Times New Roman" w:hAnsi="Times New Roman" w:cs="Times New Roman"/>
          <w:sz w:val="28"/>
          <w:szCs w:val="28"/>
        </w:rPr>
        <w:t>сякое было</w:t>
      </w:r>
      <w:r w:rsidR="009F62D0">
        <w:rPr>
          <w:rFonts w:ascii="Times New Roman" w:hAnsi="Times New Roman" w:cs="Times New Roman"/>
          <w:sz w:val="28"/>
          <w:szCs w:val="28"/>
        </w:rPr>
        <w:t xml:space="preserve"> –</w:t>
      </w:r>
      <w:r w:rsidR="00AE2626" w:rsidRPr="00931250">
        <w:rPr>
          <w:rFonts w:ascii="Times New Roman" w:hAnsi="Times New Roman" w:cs="Times New Roman"/>
          <w:sz w:val="28"/>
          <w:szCs w:val="28"/>
        </w:rPr>
        <w:t xml:space="preserve"> мыслительные процессы. Во</w:t>
      </w:r>
      <w:r w:rsidR="00A96533">
        <w:rPr>
          <w:rFonts w:ascii="Times New Roman" w:hAnsi="Times New Roman" w:cs="Times New Roman"/>
          <w:sz w:val="28"/>
          <w:szCs w:val="28"/>
        </w:rPr>
        <w:t>т эта картина, которая там у меня висит,</w:t>
      </w:r>
      <w:r w:rsidR="00AE2626" w:rsidRPr="00931250">
        <w:rPr>
          <w:rFonts w:ascii="Times New Roman" w:hAnsi="Times New Roman" w:cs="Times New Roman"/>
          <w:sz w:val="28"/>
          <w:szCs w:val="28"/>
        </w:rPr>
        <w:t xml:space="preserve"> это Ева с детьми. На самом деле </w:t>
      </w:r>
      <w:r w:rsidR="000670F5">
        <w:rPr>
          <w:rFonts w:ascii="Times New Roman" w:hAnsi="Times New Roman" w:cs="Times New Roman"/>
          <w:sz w:val="28"/>
          <w:szCs w:val="28"/>
        </w:rPr>
        <w:t xml:space="preserve">там изображалась </w:t>
      </w:r>
      <w:r w:rsidR="00A96533">
        <w:rPr>
          <w:rFonts w:ascii="Times New Roman" w:hAnsi="Times New Roman" w:cs="Times New Roman"/>
          <w:sz w:val="28"/>
          <w:szCs w:val="28"/>
        </w:rPr>
        <w:t xml:space="preserve">жена моя с двумя детьми. </w:t>
      </w:r>
      <w:r w:rsidR="000670F5">
        <w:rPr>
          <w:rFonts w:ascii="Times New Roman" w:hAnsi="Times New Roman" w:cs="Times New Roman"/>
          <w:sz w:val="28"/>
          <w:szCs w:val="28"/>
        </w:rPr>
        <w:t>Я</w:t>
      </w:r>
      <w:r w:rsidR="00AE2626" w:rsidRPr="00931250">
        <w:rPr>
          <w:rFonts w:ascii="Times New Roman" w:hAnsi="Times New Roman" w:cs="Times New Roman"/>
          <w:sz w:val="28"/>
          <w:szCs w:val="28"/>
        </w:rPr>
        <w:t xml:space="preserve"> читал фантастику </w:t>
      </w:r>
      <w:r w:rsidR="000670F5">
        <w:rPr>
          <w:rFonts w:ascii="Times New Roman" w:hAnsi="Times New Roman" w:cs="Times New Roman"/>
          <w:sz w:val="28"/>
          <w:szCs w:val="28"/>
        </w:rPr>
        <w:t xml:space="preserve">всякую, </w:t>
      </w:r>
      <w:r w:rsidR="00AE2626"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0670F5">
        <w:rPr>
          <w:rFonts w:ascii="Times New Roman" w:hAnsi="Times New Roman" w:cs="Times New Roman"/>
          <w:sz w:val="28"/>
          <w:szCs w:val="28"/>
        </w:rPr>
        <w:t>здесь имеется в виду</w:t>
      </w:r>
      <w:r w:rsidR="00AE2626" w:rsidRPr="00931250">
        <w:rPr>
          <w:rFonts w:ascii="Times New Roman" w:hAnsi="Times New Roman" w:cs="Times New Roman"/>
          <w:sz w:val="28"/>
          <w:szCs w:val="28"/>
        </w:rPr>
        <w:t>, чт</w:t>
      </w:r>
      <w:r w:rsidR="00E739A6">
        <w:rPr>
          <w:rFonts w:ascii="Times New Roman" w:hAnsi="Times New Roman" w:cs="Times New Roman"/>
          <w:sz w:val="28"/>
          <w:szCs w:val="28"/>
        </w:rPr>
        <w:t xml:space="preserve">о люди </w:t>
      </w:r>
      <w:r w:rsidR="007A7385">
        <w:rPr>
          <w:rFonts w:ascii="Times New Roman" w:hAnsi="Times New Roman" w:cs="Times New Roman"/>
          <w:sz w:val="28"/>
          <w:szCs w:val="28"/>
        </w:rPr>
        <w:t xml:space="preserve">почкованием </w:t>
      </w:r>
      <w:r w:rsidR="00E739A6">
        <w:rPr>
          <w:rFonts w:ascii="Times New Roman" w:hAnsi="Times New Roman" w:cs="Times New Roman"/>
          <w:sz w:val="28"/>
          <w:szCs w:val="28"/>
        </w:rPr>
        <w:t>размножаются</w:t>
      </w:r>
      <w:r w:rsidR="000670F5">
        <w:rPr>
          <w:rFonts w:ascii="Times New Roman" w:hAnsi="Times New Roman" w:cs="Times New Roman"/>
          <w:sz w:val="28"/>
          <w:szCs w:val="28"/>
        </w:rPr>
        <w:t>.</w:t>
      </w:r>
      <w:r w:rsidR="00E739A6">
        <w:rPr>
          <w:rFonts w:ascii="Times New Roman" w:hAnsi="Times New Roman" w:cs="Times New Roman"/>
          <w:sz w:val="28"/>
          <w:szCs w:val="28"/>
        </w:rPr>
        <w:t xml:space="preserve"> </w:t>
      </w:r>
      <w:r w:rsidR="000670F5">
        <w:rPr>
          <w:rFonts w:ascii="Times New Roman" w:hAnsi="Times New Roman" w:cs="Times New Roman"/>
          <w:sz w:val="28"/>
          <w:szCs w:val="28"/>
        </w:rPr>
        <w:t>К</w:t>
      </w:r>
      <w:r w:rsidR="00E739A6">
        <w:rPr>
          <w:rFonts w:ascii="Times New Roman" w:hAnsi="Times New Roman" w:cs="Times New Roman"/>
          <w:sz w:val="28"/>
          <w:szCs w:val="28"/>
        </w:rPr>
        <w:t>ак у Высоцкого</w:t>
      </w:r>
      <w:r w:rsidR="007A7385">
        <w:rPr>
          <w:rFonts w:ascii="Times New Roman" w:hAnsi="Times New Roman" w:cs="Times New Roman"/>
          <w:sz w:val="28"/>
          <w:szCs w:val="28"/>
        </w:rPr>
        <w:t>, знаешь, в одной из песен</w:t>
      </w:r>
      <w:r w:rsidR="00E739A6">
        <w:rPr>
          <w:rFonts w:ascii="Times New Roman" w:hAnsi="Times New Roman" w:cs="Times New Roman"/>
          <w:sz w:val="28"/>
          <w:szCs w:val="28"/>
        </w:rPr>
        <w:t xml:space="preserve">. </w:t>
      </w:r>
      <w:r w:rsidR="000670F5">
        <w:rPr>
          <w:rFonts w:ascii="Times New Roman" w:hAnsi="Times New Roman" w:cs="Times New Roman"/>
          <w:sz w:val="28"/>
          <w:szCs w:val="28"/>
        </w:rPr>
        <w:t>Тут п</w:t>
      </w:r>
      <w:r w:rsidR="00443601" w:rsidRPr="00931250">
        <w:rPr>
          <w:rFonts w:ascii="Times New Roman" w:hAnsi="Times New Roman" w:cs="Times New Roman"/>
          <w:sz w:val="28"/>
          <w:szCs w:val="28"/>
        </w:rPr>
        <w:t xml:space="preserve">ервый ребенок уже отошел от матери, а второй еще </w:t>
      </w:r>
      <w:r w:rsidR="00416E00">
        <w:rPr>
          <w:rFonts w:ascii="Times New Roman" w:hAnsi="Times New Roman" w:cs="Times New Roman"/>
          <w:sz w:val="28"/>
          <w:szCs w:val="28"/>
        </w:rPr>
        <w:t>нет.</w:t>
      </w:r>
    </w:p>
    <w:p w:rsidR="00443601" w:rsidRPr="00931250" w:rsidRDefault="00443601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lastRenderedPageBreak/>
        <w:t>Эт</w:t>
      </w:r>
      <w:r w:rsidR="00C71187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739A6">
        <w:rPr>
          <w:rFonts w:ascii="Times New Roman" w:hAnsi="Times New Roman" w:cs="Times New Roman"/>
          <w:sz w:val="28"/>
          <w:szCs w:val="28"/>
        </w:rPr>
        <w:t>картин</w:t>
      </w:r>
      <w:r w:rsidR="00C71187">
        <w:rPr>
          <w:rFonts w:ascii="Times New Roman" w:hAnsi="Times New Roman" w:cs="Times New Roman"/>
          <w:sz w:val="28"/>
          <w:szCs w:val="28"/>
        </w:rPr>
        <w:t>а, которую</w:t>
      </w:r>
      <w:r w:rsidR="00E739A6">
        <w:rPr>
          <w:rFonts w:ascii="Times New Roman" w:hAnsi="Times New Roman" w:cs="Times New Roman"/>
          <w:sz w:val="28"/>
          <w:szCs w:val="28"/>
        </w:rPr>
        <w:t xml:space="preserve"> я изобразил лет в 30</w:t>
      </w:r>
      <w:r w:rsidR="00416E00">
        <w:rPr>
          <w:rFonts w:ascii="Times New Roman" w:hAnsi="Times New Roman" w:cs="Times New Roman"/>
          <w:sz w:val="28"/>
          <w:szCs w:val="28"/>
        </w:rPr>
        <w:t>, или, может быть, даже младше</w:t>
      </w:r>
      <w:r w:rsidR="00E739A6">
        <w:rPr>
          <w:rFonts w:ascii="Times New Roman" w:hAnsi="Times New Roman" w:cs="Times New Roman"/>
          <w:sz w:val="28"/>
          <w:szCs w:val="28"/>
        </w:rPr>
        <w:t xml:space="preserve">. Я читал, что </w:t>
      </w:r>
      <w:r w:rsidR="00EF6FFE">
        <w:rPr>
          <w:rFonts w:ascii="Times New Roman" w:hAnsi="Times New Roman" w:cs="Times New Roman"/>
          <w:sz w:val="28"/>
          <w:szCs w:val="28"/>
        </w:rPr>
        <w:t>каждый великий</w:t>
      </w:r>
      <w:r w:rsidR="00E739A6">
        <w:rPr>
          <w:rFonts w:ascii="Times New Roman" w:hAnsi="Times New Roman" w:cs="Times New Roman"/>
          <w:sz w:val="28"/>
          <w:szCs w:val="28"/>
        </w:rPr>
        <w:t xml:space="preserve"> худож</w:t>
      </w:r>
      <w:r w:rsidR="00EF6FFE">
        <w:rPr>
          <w:rFonts w:ascii="Times New Roman" w:hAnsi="Times New Roman" w:cs="Times New Roman"/>
          <w:sz w:val="28"/>
          <w:szCs w:val="28"/>
        </w:rPr>
        <w:t>ник</w:t>
      </w:r>
      <w:r w:rsidRPr="00931250">
        <w:rPr>
          <w:rFonts w:ascii="Times New Roman" w:hAnsi="Times New Roman" w:cs="Times New Roman"/>
          <w:sz w:val="28"/>
          <w:szCs w:val="28"/>
        </w:rPr>
        <w:t xml:space="preserve"> в ка</w:t>
      </w:r>
      <w:r w:rsidR="00EF6FFE">
        <w:rPr>
          <w:rFonts w:ascii="Times New Roman" w:hAnsi="Times New Roman" w:cs="Times New Roman"/>
          <w:sz w:val="28"/>
          <w:szCs w:val="28"/>
        </w:rPr>
        <w:t xml:space="preserve">кой-то момент </w:t>
      </w:r>
      <w:r w:rsidR="006D6DCE">
        <w:rPr>
          <w:rFonts w:ascii="Times New Roman" w:hAnsi="Times New Roman" w:cs="Times New Roman"/>
          <w:sz w:val="28"/>
          <w:szCs w:val="28"/>
        </w:rPr>
        <w:t>для</w:t>
      </w:r>
      <w:r w:rsidR="00EF6FFE">
        <w:rPr>
          <w:rFonts w:ascii="Times New Roman" w:hAnsi="Times New Roman" w:cs="Times New Roman"/>
          <w:sz w:val="28"/>
          <w:szCs w:val="28"/>
        </w:rPr>
        <w:t xml:space="preserve"> </w:t>
      </w:r>
      <w:r w:rsidR="00C71187">
        <w:rPr>
          <w:rFonts w:ascii="Times New Roman" w:hAnsi="Times New Roman" w:cs="Times New Roman"/>
          <w:sz w:val="28"/>
          <w:szCs w:val="28"/>
        </w:rPr>
        <w:t>себя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D6DCE">
        <w:rPr>
          <w:rFonts w:ascii="Times New Roman" w:hAnsi="Times New Roman" w:cs="Times New Roman"/>
          <w:sz w:val="28"/>
          <w:szCs w:val="28"/>
        </w:rPr>
        <w:t xml:space="preserve">важный делает какую-нибудь </w:t>
      </w:r>
      <w:r w:rsidRPr="00931250">
        <w:rPr>
          <w:rFonts w:ascii="Times New Roman" w:hAnsi="Times New Roman" w:cs="Times New Roman"/>
          <w:sz w:val="28"/>
          <w:szCs w:val="28"/>
        </w:rPr>
        <w:t>картину</w:t>
      </w:r>
      <w:r w:rsidR="00C71187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71187">
        <w:rPr>
          <w:rFonts w:ascii="Times New Roman" w:hAnsi="Times New Roman" w:cs="Times New Roman"/>
          <w:sz w:val="28"/>
          <w:szCs w:val="28"/>
        </w:rPr>
        <w:t>В частности,</w:t>
      </w:r>
      <w:r w:rsidR="00E739A6">
        <w:rPr>
          <w:rFonts w:ascii="Times New Roman" w:hAnsi="Times New Roman" w:cs="Times New Roman"/>
          <w:sz w:val="28"/>
          <w:szCs w:val="28"/>
        </w:rPr>
        <w:t xml:space="preserve"> </w:t>
      </w:r>
      <w:r w:rsidR="00EF6FFE">
        <w:rPr>
          <w:rFonts w:ascii="Times New Roman" w:hAnsi="Times New Roman" w:cs="Times New Roman"/>
          <w:sz w:val="28"/>
          <w:szCs w:val="28"/>
        </w:rPr>
        <w:t>Вермеер</w:t>
      </w:r>
      <w:r w:rsidR="00311F3C">
        <w:rPr>
          <w:rFonts w:ascii="Times New Roman" w:hAnsi="Times New Roman" w:cs="Times New Roman"/>
          <w:sz w:val="28"/>
          <w:szCs w:val="28"/>
        </w:rPr>
        <w:t xml:space="preserve"> Дельфтский</w:t>
      </w:r>
      <w:r w:rsidR="00E739A6">
        <w:rPr>
          <w:rFonts w:ascii="Times New Roman" w:hAnsi="Times New Roman" w:cs="Times New Roman"/>
          <w:sz w:val="28"/>
          <w:szCs w:val="28"/>
        </w:rPr>
        <w:t xml:space="preserve"> написал картину «У свахи»</w:t>
      </w:r>
      <w:r w:rsidR="00311F3C">
        <w:rPr>
          <w:rFonts w:ascii="Times New Roman" w:hAnsi="Times New Roman" w:cs="Times New Roman"/>
          <w:sz w:val="28"/>
          <w:szCs w:val="28"/>
        </w:rPr>
        <w:t xml:space="preserve">, </w:t>
      </w:r>
      <w:r w:rsidR="00C71187">
        <w:rPr>
          <w:rFonts w:ascii="Times New Roman" w:hAnsi="Times New Roman" w:cs="Times New Roman"/>
          <w:sz w:val="28"/>
          <w:szCs w:val="28"/>
        </w:rPr>
        <w:t>ему тогда, по-моему, было 25 лет</w:t>
      </w:r>
      <w:r w:rsidR="00D7235B">
        <w:rPr>
          <w:rFonts w:ascii="Times New Roman" w:hAnsi="Times New Roman" w:cs="Times New Roman"/>
          <w:sz w:val="28"/>
          <w:szCs w:val="28"/>
        </w:rPr>
        <w:t>.</w:t>
      </w:r>
      <w:r w:rsidR="00C71187">
        <w:rPr>
          <w:rFonts w:ascii="Times New Roman" w:hAnsi="Times New Roman" w:cs="Times New Roman"/>
          <w:sz w:val="28"/>
          <w:szCs w:val="28"/>
        </w:rPr>
        <w:t xml:space="preserve"> </w:t>
      </w:r>
      <w:r w:rsidR="00D7235B">
        <w:rPr>
          <w:rFonts w:ascii="Times New Roman" w:hAnsi="Times New Roman" w:cs="Times New Roman"/>
          <w:sz w:val="28"/>
          <w:szCs w:val="28"/>
        </w:rPr>
        <w:t xml:space="preserve">Это его шедевр. </w:t>
      </w:r>
      <w:r w:rsidR="00597F02" w:rsidRPr="00931250">
        <w:rPr>
          <w:rFonts w:ascii="Times New Roman" w:hAnsi="Times New Roman" w:cs="Times New Roman"/>
          <w:sz w:val="28"/>
          <w:szCs w:val="28"/>
        </w:rPr>
        <w:t xml:space="preserve">И вот я решил </w:t>
      </w:r>
      <w:r w:rsidR="00D7235B" w:rsidRPr="00931250">
        <w:rPr>
          <w:rFonts w:ascii="Times New Roman" w:hAnsi="Times New Roman" w:cs="Times New Roman"/>
          <w:sz w:val="28"/>
          <w:szCs w:val="28"/>
        </w:rPr>
        <w:t xml:space="preserve">тоже </w:t>
      </w:r>
      <w:r w:rsidR="00597F02" w:rsidRPr="00931250">
        <w:rPr>
          <w:rFonts w:ascii="Times New Roman" w:hAnsi="Times New Roman" w:cs="Times New Roman"/>
          <w:sz w:val="28"/>
          <w:szCs w:val="28"/>
        </w:rPr>
        <w:t>создать нечто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56847">
        <w:rPr>
          <w:rFonts w:ascii="Times New Roman" w:hAnsi="Times New Roman" w:cs="Times New Roman"/>
          <w:sz w:val="28"/>
          <w:szCs w:val="28"/>
        </w:rPr>
        <w:t>(</w:t>
      </w:r>
      <w:r w:rsidR="00756847" w:rsidRPr="00756847">
        <w:rPr>
          <w:rFonts w:ascii="Times New Roman" w:hAnsi="Times New Roman" w:cs="Times New Roman"/>
          <w:i/>
          <w:sz w:val="28"/>
          <w:szCs w:val="28"/>
        </w:rPr>
        <w:t>показывает</w:t>
      </w:r>
      <w:r w:rsidR="00756847">
        <w:rPr>
          <w:rFonts w:ascii="Times New Roman" w:hAnsi="Times New Roman" w:cs="Times New Roman"/>
          <w:sz w:val="28"/>
          <w:szCs w:val="28"/>
        </w:rPr>
        <w:t xml:space="preserve">). </w:t>
      </w:r>
      <w:r w:rsidR="00FC5A7B" w:rsidRPr="00931250">
        <w:rPr>
          <w:rFonts w:ascii="Times New Roman" w:hAnsi="Times New Roman" w:cs="Times New Roman"/>
          <w:sz w:val="28"/>
          <w:szCs w:val="28"/>
        </w:rPr>
        <w:t>Это фанерный планшет</w:t>
      </w:r>
      <w:r w:rsidR="00756847">
        <w:rPr>
          <w:rFonts w:ascii="Times New Roman" w:hAnsi="Times New Roman" w:cs="Times New Roman"/>
          <w:sz w:val="28"/>
          <w:szCs w:val="28"/>
        </w:rPr>
        <w:t xml:space="preserve">, достаточно большой, </w:t>
      </w:r>
      <w:r w:rsidR="00FC5A7B" w:rsidRPr="00931250">
        <w:rPr>
          <w:rFonts w:ascii="Times New Roman" w:hAnsi="Times New Roman" w:cs="Times New Roman"/>
          <w:sz w:val="28"/>
          <w:szCs w:val="28"/>
        </w:rPr>
        <w:t>1,70 м высот</w:t>
      </w:r>
      <w:r w:rsidR="00E739A6">
        <w:rPr>
          <w:rFonts w:ascii="Times New Roman" w:hAnsi="Times New Roman" w:cs="Times New Roman"/>
          <w:sz w:val="28"/>
          <w:szCs w:val="28"/>
        </w:rPr>
        <w:t>ой</w:t>
      </w:r>
      <w:r w:rsidR="00756847">
        <w:rPr>
          <w:rFonts w:ascii="Times New Roman" w:hAnsi="Times New Roman" w:cs="Times New Roman"/>
          <w:sz w:val="28"/>
          <w:szCs w:val="28"/>
        </w:rPr>
        <w:t>.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C087D">
        <w:rPr>
          <w:rFonts w:ascii="Times New Roman" w:hAnsi="Times New Roman" w:cs="Times New Roman"/>
          <w:sz w:val="28"/>
          <w:szCs w:val="28"/>
        </w:rPr>
        <w:t>Я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его </w:t>
      </w:r>
      <w:r w:rsidR="006D6DCE">
        <w:rPr>
          <w:rFonts w:ascii="Times New Roman" w:hAnsi="Times New Roman" w:cs="Times New Roman"/>
          <w:sz w:val="28"/>
          <w:szCs w:val="28"/>
        </w:rPr>
        <w:t xml:space="preserve">всячески </w:t>
      </w:r>
      <w:r w:rsidR="00FC5A7B" w:rsidRPr="00931250">
        <w:rPr>
          <w:rFonts w:ascii="Times New Roman" w:hAnsi="Times New Roman" w:cs="Times New Roman"/>
          <w:sz w:val="28"/>
          <w:szCs w:val="28"/>
        </w:rPr>
        <w:t>загрунтовал и на</w:t>
      </w:r>
      <w:r w:rsidR="00756847">
        <w:rPr>
          <w:rFonts w:ascii="Times New Roman" w:hAnsi="Times New Roman" w:cs="Times New Roman"/>
          <w:sz w:val="28"/>
          <w:szCs w:val="28"/>
        </w:rPr>
        <w:t>краси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л такую </w:t>
      </w:r>
      <w:r w:rsidR="00756847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фантастическую картину. </w:t>
      </w:r>
      <w:r w:rsidR="006D6DCE">
        <w:rPr>
          <w:rFonts w:ascii="Times New Roman" w:hAnsi="Times New Roman" w:cs="Times New Roman"/>
          <w:sz w:val="28"/>
          <w:szCs w:val="28"/>
        </w:rPr>
        <w:t>Здесь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много </w:t>
      </w:r>
      <w:r w:rsidR="00E739A6">
        <w:rPr>
          <w:rFonts w:ascii="Times New Roman" w:hAnsi="Times New Roman" w:cs="Times New Roman"/>
          <w:sz w:val="28"/>
          <w:szCs w:val="28"/>
        </w:rPr>
        <w:t xml:space="preserve">всяких реминисценций и </w:t>
      </w:r>
      <w:r w:rsidR="006D6DCE">
        <w:rPr>
          <w:rFonts w:ascii="Times New Roman" w:hAnsi="Times New Roman" w:cs="Times New Roman"/>
          <w:sz w:val="28"/>
          <w:szCs w:val="28"/>
        </w:rPr>
        <w:t xml:space="preserve">прочих всяких </w:t>
      </w:r>
      <w:r w:rsidR="00FC5A7B" w:rsidRPr="00931250">
        <w:rPr>
          <w:rFonts w:ascii="Times New Roman" w:hAnsi="Times New Roman" w:cs="Times New Roman"/>
          <w:sz w:val="28"/>
          <w:szCs w:val="28"/>
        </w:rPr>
        <w:t>аллюзий</w:t>
      </w:r>
      <w:r w:rsidR="007C087D">
        <w:rPr>
          <w:rFonts w:ascii="Times New Roman" w:hAnsi="Times New Roman" w:cs="Times New Roman"/>
          <w:sz w:val="28"/>
          <w:szCs w:val="28"/>
        </w:rPr>
        <w:t>.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04490" w:rsidRPr="00931250">
        <w:rPr>
          <w:rFonts w:ascii="Times New Roman" w:hAnsi="Times New Roman" w:cs="Times New Roman"/>
          <w:sz w:val="28"/>
          <w:szCs w:val="28"/>
        </w:rPr>
        <w:t>З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десь Бог, </w:t>
      </w:r>
      <w:r w:rsidR="007C087D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растет </w:t>
      </w:r>
      <w:r w:rsidR="007C087D">
        <w:rPr>
          <w:rFonts w:ascii="Times New Roman" w:hAnsi="Times New Roman" w:cs="Times New Roman"/>
          <w:sz w:val="28"/>
          <w:szCs w:val="28"/>
        </w:rPr>
        <w:t>Д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рево познания, </w:t>
      </w:r>
      <w:r w:rsidR="00004490">
        <w:rPr>
          <w:rFonts w:ascii="Times New Roman" w:hAnsi="Times New Roman" w:cs="Times New Roman"/>
          <w:sz w:val="28"/>
          <w:szCs w:val="28"/>
        </w:rPr>
        <w:t>и она</w:t>
      </w:r>
      <w:r w:rsidR="00311F3C">
        <w:rPr>
          <w:rFonts w:ascii="Times New Roman" w:hAnsi="Times New Roman" w:cs="Times New Roman"/>
          <w:sz w:val="28"/>
          <w:szCs w:val="28"/>
        </w:rPr>
        <w:t xml:space="preserve"> к нему руки поднимает</w:t>
      </w:r>
      <w:r w:rsidR="00FC5A7B" w:rsidRPr="00931250">
        <w:rPr>
          <w:rFonts w:ascii="Times New Roman" w:hAnsi="Times New Roman" w:cs="Times New Roman"/>
          <w:sz w:val="28"/>
          <w:szCs w:val="28"/>
        </w:rPr>
        <w:t>,</w:t>
      </w:r>
      <w:r w:rsidR="00004490">
        <w:rPr>
          <w:rFonts w:ascii="Times New Roman" w:hAnsi="Times New Roman" w:cs="Times New Roman"/>
          <w:sz w:val="28"/>
          <w:szCs w:val="28"/>
        </w:rPr>
        <w:t xml:space="preserve"> и это как бы Ева.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C422C">
        <w:rPr>
          <w:rFonts w:ascii="Times New Roman" w:hAnsi="Times New Roman" w:cs="Times New Roman"/>
          <w:sz w:val="28"/>
          <w:szCs w:val="28"/>
        </w:rPr>
        <w:t xml:space="preserve">Там 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море, </w:t>
      </w:r>
      <w:r w:rsidR="00FC422C">
        <w:rPr>
          <w:rFonts w:ascii="Times New Roman" w:hAnsi="Times New Roman" w:cs="Times New Roman"/>
          <w:sz w:val="28"/>
          <w:szCs w:val="28"/>
        </w:rPr>
        <w:t>которое тоже что-то означает</w:t>
      </w:r>
      <w:r w:rsidR="00840033">
        <w:rPr>
          <w:rFonts w:ascii="Times New Roman" w:hAnsi="Times New Roman" w:cs="Times New Roman"/>
          <w:sz w:val="28"/>
          <w:szCs w:val="28"/>
        </w:rPr>
        <w:t>,</w:t>
      </w:r>
      <w:r w:rsidR="00A26FE3">
        <w:rPr>
          <w:rFonts w:ascii="Times New Roman" w:hAnsi="Times New Roman" w:cs="Times New Roman"/>
          <w:sz w:val="28"/>
          <w:szCs w:val="28"/>
        </w:rPr>
        <w:t xml:space="preserve"> много очень умного</w:t>
      </w:r>
      <w:r w:rsidR="00920E0E">
        <w:rPr>
          <w:rFonts w:ascii="Times New Roman" w:hAnsi="Times New Roman" w:cs="Times New Roman"/>
          <w:sz w:val="28"/>
          <w:szCs w:val="28"/>
        </w:rPr>
        <w:t>.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11F3C">
        <w:rPr>
          <w:rFonts w:ascii="Times New Roman" w:hAnsi="Times New Roman" w:cs="Times New Roman"/>
          <w:sz w:val="28"/>
          <w:szCs w:val="28"/>
        </w:rPr>
        <w:t xml:space="preserve">Я </w:t>
      </w:r>
      <w:r w:rsidR="00920E0E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311F3C">
        <w:rPr>
          <w:rFonts w:ascii="Times New Roman" w:hAnsi="Times New Roman" w:cs="Times New Roman"/>
          <w:sz w:val="28"/>
          <w:szCs w:val="28"/>
        </w:rPr>
        <w:t>это</w:t>
      </w:r>
      <w:r w:rsidR="00920E0E">
        <w:rPr>
          <w:rFonts w:ascii="Times New Roman" w:hAnsi="Times New Roman" w:cs="Times New Roman"/>
          <w:sz w:val="28"/>
          <w:szCs w:val="28"/>
        </w:rPr>
        <w:t>го</w:t>
      </w:r>
      <w:r w:rsidR="00311F3C">
        <w:rPr>
          <w:rFonts w:ascii="Times New Roman" w:hAnsi="Times New Roman" w:cs="Times New Roman"/>
          <w:sz w:val="28"/>
          <w:szCs w:val="28"/>
        </w:rPr>
        <w:t xml:space="preserve"> не записал и</w:t>
      </w:r>
      <w:r w:rsidR="00953772" w:rsidRPr="00953772">
        <w:rPr>
          <w:rFonts w:ascii="Times New Roman" w:hAnsi="Times New Roman" w:cs="Times New Roman"/>
          <w:sz w:val="28"/>
          <w:szCs w:val="28"/>
        </w:rPr>
        <w:t xml:space="preserve"> </w:t>
      </w:r>
      <w:r w:rsidR="00953772">
        <w:rPr>
          <w:rFonts w:ascii="Times New Roman" w:hAnsi="Times New Roman" w:cs="Times New Roman"/>
          <w:sz w:val="28"/>
          <w:szCs w:val="28"/>
        </w:rPr>
        <w:t>забыл</w:t>
      </w:r>
      <w:r w:rsidR="00311F3C">
        <w:rPr>
          <w:rFonts w:ascii="Times New Roman" w:hAnsi="Times New Roman" w:cs="Times New Roman"/>
          <w:sz w:val="28"/>
          <w:szCs w:val="28"/>
        </w:rPr>
        <w:t xml:space="preserve">, надо сказать. Вот </w:t>
      </w:r>
      <w:r w:rsidR="00233C1B">
        <w:rPr>
          <w:rFonts w:ascii="Times New Roman" w:hAnsi="Times New Roman" w:cs="Times New Roman"/>
          <w:sz w:val="28"/>
          <w:szCs w:val="28"/>
        </w:rPr>
        <w:t xml:space="preserve">у </w:t>
      </w:r>
      <w:r w:rsidR="00311F3C">
        <w:rPr>
          <w:rFonts w:ascii="Times New Roman" w:hAnsi="Times New Roman" w:cs="Times New Roman"/>
          <w:sz w:val="28"/>
          <w:szCs w:val="28"/>
        </w:rPr>
        <w:t>Кранаха</w:t>
      </w:r>
      <w:r w:rsidR="00233C1B">
        <w:rPr>
          <w:rFonts w:ascii="Times New Roman" w:hAnsi="Times New Roman" w:cs="Times New Roman"/>
          <w:sz w:val="28"/>
          <w:szCs w:val="28"/>
        </w:rPr>
        <w:t xml:space="preserve"> </w:t>
      </w:r>
      <w:r w:rsidR="00311F3C">
        <w:rPr>
          <w:rFonts w:ascii="Times New Roman" w:hAnsi="Times New Roman" w:cs="Times New Roman"/>
          <w:sz w:val="28"/>
          <w:szCs w:val="28"/>
        </w:rPr>
        <w:t>Венера</w:t>
      </w:r>
      <w:r w:rsidR="00233C1B">
        <w:rPr>
          <w:rFonts w:ascii="Times New Roman" w:hAnsi="Times New Roman" w:cs="Times New Roman"/>
          <w:sz w:val="28"/>
          <w:szCs w:val="28"/>
        </w:rPr>
        <w:t xml:space="preserve"> с Амуром</w:t>
      </w:r>
      <w:r w:rsidR="00FE2EEE">
        <w:rPr>
          <w:rFonts w:ascii="Times New Roman" w:hAnsi="Times New Roman" w:cs="Times New Roman"/>
          <w:sz w:val="28"/>
          <w:szCs w:val="28"/>
        </w:rPr>
        <w:t>,</w:t>
      </w:r>
      <w:r w:rsidR="00311F3C">
        <w:rPr>
          <w:rFonts w:ascii="Times New Roman" w:hAnsi="Times New Roman" w:cs="Times New Roman"/>
          <w:sz w:val="28"/>
          <w:szCs w:val="28"/>
        </w:rPr>
        <w:t xml:space="preserve"> наша знаменитая</w:t>
      </w:r>
      <w:r w:rsidR="00FE2EEE">
        <w:rPr>
          <w:rFonts w:ascii="Times New Roman" w:hAnsi="Times New Roman" w:cs="Times New Roman"/>
          <w:sz w:val="28"/>
          <w:szCs w:val="28"/>
        </w:rPr>
        <w:t>,</w:t>
      </w:r>
      <w:r w:rsidR="00233C1B">
        <w:rPr>
          <w:rFonts w:ascii="Times New Roman" w:hAnsi="Times New Roman" w:cs="Times New Roman"/>
          <w:sz w:val="28"/>
          <w:szCs w:val="28"/>
        </w:rPr>
        <w:t xml:space="preserve"> </w:t>
      </w:r>
      <w:r w:rsidR="000D4F18">
        <w:rPr>
          <w:rFonts w:ascii="Times New Roman" w:hAnsi="Times New Roman" w:cs="Times New Roman"/>
          <w:sz w:val="28"/>
          <w:szCs w:val="28"/>
        </w:rPr>
        <w:t>э</w:t>
      </w:r>
      <w:r w:rsidR="00E1199A">
        <w:rPr>
          <w:rFonts w:ascii="Times New Roman" w:hAnsi="Times New Roman" w:cs="Times New Roman"/>
          <w:sz w:val="28"/>
          <w:szCs w:val="28"/>
        </w:rPr>
        <w:t>рмитажная</w:t>
      </w:r>
      <w:r w:rsidR="00311F3C">
        <w:rPr>
          <w:rFonts w:ascii="Times New Roman" w:hAnsi="Times New Roman" w:cs="Times New Roman"/>
          <w:sz w:val="28"/>
          <w:szCs w:val="28"/>
        </w:rPr>
        <w:t xml:space="preserve">, там </w:t>
      </w:r>
      <w:r w:rsidR="00E1199A">
        <w:rPr>
          <w:rFonts w:ascii="Times New Roman" w:hAnsi="Times New Roman" w:cs="Times New Roman"/>
          <w:sz w:val="28"/>
          <w:szCs w:val="28"/>
        </w:rPr>
        <w:t xml:space="preserve">у него тоже, по-моему, лежат </w:t>
      </w:r>
      <w:r w:rsidR="008D78DF">
        <w:rPr>
          <w:rFonts w:ascii="Times New Roman" w:hAnsi="Times New Roman" w:cs="Times New Roman"/>
          <w:sz w:val="28"/>
          <w:szCs w:val="28"/>
        </w:rPr>
        <w:t xml:space="preserve">эти </w:t>
      </w:r>
      <w:r w:rsidR="00233C1B">
        <w:rPr>
          <w:rFonts w:ascii="Times New Roman" w:hAnsi="Times New Roman" w:cs="Times New Roman"/>
          <w:sz w:val="28"/>
          <w:szCs w:val="28"/>
        </w:rPr>
        <w:t>ракушки</w:t>
      </w:r>
      <w:r w:rsidR="00DE5976">
        <w:rPr>
          <w:rFonts w:ascii="Times New Roman" w:hAnsi="Times New Roman" w:cs="Times New Roman"/>
          <w:sz w:val="28"/>
          <w:szCs w:val="28"/>
        </w:rPr>
        <w:t xml:space="preserve"> –</w:t>
      </w:r>
      <w:r w:rsidR="00E1199A">
        <w:rPr>
          <w:rFonts w:ascii="Times New Roman" w:hAnsi="Times New Roman" w:cs="Times New Roman"/>
          <w:sz w:val="28"/>
          <w:szCs w:val="28"/>
        </w:rPr>
        <w:t xml:space="preserve"> в принципе это</w:t>
      </w:r>
      <w:r w:rsidR="00233C1B">
        <w:rPr>
          <w:rFonts w:ascii="Times New Roman" w:hAnsi="Times New Roman" w:cs="Times New Roman"/>
          <w:sz w:val="28"/>
          <w:szCs w:val="28"/>
        </w:rPr>
        <w:t xml:space="preserve"> символ вечности</w:t>
      </w:r>
      <w:r w:rsidR="00386565">
        <w:rPr>
          <w:rFonts w:ascii="Times New Roman" w:hAnsi="Times New Roman" w:cs="Times New Roman"/>
          <w:sz w:val="28"/>
          <w:szCs w:val="28"/>
        </w:rPr>
        <w:t>,</w:t>
      </w:r>
      <w:r w:rsidR="00E1199A">
        <w:rPr>
          <w:rFonts w:ascii="Times New Roman" w:hAnsi="Times New Roman" w:cs="Times New Roman"/>
          <w:sz w:val="28"/>
          <w:szCs w:val="28"/>
        </w:rPr>
        <w:t xml:space="preserve"> раковины. </w:t>
      </w:r>
      <w:r w:rsidR="008D78DF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="00386565">
        <w:rPr>
          <w:rFonts w:ascii="Times New Roman" w:hAnsi="Times New Roman" w:cs="Times New Roman"/>
          <w:sz w:val="28"/>
          <w:szCs w:val="28"/>
        </w:rPr>
        <w:t xml:space="preserve">здесь очень </w:t>
      </w:r>
      <w:r w:rsidR="008D78DF">
        <w:rPr>
          <w:rFonts w:ascii="Times New Roman" w:hAnsi="Times New Roman" w:cs="Times New Roman"/>
          <w:sz w:val="28"/>
          <w:szCs w:val="28"/>
        </w:rPr>
        <w:t>много такой «литературы» символистской</w:t>
      </w:r>
      <w:r w:rsidR="00386565">
        <w:rPr>
          <w:rFonts w:ascii="Times New Roman" w:hAnsi="Times New Roman" w:cs="Times New Roman"/>
          <w:sz w:val="28"/>
          <w:szCs w:val="28"/>
        </w:rPr>
        <w:t>,</w:t>
      </w:r>
      <w:r w:rsidR="008D78DF">
        <w:rPr>
          <w:rFonts w:ascii="Times New Roman" w:hAnsi="Times New Roman" w:cs="Times New Roman"/>
          <w:sz w:val="28"/>
          <w:szCs w:val="28"/>
        </w:rPr>
        <w:t xml:space="preserve"> в этой картине. </w:t>
      </w:r>
      <w:r w:rsidR="00311F3C">
        <w:rPr>
          <w:rFonts w:ascii="Times New Roman" w:hAnsi="Times New Roman" w:cs="Times New Roman"/>
          <w:sz w:val="28"/>
          <w:szCs w:val="28"/>
        </w:rPr>
        <w:t xml:space="preserve"> </w:t>
      </w:r>
      <w:r w:rsidR="000D4F18">
        <w:rPr>
          <w:rFonts w:ascii="Times New Roman" w:hAnsi="Times New Roman" w:cs="Times New Roman"/>
          <w:sz w:val="28"/>
          <w:szCs w:val="28"/>
        </w:rPr>
        <w:t>Я это</w:t>
      </w:r>
      <w:r w:rsidR="00233C1B">
        <w:rPr>
          <w:rFonts w:ascii="Times New Roman" w:hAnsi="Times New Roman" w:cs="Times New Roman"/>
          <w:sz w:val="28"/>
          <w:szCs w:val="28"/>
        </w:rPr>
        <w:t xml:space="preserve"> </w:t>
      </w:r>
      <w:r w:rsidR="008D78DF">
        <w:rPr>
          <w:rFonts w:ascii="Times New Roman" w:hAnsi="Times New Roman" w:cs="Times New Roman"/>
          <w:sz w:val="28"/>
          <w:szCs w:val="28"/>
        </w:rPr>
        <w:t xml:space="preserve">туда </w:t>
      </w:r>
      <w:r w:rsidR="00FC5A7B" w:rsidRPr="00931250">
        <w:rPr>
          <w:rFonts w:ascii="Times New Roman" w:hAnsi="Times New Roman" w:cs="Times New Roman"/>
          <w:sz w:val="28"/>
          <w:szCs w:val="28"/>
        </w:rPr>
        <w:t>натолкал</w:t>
      </w:r>
      <w:r w:rsidR="00233C1B">
        <w:rPr>
          <w:rFonts w:ascii="Times New Roman" w:hAnsi="Times New Roman" w:cs="Times New Roman"/>
          <w:sz w:val="28"/>
          <w:szCs w:val="28"/>
        </w:rPr>
        <w:t xml:space="preserve">, </w:t>
      </w:r>
      <w:r w:rsidR="00386565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233C1B">
        <w:rPr>
          <w:rFonts w:ascii="Times New Roman" w:hAnsi="Times New Roman" w:cs="Times New Roman"/>
          <w:sz w:val="28"/>
          <w:szCs w:val="28"/>
        </w:rPr>
        <w:t>думая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, что </w:t>
      </w:r>
      <w:r w:rsidR="00386565">
        <w:rPr>
          <w:rFonts w:ascii="Times New Roman" w:hAnsi="Times New Roman" w:cs="Times New Roman"/>
          <w:sz w:val="28"/>
          <w:szCs w:val="28"/>
        </w:rPr>
        <w:t>это</w:t>
      </w:r>
      <w:r w:rsidR="0038656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FC5A7B" w:rsidRPr="00931250">
        <w:rPr>
          <w:rFonts w:ascii="Times New Roman" w:hAnsi="Times New Roman" w:cs="Times New Roman"/>
          <w:sz w:val="28"/>
          <w:szCs w:val="28"/>
        </w:rPr>
        <w:t>все леж</w:t>
      </w:r>
      <w:r w:rsidR="00386565">
        <w:rPr>
          <w:rFonts w:ascii="Times New Roman" w:hAnsi="Times New Roman" w:cs="Times New Roman"/>
          <w:sz w:val="28"/>
          <w:szCs w:val="28"/>
        </w:rPr>
        <w:t>и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т на поверхности, что </w:t>
      </w:r>
      <w:r w:rsidR="00386565" w:rsidRPr="00931250">
        <w:rPr>
          <w:rFonts w:ascii="Times New Roman" w:hAnsi="Times New Roman" w:cs="Times New Roman"/>
          <w:sz w:val="28"/>
          <w:szCs w:val="28"/>
        </w:rPr>
        <w:t xml:space="preserve">это </w:t>
      </w:r>
      <w:r w:rsidR="00FC5A7B" w:rsidRPr="00931250">
        <w:rPr>
          <w:rFonts w:ascii="Times New Roman" w:hAnsi="Times New Roman" w:cs="Times New Roman"/>
          <w:sz w:val="28"/>
          <w:szCs w:val="28"/>
        </w:rPr>
        <w:t>все банально</w:t>
      </w:r>
      <w:r w:rsidR="00386565">
        <w:rPr>
          <w:rFonts w:ascii="Times New Roman" w:hAnsi="Times New Roman" w:cs="Times New Roman"/>
          <w:sz w:val="28"/>
          <w:szCs w:val="28"/>
        </w:rPr>
        <w:t>,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 и это шутка</w:t>
      </w:r>
      <w:r w:rsidR="00386565">
        <w:rPr>
          <w:rFonts w:ascii="Times New Roman" w:hAnsi="Times New Roman" w:cs="Times New Roman"/>
          <w:sz w:val="28"/>
          <w:szCs w:val="28"/>
        </w:rPr>
        <w:t xml:space="preserve"> с моей стороны</w:t>
      </w:r>
      <w:r w:rsidR="00FC5A7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E597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4E5844">
        <w:rPr>
          <w:rFonts w:ascii="Times New Roman" w:hAnsi="Times New Roman" w:cs="Times New Roman"/>
          <w:sz w:val="28"/>
          <w:szCs w:val="28"/>
        </w:rPr>
        <w:t xml:space="preserve">я </w:t>
      </w:r>
      <w:r w:rsidR="000D4F18">
        <w:rPr>
          <w:rFonts w:ascii="Times New Roman" w:hAnsi="Times New Roman" w:cs="Times New Roman"/>
          <w:sz w:val="28"/>
          <w:szCs w:val="28"/>
        </w:rPr>
        <w:t xml:space="preserve">так </w:t>
      </w:r>
      <w:r w:rsidR="004E5844">
        <w:rPr>
          <w:rFonts w:ascii="Times New Roman" w:hAnsi="Times New Roman" w:cs="Times New Roman"/>
          <w:sz w:val="28"/>
          <w:szCs w:val="28"/>
        </w:rPr>
        <w:t xml:space="preserve">легко и играючи на эти темы </w:t>
      </w:r>
      <w:r w:rsidR="00702D85">
        <w:rPr>
          <w:rFonts w:ascii="Times New Roman" w:hAnsi="Times New Roman" w:cs="Times New Roman"/>
          <w:sz w:val="28"/>
          <w:szCs w:val="28"/>
        </w:rPr>
        <w:t>шутил в этой картине</w:t>
      </w:r>
      <w:r w:rsidR="00386565">
        <w:rPr>
          <w:rFonts w:ascii="Times New Roman" w:hAnsi="Times New Roman" w:cs="Times New Roman"/>
          <w:sz w:val="28"/>
          <w:szCs w:val="28"/>
        </w:rPr>
        <w:t xml:space="preserve">. </w:t>
      </w:r>
      <w:r w:rsidR="00702D85">
        <w:rPr>
          <w:rFonts w:ascii="Times New Roman" w:hAnsi="Times New Roman" w:cs="Times New Roman"/>
          <w:sz w:val="28"/>
          <w:szCs w:val="28"/>
        </w:rPr>
        <w:t>При этом</w:t>
      </w:r>
      <w:r w:rsidR="00101B3F" w:rsidRPr="00931250">
        <w:rPr>
          <w:rFonts w:ascii="Times New Roman" w:hAnsi="Times New Roman" w:cs="Times New Roman"/>
          <w:sz w:val="28"/>
          <w:szCs w:val="28"/>
        </w:rPr>
        <w:t xml:space="preserve"> потом выяснилось, </w:t>
      </w:r>
      <w:r w:rsidR="00702D85">
        <w:rPr>
          <w:rFonts w:ascii="Times New Roman" w:hAnsi="Times New Roman" w:cs="Times New Roman"/>
          <w:sz w:val="28"/>
          <w:szCs w:val="28"/>
        </w:rPr>
        <w:t xml:space="preserve">что </w:t>
      </w:r>
      <w:r w:rsidR="00101B3F" w:rsidRPr="00931250">
        <w:rPr>
          <w:rFonts w:ascii="Times New Roman" w:hAnsi="Times New Roman" w:cs="Times New Roman"/>
          <w:sz w:val="28"/>
          <w:szCs w:val="28"/>
        </w:rPr>
        <w:t>эти ш</w:t>
      </w:r>
      <w:r w:rsidR="00FE2EEE">
        <w:rPr>
          <w:rFonts w:ascii="Times New Roman" w:hAnsi="Times New Roman" w:cs="Times New Roman"/>
          <w:sz w:val="28"/>
          <w:szCs w:val="28"/>
        </w:rPr>
        <w:t xml:space="preserve">утки </w:t>
      </w:r>
      <w:r w:rsidR="00702D85" w:rsidRPr="00931250">
        <w:rPr>
          <w:rFonts w:ascii="Times New Roman" w:hAnsi="Times New Roman" w:cs="Times New Roman"/>
          <w:sz w:val="28"/>
          <w:szCs w:val="28"/>
        </w:rPr>
        <w:t xml:space="preserve">никто </w:t>
      </w:r>
      <w:r w:rsidR="00FE2EEE">
        <w:rPr>
          <w:rFonts w:ascii="Times New Roman" w:hAnsi="Times New Roman" w:cs="Times New Roman"/>
          <w:sz w:val="28"/>
          <w:szCs w:val="28"/>
        </w:rPr>
        <w:t xml:space="preserve">не понимает, </w:t>
      </w:r>
      <w:r w:rsidR="00DE5976">
        <w:rPr>
          <w:rFonts w:ascii="Times New Roman" w:hAnsi="Times New Roman" w:cs="Times New Roman"/>
          <w:sz w:val="28"/>
          <w:szCs w:val="28"/>
        </w:rPr>
        <w:t>потому что не</w:t>
      </w:r>
      <w:r w:rsidR="00702D85">
        <w:rPr>
          <w:rFonts w:ascii="Times New Roman" w:hAnsi="Times New Roman" w:cs="Times New Roman"/>
          <w:sz w:val="28"/>
          <w:szCs w:val="28"/>
        </w:rPr>
        <w:t xml:space="preserve"> все</w:t>
      </w:r>
      <w:r w:rsidR="00101B3F" w:rsidRPr="00931250">
        <w:rPr>
          <w:rFonts w:ascii="Times New Roman" w:hAnsi="Times New Roman" w:cs="Times New Roman"/>
          <w:sz w:val="28"/>
          <w:szCs w:val="28"/>
        </w:rPr>
        <w:t xml:space="preserve"> читают </w:t>
      </w:r>
      <w:r w:rsidR="004108E7">
        <w:rPr>
          <w:rFonts w:ascii="Times New Roman" w:hAnsi="Times New Roman" w:cs="Times New Roman"/>
          <w:sz w:val="28"/>
          <w:szCs w:val="28"/>
        </w:rPr>
        <w:t xml:space="preserve">ту </w:t>
      </w:r>
      <w:r w:rsidR="00101B3F" w:rsidRPr="00931250">
        <w:rPr>
          <w:rFonts w:ascii="Times New Roman" w:hAnsi="Times New Roman" w:cs="Times New Roman"/>
          <w:sz w:val="28"/>
          <w:szCs w:val="28"/>
        </w:rPr>
        <w:t>литературу,</w:t>
      </w:r>
      <w:r w:rsidR="00233C1B">
        <w:rPr>
          <w:rFonts w:ascii="Times New Roman" w:hAnsi="Times New Roman" w:cs="Times New Roman"/>
          <w:sz w:val="28"/>
          <w:szCs w:val="28"/>
        </w:rPr>
        <w:t xml:space="preserve"> которую чита</w:t>
      </w:r>
      <w:r w:rsidR="00702D85">
        <w:rPr>
          <w:rFonts w:ascii="Times New Roman" w:hAnsi="Times New Roman" w:cs="Times New Roman"/>
          <w:sz w:val="28"/>
          <w:szCs w:val="28"/>
        </w:rPr>
        <w:t>л</w:t>
      </w:r>
      <w:r w:rsidR="00233C1B">
        <w:rPr>
          <w:rFonts w:ascii="Times New Roman" w:hAnsi="Times New Roman" w:cs="Times New Roman"/>
          <w:sz w:val="28"/>
          <w:szCs w:val="28"/>
        </w:rPr>
        <w:t xml:space="preserve"> я. Не все знают Е</w:t>
      </w:r>
      <w:r w:rsidR="00101B3F" w:rsidRPr="00931250">
        <w:rPr>
          <w:rFonts w:ascii="Times New Roman" w:hAnsi="Times New Roman" w:cs="Times New Roman"/>
          <w:sz w:val="28"/>
          <w:szCs w:val="28"/>
        </w:rPr>
        <w:t>вангелие</w:t>
      </w:r>
      <w:r w:rsidR="00702D85">
        <w:rPr>
          <w:rFonts w:ascii="Times New Roman" w:hAnsi="Times New Roman" w:cs="Times New Roman"/>
          <w:sz w:val="28"/>
          <w:szCs w:val="28"/>
        </w:rPr>
        <w:t xml:space="preserve">, предположим, и вообще вот эту историю. И </w:t>
      </w:r>
      <w:r w:rsidR="00DE597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702D85">
        <w:rPr>
          <w:rFonts w:ascii="Times New Roman" w:hAnsi="Times New Roman" w:cs="Times New Roman"/>
          <w:sz w:val="28"/>
          <w:szCs w:val="28"/>
        </w:rPr>
        <w:t>образовалась вот эта вполне герметическая картина. А так как я это не записал и тоже забыл</w:t>
      </w:r>
      <w:r w:rsidR="00CC0733">
        <w:rPr>
          <w:rFonts w:ascii="Times New Roman" w:hAnsi="Times New Roman" w:cs="Times New Roman"/>
          <w:sz w:val="28"/>
          <w:szCs w:val="28"/>
        </w:rPr>
        <w:t xml:space="preserve"> в основном, то это стало совсем загадочной картиной.</w:t>
      </w:r>
      <w:r w:rsidR="00101B3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C0733">
        <w:rPr>
          <w:rFonts w:ascii="Times New Roman" w:hAnsi="Times New Roman" w:cs="Times New Roman"/>
          <w:sz w:val="28"/>
          <w:szCs w:val="28"/>
        </w:rPr>
        <w:t xml:space="preserve">Единственное, что я помню – </w:t>
      </w:r>
      <w:r w:rsidR="00530237">
        <w:rPr>
          <w:rFonts w:ascii="Times New Roman" w:hAnsi="Times New Roman" w:cs="Times New Roman"/>
          <w:sz w:val="28"/>
          <w:szCs w:val="28"/>
        </w:rPr>
        <w:t>вот</w:t>
      </w:r>
      <w:r w:rsidR="00CC0733">
        <w:rPr>
          <w:rFonts w:ascii="Times New Roman" w:hAnsi="Times New Roman" w:cs="Times New Roman"/>
          <w:sz w:val="28"/>
          <w:szCs w:val="28"/>
        </w:rPr>
        <w:t xml:space="preserve"> эти дети</w:t>
      </w:r>
      <w:r w:rsidR="00530237">
        <w:rPr>
          <w:rFonts w:ascii="Times New Roman" w:hAnsi="Times New Roman" w:cs="Times New Roman"/>
          <w:sz w:val="28"/>
          <w:szCs w:val="28"/>
        </w:rPr>
        <w:t>, которые почкованием</w:t>
      </w:r>
      <w:r w:rsidR="00CC0733">
        <w:rPr>
          <w:rFonts w:ascii="Times New Roman" w:hAnsi="Times New Roman" w:cs="Times New Roman"/>
          <w:sz w:val="28"/>
          <w:szCs w:val="28"/>
        </w:rPr>
        <w:t xml:space="preserve"> отделяются</w:t>
      </w:r>
      <w:r w:rsidR="00530237">
        <w:rPr>
          <w:rFonts w:ascii="Times New Roman" w:hAnsi="Times New Roman" w:cs="Times New Roman"/>
          <w:sz w:val="28"/>
          <w:szCs w:val="28"/>
        </w:rPr>
        <w:t xml:space="preserve"> от Евы</w:t>
      </w:r>
      <w:r w:rsidR="00CC0733">
        <w:rPr>
          <w:rFonts w:ascii="Times New Roman" w:hAnsi="Times New Roman" w:cs="Times New Roman"/>
          <w:sz w:val="28"/>
          <w:szCs w:val="28"/>
        </w:rPr>
        <w:t xml:space="preserve">. </w:t>
      </w:r>
      <w:r w:rsidR="00900945">
        <w:rPr>
          <w:rFonts w:ascii="Times New Roman" w:hAnsi="Times New Roman" w:cs="Times New Roman"/>
          <w:sz w:val="28"/>
          <w:szCs w:val="28"/>
        </w:rPr>
        <w:t>Вот и все</w:t>
      </w:r>
      <w:r w:rsidR="00530237">
        <w:rPr>
          <w:rFonts w:ascii="Times New Roman" w:hAnsi="Times New Roman" w:cs="Times New Roman"/>
          <w:sz w:val="28"/>
          <w:szCs w:val="28"/>
        </w:rPr>
        <w:t xml:space="preserve">. Такая большая картина, к которой я </w:t>
      </w:r>
      <w:r w:rsidR="00E16389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стал </w:t>
      </w:r>
      <w:r w:rsidR="00E16389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2F5E6D" w:rsidRPr="00931250">
        <w:rPr>
          <w:rFonts w:ascii="Times New Roman" w:hAnsi="Times New Roman" w:cs="Times New Roman"/>
          <w:sz w:val="28"/>
          <w:szCs w:val="28"/>
        </w:rPr>
        <w:t>серьезно относиться в связи с «антисоветскостью»</w:t>
      </w:r>
      <w:r w:rsidR="009A0EC2" w:rsidRPr="009A0E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0EC2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этой картины</w:t>
      </w:r>
      <w:r w:rsidR="00900945">
        <w:rPr>
          <w:rFonts w:ascii="Times New Roman" w:hAnsi="Times New Roman" w:cs="Times New Roman"/>
          <w:sz w:val="28"/>
          <w:szCs w:val="28"/>
        </w:rPr>
        <w:t>.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00945">
        <w:rPr>
          <w:rFonts w:ascii="Times New Roman" w:hAnsi="Times New Roman" w:cs="Times New Roman"/>
          <w:sz w:val="28"/>
          <w:szCs w:val="28"/>
        </w:rPr>
        <w:t>П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ытался её выставлять, в частности в ВТО </w:t>
      </w:r>
      <w:r w:rsidR="00E16389">
        <w:rPr>
          <w:rFonts w:ascii="Times New Roman" w:hAnsi="Times New Roman" w:cs="Times New Roman"/>
          <w:sz w:val="28"/>
          <w:szCs w:val="28"/>
        </w:rPr>
        <w:t>я ее выставил. И то еще боялись: не снимут ли</w:t>
      </w:r>
      <w:r w:rsidR="00900945">
        <w:rPr>
          <w:rFonts w:ascii="Times New Roman" w:hAnsi="Times New Roman" w:cs="Times New Roman"/>
          <w:sz w:val="28"/>
          <w:szCs w:val="28"/>
        </w:rPr>
        <w:t xml:space="preserve"> </w:t>
      </w:r>
      <w:r w:rsidR="00455A17">
        <w:rPr>
          <w:rFonts w:ascii="Times New Roman" w:hAnsi="Times New Roman" w:cs="Times New Roman"/>
          <w:sz w:val="28"/>
          <w:szCs w:val="28"/>
        </w:rPr>
        <w:t xml:space="preserve">ее </w:t>
      </w:r>
      <w:r w:rsidR="00900945">
        <w:rPr>
          <w:rFonts w:ascii="Times New Roman" w:hAnsi="Times New Roman" w:cs="Times New Roman"/>
          <w:sz w:val="28"/>
          <w:szCs w:val="28"/>
        </w:rPr>
        <w:t>партийные органы</w:t>
      </w:r>
      <w:r w:rsidR="00E16389">
        <w:rPr>
          <w:rFonts w:ascii="Times New Roman" w:hAnsi="Times New Roman" w:cs="Times New Roman"/>
          <w:sz w:val="28"/>
          <w:szCs w:val="28"/>
        </w:rPr>
        <w:t>. Н</w:t>
      </w:r>
      <w:r w:rsidR="002F5E6D" w:rsidRPr="00931250">
        <w:rPr>
          <w:rFonts w:ascii="Times New Roman" w:hAnsi="Times New Roman" w:cs="Times New Roman"/>
          <w:sz w:val="28"/>
          <w:szCs w:val="28"/>
        </w:rPr>
        <w:t>о</w:t>
      </w:r>
      <w:r w:rsidR="00E16389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все обошлось</w:t>
      </w:r>
      <w:r w:rsidR="00E16389">
        <w:rPr>
          <w:rFonts w:ascii="Times New Roman" w:hAnsi="Times New Roman" w:cs="Times New Roman"/>
          <w:sz w:val="28"/>
          <w:szCs w:val="28"/>
        </w:rPr>
        <w:t xml:space="preserve">: под этот </w:t>
      </w:r>
      <w:r w:rsidR="00900945">
        <w:rPr>
          <w:rFonts w:ascii="Times New Roman" w:hAnsi="Times New Roman" w:cs="Times New Roman"/>
          <w:sz w:val="28"/>
          <w:szCs w:val="28"/>
        </w:rPr>
        <w:t>«</w:t>
      </w:r>
      <w:r w:rsidR="00E16389">
        <w:rPr>
          <w:rFonts w:ascii="Times New Roman" w:hAnsi="Times New Roman" w:cs="Times New Roman"/>
          <w:sz w:val="28"/>
          <w:szCs w:val="28"/>
        </w:rPr>
        <w:t>театр</w:t>
      </w:r>
      <w:r w:rsidR="00900945">
        <w:rPr>
          <w:rFonts w:ascii="Times New Roman" w:hAnsi="Times New Roman" w:cs="Times New Roman"/>
          <w:sz w:val="28"/>
          <w:szCs w:val="28"/>
        </w:rPr>
        <w:t>»</w:t>
      </w:r>
      <w:r w:rsidR="00E16389">
        <w:rPr>
          <w:rFonts w:ascii="Times New Roman" w:hAnsi="Times New Roman" w:cs="Times New Roman"/>
          <w:sz w:val="28"/>
          <w:szCs w:val="28"/>
        </w:rPr>
        <w:t>, под шумок</w:t>
      </w:r>
      <w:r w:rsidR="00455A17">
        <w:rPr>
          <w:rFonts w:ascii="Times New Roman" w:hAnsi="Times New Roman" w:cs="Times New Roman"/>
          <w:sz w:val="28"/>
          <w:szCs w:val="28"/>
        </w:rPr>
        <w:t xml:space="preserve"> такой.</w:t>
      </w:r>
      <w:r w:rsidR="00E16389">
        <w:rPr>
          <w:rFonts w:ascii="Times New Roman" w:hAnsi="Times New Roman" w:cs="Times New Roman"/>
          <w:sz w:val="28"/>
          <w:szCs w:val="28"/>
        </w:rPr>
        <w:t xml:space="preserve"> И вообще ничего плохого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не произошло</w:t>
      </w:r>
      <w:r w:rsidR="009F3752">
        <w:rPr>
          <w:rFonts w:ascii="Times New Roman" w:hAnsi="Times New Roman" w:cs="Times New Roman"/>
          <w:sz w:val="28"/>
          <w:szCs w:val="28"/>
        </w:rPr>
        <w:t>.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F3752">
        <w:rPr>
          <w:rFonts w:ascii="Times New Roman" w:hAnsi="Times New Roman" w:cs="Times New Roman"/>
          <w:sz w:val="28"/>
          <w:szCs w:val="28"/>
        </w:rPr>
        <w:t>Но: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я познакомился с Бажановым</w:t>
      </w:r>
      <w:r w:rsidR="009F3752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2F5E6D" w:rsidRPr="00931250">
        <w:rPr>
          <w:rFonts w:ascii="Times New Roman" w:hAnsi="Times New Roman" w:cs="Times New Roman"/>
          <w:sz w:val="28"/>
          <w:szCs w:val="28"/>
        </w:rPr>
        <w:t>, узнал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 что я великий художник.</w:t>
      </w:r>
      <w:r w:rsidR="009F37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69A" w:rsidRPr="00931250" w:rsidRDefault="00042A1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F5E6D" w:rsidRPr="00931250">
        <w:rPr>
          <w:rFonts w:ascii="Times New Roman" w:hAnsi="Times New Roman" w:cs="Times New Roman"/>
          <w:sz w:val="28"/>
          <w:szCs w:val="28"/>
        </w:rPr>
        <w:t>а обсуждение пришл</w:t>
      </w:r>
      <w:r w:rsidR="00233C1B">
        <w:rPr>
          <w:rFonts w:ascii="Times New Roman" w:hAnsi="Times New Roman" w:cs="Times New Roman"/>
          <w:sz w:val="28"/>
          <w:szCs w:val="28"/>
        </w:rPr>
        <w:t xml:space="preserve">а </w:t>
      </w:r>
      <w:r w:rsidR="0099274A">
        <w:rPr>
          <w:rFonts w:ascii="Times New Roman" w:hAnsi="Times New Roman" w:cs="Times New Roman"/>
          <w:sz w:val="28"/>
          <w:szCs w:val="28"/>
        </w:rPr>
        <w:t>такая</w:t>
      </w:r>
      <w:r w:rsidR="00233C1B">
        <w:rPr>
          <w:rFonts w:ascii="Times New Roman" w:hAnsi="Times New Roman" w:cs="Times New Roman"/>
          <w:sz w:val="28"/>
          <w:szCs w:val="28"/>
        </w:rPr>
        <w:t xml:space="preserve"> дама</w:t>
      </w:r>
      <w:r w:rsidR="0099274A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се как бы</w:t>
      </w:r>
      <w:r w:rsidR="00233C1B">
        <w:rPr>
          <w:rFonts w:ascii="Times New Roman" w:hAnsi="Times New Roman" w:cs="Times New Roman"/>
          <w:sz w:val="28"/>
          <w:szCs w:val="28"/>
        </w:rPr>
        <w:t xml:space="preserve"> хвалили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принято было, </w:t>
      </w:r>
      <w:r w:rsidR="002F5E6D" w:rsidRPr="00931250">
        <w:rPr>
          <w:rFonts w:ascii="Times New Roman" w:hAnsi="Times New Roman" w:cs="Times New Roman"/>
          <w:sz w:val="28"/>
          <w:szCs w:val="28"/>
        </w:rPr>
        <w:t xml:space="preserve">а она стала говорить, что, 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F5E6D" w:rsidRPr="00931250">
        <w:rPr>
          <w:rFonts w:ascii="Times New Roman" w:hAnsi="Times New Roman" w:cs="Times New Roman"/>
          <w:sz w:val="28"/>
          <w:szCs w:val="28"/>
        </w:rPr>
        <w:t>,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подумаешь, </w:t>
      </w:r>
      <w:r>
        <w:rPr>
          <w:rFonts w:ascii="Times New Roman" w:hAnsi="Times New Roman" w:cs="Times New Roman"/>
          <w:sz w:val="28"/>
          <w:szCs w:val="28"/>
        </w:rPr>
        <w:t>что он там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хорошего сделал. </w:t>
      </w:r>
      <w:r w:rsidR="00F0369A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Изобразил Льва Толстого, который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пришел </w:t>
      </w:r>
      <w:r w:rsidR="00F0369A" w:rsidRPr="00931250">
        <w:rPr>
          <w:rFonts w:ascii="Times New Roman" w:hAnsi="Times New Roman" w:cs="Times New Roman"/>
          <w:sz w:val="28"/>
          <w:szCs w:val="28"/>
        </w:rPr>
        <w:t>к нему в гости</w:t>
      </w:r>
      <w:r>
        <w:rPr>
          <w:rFonts w:ascii="Times New Roman" w:hAnsi="Times New Roman" w:cs="Times New Roman"/>
          <w:sz w:val="28"/>
          <w:szCs w:val="28"/>
        </w:rPr>
        <w:t>, видите ли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AB6C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0369A" w:rsidRPr="00931250">
        <w:rPr>
          <w:rFonts w:ascii="Times New Roman" w:hAnsi="Times New Roman" w:cs="Times New Roman"/>
          <w:sz w:val="28"/>
          <w:szCs w:val="28"/>
        </w:rPr>
        <w:t>огда художнику нечего сказать, он всегда приглашает в гости Толстого!» Народ был возмущен</w:t>
      </w:r>
      <w:r w:rsidR="001F2532">
        <w:rPr>
          <w:rFonts w:ascii="Times New Roman" w:hAnsi="Times New Roman" w:cs="Times New Roman"/>
          <w:sz w:val="28"/>
          <w:szCs w:val="28"/>
        </w:rPr>
        <w:t>: что это такое, что это за дура,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F2532">
        <w:rPr>
          <w:rFonts w:ascii="Times New Roman" w:hAnsi="Times New Roman" w:cs="Times New Roman"/>
          <w:sz w:val="28"/>
          <w:szCs w:val="28"/>
        </w:rPr>
        <w:t>откуда так</w:t>
      </w:r>
      <w:r w:rsidR="00F64E61">
        <w:rPr>
          <w:rFonts w:ascii="Times New Roman" w:hAnsi="Times New Roman" w:cs="Times New Roman"/>
          <w:sz w:val="28"/>
          <w:szCs w:val="28"/>
        </w:rPr>
        <w:t>ое</w:t>
      </w:r>
      <w:r w:rsidR="001F2532">
        <w:rPr>
          <w:rFonts w:ascii="Times New Roman" w:hAnsi="Times New Roman" w:cs="Times New Roman"/>
          <w:sz w:val="28"/>
          <w:szCs w:val="28"/>
        </w:rPr>
        <w:t xml:space="preserve"> появил</w:t>
      </w:r>
      <w:r w:rsidR="00F64E61">
        <w:rPr>
          <w:rFonts w:ascii="Times New Roman" w:hAnsi="Times New Roman" w:cs="Times New Roman"/>
          <w:sz w:val="28"/>
          <w:szCs w:val="28"/>
        </w:rPr>
        <w:t>о</w:t>
      </w:r>
      <w:r w:rsidR="001F2532">
        <w:rPr>
          <w:rFonts w:ascii="Times New Roman" w:hAnsi="Times New Roman" w:cs="Times New Roman"/>
          <w:sz w:val="28"/>
          <w:szCs w:val="28"/>
        </w:rPr>
        <w:t xml:space="preserve">сь на нашем собрании! </w:t>
      </w:r>
      <w:r w:rsidR="00F64E61">
        <w:rPr>
          <w:rFonts w:ascii="Times New Roman" w:hAnsi="Times New Roman" w:cs="Times New Roman"/>
          <w:sz w:val="28"/>
          <w:szCs w:val="28"/>
        </w:rPr>
        <w:t>В смысле</w:t>
      </w:r>
      <w:r w:rsidR="0099274A">
        <w:rPr>
          <w:rFonts w:ascii="Times New Roman" w:hAnsi="Times New Roman" w:cs="Times New Roman"/>
          <w:sz w:val="28"/>
          <w:szCs w:val="28"/>
        </w:rPr>
        <w:t>,</w:t>
      </w:r>
      <w:r w:rsidR="00F64E61">
        <w:rPr>
          <w:rFonts w:ascii="Times New Roman" w:hAnsi="Times New Roman" w:cs="Times New Roman"/>
          <w:sz w:val="28"/>
          <w:szCs w:val="28"/>
        </w:rPr>
        <w:t xml:space="preserve"> </w:t>
      </w:r>
      <w:r w:rsidR="00AB6C57">
        <w:rPr>
          <w:rFonts w:ascii="Times New Roman" w:hAnsi="Times New Roman" w:cs="Times New Roman"/>
          <w:sz w:val="28"/>
          <w:szCs w:val="28"/>
        </w:rPr>
        <w:t>это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F2532">
        <w:rPr>
          <w:rFonts w:ascii="Times New Roman" w:hAnsi="Times New Roman" w:cs="Times New Roman"/>
          <w:sz w:val="28"/>
          <w:szCs w:val="28"/>
        </w:rPr>
        <w:t>обсуждени</w:t>
      </w:r>
      <w:r w:rsidR="00AB6C57">
        <w:rPr>
          <w:rFonts w:ascii="Times New Roman" w:hAnsi="Times New Roman" w:cs="Times New Roman"/>
          <w:sz w:val="28"/>
          <w:szCs w:val="28"/>
        </w:rPr>
        <w:t>е, там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все свои, </w:t>
      </w:r>
      <w:r w:rsidR="001F2532">
        <w:rPr>
          <w:rFonts w:ascii="Times New Roman" w:hAnsi="Times New Roman" w:cs="Times New Roman"/>
          <w:sz w:val="28"/>
          <w:szCs w:val="28"/>
        </w:rPr>
        <w:t>и вдруг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F2532">
        <w:rPr>
          <w:rFonts w:ascii="Times New Roman" w:hAnsi="Times New Roman" w:cs="Times New Roman"/>
          <w:sz w:val="28"/>
          <w:szCs w:val="28"/>
        </w:rPr>
        <w:t>какая-то чужая</w:t>
      </w:r>
      <w:r w:rsidR="0099274A">
        <w:rPr>
          <w:rFonts w:ascii="Times New Roman" w:hAnsi="Times New Roman" w:cs="Times New Roman"/>
          <w:sz w:val="28"/>
          <w:szCs w:val="28"/>
        </w:rPr>
        <w:t>,</w:t>
      </w:r>
      <w:r w:rsidR="001F2532">
        <w:rPr>
          <w:rFonts w:ascii="Times New Roman" w:hAnsi="Times New Roman" w:cs="Times New Roman"/>
          <w:sz w:val="28"/>
          <w:szCs w:val="28"/>
        </w:rPr>
        <w:t xml:space="preserve"> и несет такое</w:t>
      </w:r>
      <w:r w:rsidR="00F0369A" w:rsidRPr="00931250">
        <w:rPr>
          <w:rFonts w:ascii="Times New Roman" w:hAnsi="Times New Roman" w:cs="Times New Roman"/>
          <w:sz w:val="28"/>
          <w:szCs w:val="28"/>
        </w:rPr>
        <w:t>.</w:t>
      </w:r>
      <w:r w:rsidR="00B36957">
        <w:rPr>
          <w:rFonts w:ascii="Times New Roman" w:hAnsi="Times New Roman" w:cs="Times New Roman"/>
          <w:sz w:val="28"/>
          <w:szCs w:val="28"/>
        </w:rPr>
        <w:t xml:space="preserve"> </w:t>
      </w:r>
      <w:r w:rsidR="006D1766">
        <w:rPr>
          <w:rFonts w:ascii="Times New Roman" w:hAnsi="Times New Roman" w:cs="Times New Roman"/>
          <w:sz w:val="28"/>
          <w:szCs w:val="28"/>
        </w:rPr>
        <w:t>И</w:t>
      </w:r>
      <w:r w:rsidR="003477D6">
        <w:rPr>
          <w:rFonts w:ascii="Times New Roman" w:hAnsi="Times New Roman" w:cs="Times New Roman"/>
          <w:sz w:val="28"/>
          <w:szCs w:val="28"/>
        </w:rPr>
        <w:t xml:space="preserve"> </w:t>
      </w:r>
      <w:r w:rsidR="006D1766">
        <w:rPr>
          <w:rFonts w:ascii="Times New Roman" w:hAnsi="Times New Roman" w:cs="Times New Roman"/>
          <w:sz w:val="28"/>
          <w:szCs w:val="28"/>
        </w:rPr>
        <w:t>стали рассказывать про то, что когда была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бульдозерн</w:t>
      </w:r>
      <w:r w:rsidR="006D1766">
        <w:rPr>
          <w:rFonts w:ascii="Times New Roman" w:hAnsi="Times New Roman" w:cs="Times New Roman"/>
          <w:sz w:val="28"/>
          <w:szCs w:val="28"/>
        </w:rPr>
        <w:t>ая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выставк</w:t>
      </w:r>
      <w:r w:rsidR="006D1766">
        <w:rPr>
          <w:rFonts w:ascii="Times New Roman" w:hAnsi="Times New Roman" w:cs="Times New Roman"/>
          <w:sz w:val="28"/>
          <w:szCs w:val="28"/>
        </w:rPr>
        <w:t>а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в Москве, т</w:t>
      </w:r>
      <w:r w:rsidR="00AB6C57">
        <w:rPr>
          <w:rFonts w:ascii="Times New Roman" w:hAnsi="Times New Roman" w:cs="Times New Roman"/>
          <w:sz w:val="28"/>
          <w:szCs w:val="28"/>
        </w:rPr>
        <w:t>о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у Рабина спросили, сколько он заплатил бульдозеристу</w:t>
      </w:r>
      <w:r w:rsidR="00AB6C57">
        <w:rPr>
          <w:rFonts w:ascii="Times New Roman" w:hAnsi="Times New Roman" w:cs="Times New Roman"/>
          <w:sz w:val="28"/>
          <w:szCs w:val="28"/>
        </w:rPr>
        <w:t>, чтобы он это сделал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477D6">
        <w:rPr>
          <w:rFonts w:ascii="Times New Roman" w:hAnsi="Times New Roman" w:cs="Times New Roman"/>
          <w:sz w:val="28"/>
          <w:szCs w:val="28"/>
        </w:rPr>
        <w:t>И Рабин сказал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3477D6">
        <w:rPr>
          <w:rFonts w:ascii="Times New Roman" w:hAnsi="Times New Roman" w:cs="Times New Roman"/>
          <w:sz w:val="28"/>
          <w:szCs w:val="28"/>
        </w:rPr>
        <w:t xml:space="preserve">правильно, конечно,  и </w:t>
      </w:r>
      <w:r w:rsidR="00CA3F3E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F0369A" w:rsidRPr="00931250">
        <w:rPr>
          <w:rFonts w:ascii="Times New Roman" w:hAnsi="Times New Roman" w:cs="Times New Roman"/>
          <w:sz w:val="28"/>
          <w:szCs w:val="28"/>
        </w:rPr>
        <w:t>надо было заплатить, но</w:t>
      </w:r>
      <w:r w:rsidR="00CA3F3E">
        <w:rPr>
          <w:rFonts w:ascii="Times New Roman" w:hAnsi="Times New Roman" w:cs="Times New Roman"/>
          <w:sz w:val="28"/>
          <w:szCs w:val="28"/>
        </w:rPr>
        <w:t>,</w:t>
      </w:r>
      <w:r w:rsidR="00F036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A3F3E">
        <w:rPr>
          <w:rFonts w:ascii="Times New Roman" w:hAnsi="Times New Roman" w:cs="Times New Roman"/>
          <w:sz w:val="28"/>
          <w:szCs w:val="28"/>
        </w:rPr>
        <w:t xml:space="preserve">слава Богу, </w:t>
      </w:r>
      <w:r w:rsidR="00F0369A" w:rsidRPr="00931250">
        <w:rPr>
          <w:rFonts w:ascii="Times New Roman" w:hAnsi="Times New Roman" w:cs="Times New Roman"/>
          <w:sz w:val="28"/>
          <w:szCs w:val="28"/>
        </w:rPr>
        <w:t>обошлось бесплатно.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A3F3E">
        <w:rPr>
          <w:rFonts w:ascii="Times New Roman" w:hAnsi="Times New Roman" w:cs="Times New Roman"/>
          <w:sz w:val="28"/>
          <w:szCs w:val="28"/>
        </w:rPr>
        <w:t>И мне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сказали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что нужно было </w:t>
      </w:r>
      <w:r w:rsidR="000E5DF8">
        <w:rPr>
          <w:rFonts w:ascii="Times New Roman" w:hAnsi="Times New Roman" w:cs="Times New Roman"/>
          <w:sz w:val="28"/>
          <w:szCs w:val="28"/>
        </w:rPr>
        <w:t xml:space="preserve">еще несколько таких дам пригласить, </w:t>
      </w:r>
      <w:r w:rsidR="00E769EF" w:rsidRPr="00931250">
        <w:rPr>
          <w:rFonts w:ascii="Times New Roman" w:hAnsi="Times New Roman" w:cs="Times New Roman"/>
          <w:sz w:val="28"/>
          <w:szCs w:val="28"/>
        </w:rPr>
        <w:t>чтобы больше шум</w:t>
      </w:r>
      <w:r w:rsidR="005C1600">
        <w:rPr>
          <w:rFonts w:ascii="Times New Roman" w:hAnsi="Times New Roman" w:cs="Times New Roman"/>
          <w:sz w:val="28"/>
          <w:szCs w:val="28"/>
        </w:rPr>
        <w:t>у</w:t>
      </w:r>
      <w:r w:rsidR="00F457AD">
        <w:rPr>
          <w:rFonts w:ascii="Times New Roman" w:hAnsi="Times New Roman" w:cs="Times New Roman"/>
          <w:sz w:val="28"/>
          <w:szCs w:val="28"/>
        </w:rPr>
        <w:t xml:space="preserve"> </w:t>
      </w:r>
      <w:r w:rsidR="005C1600" w:rsidRPr="00931250">
        <w:rPr>
          <w:rFonts w:ascii="Times New Roman" w:hAnsi="Times New Roman" w:cs="Times New Roman"/>
          <w:sz w:val="28"/>
          <w:szCs w:val="28"/>
        </w:rPr>
        <w:t>было</w:t>
      </w:r>
      <w:r w:rsidR="005C1600">
        <w:rPr>
          <w:rFonts w:ascii="Times New Roman" w:hAnsi="Times New Roman" w:cs="Times New Roman"/>
          <w:sz w:val="28"/>
          <w:szCs w:val="28"/>
        </w:rPr>
        <w:t>. Потому что б</w:t>
      </w:r>
      <w:r w:rsidR="00F457AD">
        <w:rPr>
          <w:rFonts w:ascii="Times New Roman" w:hAnsi="Times New Roman" w:cs="Times New Roman"/>
          <w:sz w:val="28"/>
          <w:szCs w:val="28"/>
        </w:rPr>
        <w:t>лагодаря ей</w:t>
      </w:r>
      <w:r w:rsidR="00233C1B">
        <w:rPr>
          <w:rFonts w:ascii="Times New Roman" w:hAnsi="Times New Roman" w:cs="Times New Roman"/>
          <w:sz w:val="28"/>
          <w:szCs w:val="28"/>
        </w:rPr>
        <w:t xml:space="preserve"> </w:t>
      </w:r>
      <w:r w:rsidR="00E769EF" w:rsidRPr="00931250">
        <w:rPr>
          <w:rFonts w:ascii="Times New Roman" w:hAnsi="Times New Roman" w:cs="Times New Roman"/>
          <w:sz w:val="28"/>
          <w:szCs w:val="28"/>
        </w:rPr>
        <w:t>получил</w:t>
      </w:r>
      <w:r w:rsidR="005C1600">
        <w:rPr>
          <w:rFonts w:ascii="Times New Roman" w:hAnsi="Times New Roman" w:cs="Times New Roman"/>
          <w:sz w:val="28"/>
          <w:szCs w:val="28"/>
        </w:rPr>
        <w:t xml:space="preserve">ся </w:t>
      </w:r>
      <w:r w:rsidR="009A7346">
        <w:rPr>
          <w:rFonts w:ascii="Times New Roman" w:hAnsi="Times New Roman" w:cs="Times New Roman"/>
          <w:sz w:val="28"/>
          <w:szCs w:val="28"/>
        </w:rPr>
        <w:t xml:space="preserve">хоть </w:t>
      </w:r>
      <w:r w:rsidR="005C1600">
        <w:rPr>
          <w:rFonts w:ascii="Times New Roman" w:hAnsi="Times New Roman" w:cs="Times New Roman"/>
          <w:sz w:val="28"/>
          <w:szCs w:val="28"/>
        </w:rPr>
        <w:t>какой-то трепет</w:t>
      </w:r>
      <w:r w:rsidR="001A1501">
        <w:rPr>
          <w:rFonts w:ascii="Times New Roman" w:hAnsi="Times New Roman" w:cs="Times New Roman"/>
          <w:sz w:val="28"/>
          <w:szCs w:val="28"/>
        </w:rPr>
        <w:t xml:space="preserve">: она была против, другие за, получилась какая-то </w:t>
      </w:r>
      <w:r w:rsidR="00E769EF" w:rsidRPr="00931250">
        <w:rPr>
          <w:rFonts w:ascii="Times New Roman" w:hAnsi="Times New Roman" w:cs="Times New Roman"/>
          <w:sz w:val="28"/>
          <w:szCs w:val="28"/>
        </w:rPr>
        <w:t>дискуссия</w:t>
      </w:r>
      <w:r w:rsidR="001A1501" w:rsidRPr="001A1501">
        <w:rPr>
          <w:rFonts w:ascii="Times New Roman" w:hAnsi="Times New Roman" w:cs="Times New Roman"/>
          <w:sz w:val="28"/>
          <w:szCs w:val="28"/>
        </w:rPr>
        <w:t xml:space="preserve"> </w:t>
      </w:r>
      <w:r w:rsidR="001A1501" w:rsidRPr="00931250">
        <w:rPr>
          <w:rFonts w:ascii="Times New Roman" w:hAnsi="Times New Roman" w:cs="Times New Roman"/>
          <w:sz w:val="28"/>
          <w:szCs w:val="28"/>
        </w:rPr>
        <w:t>живая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. Это </w:t>
      </w:r>
      <w:r w:rsidR="001A1501">
        <w:rPr>
          <w:rFonts w:ascii="Times New Roman" w:hAnsi="Times New Roman" w:cs="Times New Roman"/>
          <w:sz w:val="28"/>
          <w:szCs w:val="28"/>
        </w:rPr>
        <w:t>к вопросу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о том времени</w:t>
      </w:r>
      <w:r w:rsidR="009A7346">
        <w:rPr>
          <w:rFonts w:ascii="Times New Roman" w:hAnsi="Times New Roman" w:cs="Times New Roman"/>
          <w:sz w:val="28"/>
          <w:szCs w:val="28"/>
        </w:rPr>
        <w:t xml:space="preserve"> и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A1501">
        <w:rPr>
          <w:rFonts w:ascii="Times New Roman" w:hAnsi="Times New Roman" w:cs="Times New Roman"/>
          <w:sz w:val="28"/>
          <w:szCs w:val="28"/>
        </w:rPr>
        <w:t>об этих обсуждениях. Э</w:t>
      </w:r>
      <w:r w:rsidR="00E769EF" w:rsidRPr="00931250">
        <w:rPr>
          <w:rFonts w:ascii="Times New Roman" w:hAnsi="Times New Roman" w:cs="Times New Roman"/>
          <w:sz w:val="28"/>
          <w:szCs w:val="28"/>
        </w:rPr>
        <w:t>то был</w:t>
      </w:r>
      <w:r w:rsidR="001A1501">
        <w:rPr>
          <w:rFonts w:ascii="Times New Roman" w:hAnsi="Times New Roman" w:cs="Times New Roman"/>
          <w:sz w:val="28"/>
          <w:szCs w:val="28"/>
        </w:rPr>
        <w:t>о</w:t>
      </w:r>
      <w:r w:rsidR="009A7346">
        <w:rPr>
          <w:rFonts w:ascii="Times New Roman" w:hAnsi="Times New Roman" w:cs="Times New Roman"/>
          <w:sz w:val="28"/>
          <w:szCs w:val="28"/>
        </w:rPr>
        <w:t>, п</w:t>
      </w:r>
      <w:r w:rsidR="001A1501">
        <w:rPr>
          <w:rFonts w:ascii="Times New Roman" w:hAnsi="Times New Roman" w:cs="Times New Roman"/>
          <w:sz w:val="28"/>
          <w:szCs w:val="28"/>
        </w:rPr>
        <w:t>о-моему, в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85</w:t>
      </w:r>
      <w:r w:rsidR="00233C1B">
        <w:rPr>
          <w:rFonts w:ascii="Times New Roman" w:hAnsi="Times New Roman" w:cs="Times New Roman"/>
          <w:sz w:val="28"/>
          <w:szCs w:val="28"/>
        </w:rPr>
        <w:t>-</w:t>
      </w:r>
      <w:r w:rsidR="005D0260">
        <w:rPr>
          <w:rFonts w:ascii="Times New Roman" w:hAnsi="Times New Roman" w:cs="Times New Roman"/>
          <w:sz w:val="28"/>
          <w:szCs w:val="28"/>
        </w:rPr>
        <w:t>ом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год</w:t>
      </w:r>
      <w:r w:rsidR="005D0260">
        <w:rPr>
          <w:rFonts w:ascii="Times New Roman" w:hAnsi="Times New Roman" w:cs="Times New Roman"/>
          <w:sz w:val="28"/>
          <w:szCs w:val="28"/>
        </w:rPr>
        <w:t>у</w:t>
      </w:r>
      <w:r w:rsidR="00796ECB">
        <w:rPr>
          <w:rFonts w:ascii="Times New Roman" w:hAnsi="Times New Roman" w:cs="Times New Roman"/>
          <w:sz w:val="28"/>
          <w:szCs w:val="28"/>
        </w:rPr>
        <w:t>. Но это как</w:t>
      </w:r>
      <w:r w:rsidR="00E769E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21FE1">
        <w:rPr>
          <w:rFonts w:ascii="Times New Roman" w:hAnsi="Times New Roman" w:cs="Times New Roman"/>
          <w:sz w:val="28"/>
          <w:szCs w:val="28"/>
        </w:rPr>
        <w:t xml:space="preserve">раз </w:t>
      </w:r>
      <w:r w:rsidR="00E769EF" w:rsidRPr="00931250">
        <w:rPr>
          <w:rFonts w:ascii="Times New Roman" w:hAnsi="Times New Roman" w:cs="Times New Roman"/>
          <w:sz w:val="28"/>
          <w:szCs w:val="28"/>
        </w:rPr>
        <w:t>перестройка</w:t>
      </w:r>
      <w:r w:rsidR="00796ECB">
        <w:rPr>
          <w:rFonts w:ascii="Times New Roman" w:hAnsi="Times New Roman" w:cs="Times New Roman"/>
          <w:sz w:val="28"/>
          <w:szCs w:val="28"/>
        </w:rPr>
        <w:t>, всякое такое.</w:t>
      </w:r>
    </w:p>
    <w:p w:rsidR="00E769EF" w:rsidRPr="00931250" w:rsidRDefault="00E769EF" w:rsidP="007D6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Потом у нас была выставка </w:t>
      </w:r>
      <w:r w:rsidR="005D0260" w:rsidRPr="00931250">
        <w:rPr>
          <w:rFonts w:ascii="Times New Roman" w:hAnsi="Times New Roman" w:cs="Times New Roman"/>
          <w:sz w:val="28"/>
          <w:szCs w:val="28"/>
        </w:rPr>
        <w:t xml:space="preserve">втроем </w:t>
      </w:r>
      <w:r w:rsidR="005D0260">
        <w:rPr>
          <w:rFonts w:ascii="Times New Roman" w:hAnsi="Times New Roman" w:cs="Times New Roman"/>
          <w:sz w:val="28"/>
          <w:szCs w:val="28"/>
        </w:rPr>
        <w:t xml:space="preserve">в этом же составе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во Дворце молодежи. </w:t>
      </w:r>
      <w:r w:rsidR="009A7346">
        <w:rPr>
          <w:rFonts w:ascii="Times New Roman" w:hAnsi="Times New Roman" w:cs="Times New Roman"/>
          <w:sz w:val="28"/>
          <w:szCs w:val="28"/>
        </w:rPr>
        <w:t>Там тоже было: п</w:t>
      </w:r>
      <w:r w:rsidRPr="00931250">
        <w:rPr>
          <w:rFonts w:ascii="Times New Roman" w:hAnsi="Times New Roman" w:cs="Times New Roman"/>
          <w:sz w:val="28"/>
          <w:szCs w:val="28"/>
        </w:rPr>
        <w:t xml:space="preserve">ришла тетка, которая </w:t>
      </w:r>
      <w:r w:rsidR="005D0260">
        <w:rPr>
          <w:rFonts w:ascii="Times New Roman" w:hAnsi="Times New Roman" w:cs="Times New Roman"/>
          <w:sz w:val="28"/>
          <w:szCs w:val="28"/>
        </w:rPr>
        <w:t>у нас была по строительству при Матвиенко, как ее звали – забыл. Недавно была в Комитете по культуре</w:t>
      </w:r>
      <w:r w:rsidR="009A7346">
        <w:rPr>
          <w:rFonts w:ascii="Times New Roman" w:hAnsi="Times New Roman" w:cs="Times New Roman"/>
          <w:sz w:val="28"/>
          <w:szCs w:val="28"/>
        </w:rPr>
        <w:t>,</w:t>
      </w:r>
      <w:r w:rsidR="005D0260">
        <w:rPr>
          <w:rFonts w:ascii="Times New Roman" w:hAnsi="Times New Roman" w:cs="Times New Roman"/>
          <w:sz w:val="28"/>
          <w:szCs w:val="28"/>
        </w:rPr>
        <w:t xml:space="preserve"> </w:t>
      </w:r>
      <w:r w:rsidR="00451AB4">
        <w:rPr>
          <w:rFonts w:ascii="Times New Roman" w:hAnsi="Times New Roman" w:cs="Times New Roman"/>
          <w:sz w:val="28"/>
          <w:szCs w:val="28"/>
        </w:rPr>
        <w:t>или где там она была. Потом б</w:t>
      </w:r>
      <w:r w:rsidRPr="00931250">
        <w:rPr>
          <w:rFonts w:ascii="Times New Roman" w:hAnsi="Times New Roman" w:cs="Times New Roman"/>
          <w:sz w:val="28"/>
          <w:szCs w:val="28"/>
        </w:rPr>
        <w:t>ыла нач</w:t>
      </w:r>
      <w:r w:rsidR="00021FE1">
        <w:rPr>
          <w:rFonts w:ascii="Times New Roman" w:hAnsi="Times New Roman" w:cs="Times New Roman"/>
          <w:sz w:val="28"/>
          <w:szCs w:val="28"/>
        </w:rPr>
        <w:t xml:space="preserve">альницей ГИОП </w:t>
      </w:r>
      <w:r w:rsidR="008A51F5">
        <w:rPr>
          <w:rFonts w:ascii="Times New Roman" w:hAnsi="Times New Roman" w:cs="Times New Roman"/>
          <w:sz w:val="28"/>
          <w:szCs w:val="28"/>
        </w:rPr>
        <w:t>– сохранение памятников</w:t>
      </w:r>
      <w:r w:rsidR="007D61D1">
        <w:rPr>
          <w:rFonts w:ascii="Times New Roman" w:hAnsi="Times New Roman" w:cs="Times New Roman"/>
          <w:sz w:val="28"/>
          <w:szCs w:val="28"/>
        </w:rPr>
        <w:t xml:space="preserve">. А тогда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 она</w:t>
      </w:r>
      <w:r w:rsidR="00DA6250">
        <w:rPr>
          <w:rFonts w:ascii="Times New Roman" w:hAnsi="Times New Roman" w:cs="Times New Roman"/>
          <w:sz w:val="28"/>
          <w:szCs w:val="28"/>
        </w:rPr>
        <w:t xml:space="preserve"> была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 в </w:t>
      </w:r>
      <w:r w:rsidR="007D61D1">
        <w:rPr>
          <w:rFonts w:ascii="Times New Roman" w:hAnsi="Times New Roman" w:cs="Times New Roman"/>
          <w:sz w:val="28"/>
          <w:szCs w:val="28"/>
        </w:rPr>
        <w:t>У</w:t>
      </w:r>
      <w:r w:rsidRPr="00931250">
        <w:rPr>
          <w:rFonts w:ascii="Times New Roman" w:hAnsi="Times New Roman" w:cs="Times New Roman"/>
          <w:sz w:val="28"/>
          <w:szCs w:val="28"/>
        </w:rPr>
        <w:t>правлении культур</w:t>
      </w:r>
      <w:r w:rsidR="007D61D1">
        <w:rPr>
          <w:rFonts w:ascii="Times New Roman" w:hAnsi="Times New Roman" w:cs="Times New Roman"/>
          <w:sz w:val="28"/>
          <w:szCs w:val="28"/>
        </w:rPr>
        <w:t>ы</w:t>
      </w:r>
      <w:r w:rsidR="00DA625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её прислали </w:t>
      </w:r>
      <w:r w:rsidR="00DA6250">
        <w:rPr>
          <w:rFonts w:ascii="Times New Roman" w:hAnsi="Times New Roman" w:cs="Times New Roman"/>
          <w:sz w:val="28"/>
          <w:szCs w:val="28"/>
        </w:rPr>
        <w:t xml:space="preserve">к нам </w:t>
      </w:r>
      <w:r w:rsidRPr="00931250">
        <w:rPr>
          <w:rFonts w:ascii="Times New Roman" w:hAnsi="Times New Roman" w:cs="Times New Roman"/>
          <w:sz w:val="28"/>
          <w:szCs w:val="28"/>
        </w:rPr>
        <w:t xml:space="preserve">на выставку. </w:t>
      </w:r>
      <w:r w:rsidR="008A51F5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 xml:space="preserve">чень </w:t>
      </w:r>
      <w:r w:rsidR="0026648A" w:rsidRPr="00931250">
        <w:rPr>
          <w:rFonts w:ascii="Times New Roman" w:hAnsi="Times New Roman" w:cs="Times New Roman"/>
          <w:sz w:val="28"/>
          <w:szCs w:val="28"/>
        </w:rPr>
        <w:t xml:space="preserve">была </w:t>
      </w:r>
      <w:r w:rsidR="0026648A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31250">
        <w:rPr>
          <w:rFonts w:ascii="Times New Roman" w:hAnsi="Times New Roman" w:cs="Times New Roman"/>
          <w:sz w:val="28"/>
          <w:szCs w:val="28"/>
        </w:rPr>
        <w:t>строг</w:t>
      </w:r>
      <w:r w:rsidR="00DA6250">
        <w:rPr>
          <w:rFonts w:ascii="Times New Roman" w:hAnsi="Times New Roman" w:cs="Times New Roman"/>
          <w:sz w:val="28"/>
          <w:szCs w:val="28"/>
        </w:rPr>
        <w:t xml:space="preserve">ая </w:t>
      </w:r>
      <w:r w:rsidR="0026648A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DA6250">
        <w:rPr>
          <w:rFonts w:ascii="Times New Roman" w:hAnsi="Times New Roman" w:cs="Times New Roman"/>
          <w:sz w:val="28"/>
          <w:szCs w:val="28"/>
        </w:rPr>
        <w:t xml:space="preserve">и сказала: «Ладно, вы мне надоели </w:t>
      </w:r>
      <w:r w:rsidR="00451AB4">
        <w:rPr>
          <w:rFonts w:ascii="Times New Roman" w:hAnsi="Times New Roman" w:cs="Times New Roman"/>
          <w:sz w:val="28"/>
          <w:szCs w:val="28"/>
        </w:rPr>
        <w:t>вообще</w:t>
      </w:r>
      <w:r w:rsidR="00DA6250">
        <w:rPr>
          <w:rFonts w:ascii="Times New Roman" w:hAnsi="Times New Roman" w:cs="Times New Roman"/>
          <w:sz w:val="28"/>
          <w:szCs w:val="28"/>
        </w:rPr>
        <w:t xml:space="preserve">, и я приехала не смотреть на ваши картины </w:t>
      </w:r>
      <w:r w:rsidRPr="00931250">
        <w:rPr>
          <w:rFonts w:ascii="Times New Roman" w:hAnsi="Times New Roman" w:cs="Times New Roman"/>
          <w:sz w:val="28"/>
          <w:szCs w:val="28"/>
        </w:rPr>
        <w:t xml:space="preserve">отвратительные картины, а </w:t>
      </w:r>
      <w:r w:rsidR="00D429C3">
        <w:rPr>
          <w:rFonts w:ascii="Times New Roman" w:hAnsi="Times New Roman" w:cs="Times New Roman"/>
          <w:sz w:val="28"/>
          <w:szCs w:val="28"/>
        </w:rPr>
        <w:t xml:space="preserve">мне надо </w:t>
      </w:r>
      <w:r w:rsidRPr="00931250">
        <w:rPr>
          <w:rFonts w:ascii="Times New Roman" w:hAnsi="Times New Roman" w:cs="Times New Roman"/>
          <w:sz w:val="28"/>
          <w:szCs w:val="28"/>
        </w:rPr>
        <w:t>посмотреть этикетки, чтоб не было ничего антисоветского</w:t>
      </w:r>
      <w:r w:rsidR="00D429C3">
        <w:rPr>
          <w:rFonts w:ascii="Times New Roman" w:hAnsi="Times New Roman" w:cs="Times New Roman"/>
          <w:sz w:val="28"/>
          <w:szCs w:val="28"/>
        </w:rPr>
        <w:t xml:space="preserve"> в этикетках</w:t>
      </w:r>
      <w:r w:rsidRPr="00931250">
        <w:rPr>
          <w:rFonts w:ascii="Times New Roman" w:hAnsi="Times New Roman" w:cs="Times New Roman"/>
          <w:sz w:val="28"/>
          <w:szCs w:val="28"/>
        </w:rPr>
        <w:t xml:space="preserve">». </w:t>
      </w:r>
      <w:r w:rsidR="00D429C3">
        <w:rPr>
          <w:rFonts w:ascii="Times New Roman" w:hAnsi="Times New Roman" w:cs="Times New Roman"/>
          <w:sz w:val="28"/>
          <w:szCs w:val="28"/>
        </w:rPr>
        <w:t>Так сразу ведь и не подумаешь, а о</w:t>
      </w:r>
      <w:r w:rsidR="00653558" w:rsidRPr="00931250">
        <w:rPr>
          <w:rFonts w:ascii="Times New Roman" w:hAnsi="Times New Roman" w:cs="Times New Roman"/>
          <w:sz w:val="28"/>
          <w:szCs w:val="28"/>
        </w:rPr>
        <w:t>казывается грамотные люди и в этикетк</w:t>
      </w:r>
      <w:r w:rsidR="00D429C3">
        <w:rPr>
          <w:rFonts w:ascii="Times New Roman" w:hAnsi="Times New Roman" w:cs="Times New Roman"/>
          <w:sz w:val="28"/>
          <w:szCs w:val="28"/>
        </w:rPr>
        <w:t>ах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 вставить </w:t>
      </w:r>
      <w:r w:rsidR="00D429C3">
        <w:rPr>
          <w:rFonts w:ascii="Times New Roman" w:hAnsi="Times New Roman" w:cs="Times New Roman"/>
          <w:sz w:val="28"/>
          <w:szCs w:val="28"/>
        </w:rPr>
        <w:t>всякое такое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. Картина может </w:t>
      </w:r>
      <w:r w:rsidR="00CB3203">
        <w:rPr>
          <w:rFonts w:ascii="Times New Roman" w:hAnsi="Times New Roman" w:cs="Times New Roman"/>
          <w:sz w:val="28"/>
          <w:szCs w:val="28"/>
        </w:rPr>
        <w:t xml:space="preserve">быть 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CB3203">
        <w:rPr>
          <w:rFonts w:ascii="Times New Roman" w:hAnsi="Times New Roman" w:cs="Times New Roman"/>
          <w:sz w:val="28"/>
          <w:szCs w:val="28"/>
        </w:rPr>
        <w:t>неизвестно что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, а </w:t>
      </w:r>
      <w:r w:rsidR="00CB3203">
        <w:rPr>
          <w:rFonts w:ascii="Times New Roman" w:hAnsi="Times New Roman" w:cs="Times New Roman"/>
          <w:sz w:val="28"/>
          <w:szCs w:val="28"/>
        </w:rPr>
        <w:t>в этикетке напишут, и сразу ты поймешь,</w:t>
      </w:r>
      <w:r w:rsidR="000C2177">
        <w:rPr>
          <w:rFonts w:ascii="Times New Roman" w:hAnsi="Times New Roman" w:cs="Times New Roman"/>
          <w:sz w:val="28"/>
          <w:szCs w:val="28"/>
        </w:rPr>
        <w:t xml:space="preserve"> </w:t>
      </w:r>
      <w:r w:rsidR="00CB3203">
        <w:rPr>
          <w:rFonts w:ascii="Times New Roman" w:hAnsi="Times New Roman" w:cs="Times New Roman"/>
          <w:sz w:val="28"/>
          <w:szCs w:val="28"/>
        </w:rPr>
        <w:t>про что человек думал – про эту фигу в кармане!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C2177">
        <w:rPr>
          <w:rFonts w:ascii="Times New Roman" w:hAnsi="Times New Roman" w:cs="Times New Roman"/>
          <w:sz w:val="28"/>
          <w:szCs w:val="28"/>
        </w:rPr>
        <w:t>В общем</w:t>
      </w:r>
      <w:r w:rsidR="00653558" w:rsidRPr="00931250">
        <w:rPr>
          <w:rFonts w:ascii="Times New Roman" w:hAnsi="Times New Roman" w:cs="Times New Roman"/>
          <w:sz w:val="28"/>
          <w:szCs w:val="28"/>
        </w:rPr>
        <w:t xml:space="preserve">, она </w:t>
      </w:r>
      <w:r w:rsidR="000C2177">
        <w:rPr>
          <w:rFonts w:ascii="Times New Roman" w:hAnsi="Times New Roman" w:cs="Times New Roman"/>
          <w:sz w:val="28"/>
          <w:szCs w:val="28"/>
        </w:rPr>
        <w:t xml:space="preserve">прошла, с </w:t>
      </w:r>
      <w:r w:rsidR="00653558" w:rsidRPr="00931250">
        <w:rPr>
          <w:rFonts w:ascii="Times New Roman" w:hAnsi="Times New Roman" w:cs="Times New Roman"/>
          <w:sz w:val="28"/>
          <w:szCs w:val="28"/>
        </w:rPr>
        <w:t>эт</w:t>
      </w:r>
      <w:r w:rsidR="000F0F20" w:rsidRPr="00931250">
        <w:rPr>
          <w:rFonts w:ascii="Times New Roman" w:hAnsi="Times New Roman" w:cs="Times New Roman"/>
          <w:sz w:val="28"/>
          <w:szCs w:val="28"/>
        </w:rPr>
        <w:t>икетк</w:t>
      </w:r>
      <w:r w:rsidR="000C2177">
        <w:rPr>
          <w:rFonts w:ascii="Times New Roman" w:hAnsi="Times New Roman" w:cs="Times New Roman"/>
          <w:sz w:val="28"/>
          <w:szCs w:val="28"/>
        </w:rPr>
        <w:t>ами все нормально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0C2177">
        <w:rPr>
          <w:rFonts w:ascii="Times New Roman" w:hAnsi="Times New Roman" w:cs="Times New Roman"/>
          <w:sz w:val="28"/>
          <w:szCs w:val="28"/>
        </w:rPr>
        <w:t>и она ушла</w:t>
      </w:r>
      <w:r w:rsidR="00021FE1">
        <w:rPr>
          <w:rFonts w:ascii="Times New Roman" w:hAnsi="Times New Roman" w:cs="Times New Roman"/>
          <w:sz w:val="28"/>
          <w:szCs w:val="28"/>
        </w:rPr>
        <w:t xml:space="preserve"> </w:t>
      </w:r>
      <w:r w:rsidR="00021FE1" w:rsidRPr="00C55EC1">
        <w:rPr>
          <w:rFonts w:ascii="Times New Roman" w:hAnsi="Times New Roman" w:cs="Times New Roman"/>
          <w:i/>
          <w:sz w:val="28"/>
          <w:szCs w:val="28"/>
        </w:rPr>
        <w:t>(смеется</w:t>
      </w:r>
      <w:r w:rsidR="00FE2EEE">
        <w:rPr>
          <w:rFonts w:ascii="Times New Roman" w:hAnsi="Times New Roman" w:cs="Times New Roman"/>
          <w:i/>
          <w:sz w:val="28"/>
          <w:szCs w:val="28"/>
        </w:rPr>
        <w:t>)</w:t>
      </w:r>
      <w:r w:rsidR="00FE2EEE" w:rsidRPr="00931250">
        <w:rPr>
          <w:rFonts w:ascii="Times New Roman" w:hAnsi="Times New Roman" w:cs="Times New Roman"/>
          <w:sz w:val="28"/>
          <w:szCs w:val="28"/>
        </w:rPr>
        <w:t>.</w:t>
      </w:r>
      <w:r w:rsidR="00FE2EEE">
        <w:rPr>
          <w:rFonts w:ascii="Times New Roman" w:hAnsi="Times New Roman" w:cs="Times New Roman"/>
          <w:sz w:val="28"/>
          <w:szCs w:val="28"/>
        </w:rPr>
        <w:t xml:space="preserve"> </w:t>
      </w:r>
      <w:r w:rsidR="00021FE1">
        <w:rPr>
          <w:rFonts w:ascii="Times New Roman" w:hAnsi="Times New Roman" w:cs="Times New Roman"/>
          <w:sz w:val="28"/>
          <w:szCs w:val="28"/>
        </w:rPr>
        <w:t xml:space="preserve"> Смешно!</w:t>
      </w:r>
    </w:p>
    <w:p w:rsidR="000F0F20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0C2177">
        <w:rPr>
          <w:rFonts w:ascii="Times New Roman" w:hAnsi="Times New Roman" w:cs="Times New Roman"/>
          <w:sz w:val="28"/>
          <w:szCs w:val="28"/>
        </w:rPr>
        <w:t>То есть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её в качестве цензора прислали, до открытия выставки.</w:t>
      </w:r>
    </w:p>
    <w:p w:rsidR="0021702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21FE1">
        <w:rPr>
          <w:rFonts w:ascii="Times New Roman" w:hAnsi="Times New Roman" w:cs="Times New Roman"/>
          <w:b/>
          <w:sz w:val="28"/>
          <w:szCs w:val="28"/>
        </w:rPr>
        <w:t>Ф.В.:</w:t>
      </w:r>
      <w:r w:rsidR="000F0F20" w:rsidRPr="00021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F20" w:rsidRPr="00931250">
        <w:rPr>
          <w:rFonts w:ascii="Times New Roman" w:hAnsi="Times New Roman" w:cs="Times New Roman"/>
          <w:sz w:val="28"/>
          <w:szCs w:val="28"/>
        </w:rPr>
        <w:t>Ну конечно. Это обязательно</w:t>
      </w:r>
      <w:r w:rsidR="008A51F5" w:rsidRPr="008A51F5">
        <w:rPr>
          <w:rFonts w:ascii="Times New Roman" w:hAnsi="Times New Roman" w:cs="Times New Roman"/>
          <w:sz w:val="28"/>
          <w:szCs w:val="28"/>
        </w:rPr>
        <w:t xml:space="preserve"> </w:t>
      </w:r>
      <w:r w:rsidR="008A51F5" w:rsidRPr="00931250">
        <w:rPr>
          <w:rFonts w:ascii="Times New Roman" w:hAnsi="Times New Roman" w:cs="Times New Roman"/>
          <w:sz w:val="28"/>
          <w:szCs w:val="28"/>
        </w:rPr>
        <w:t>было</w:t>
      </w:r>
      <w:r w:rsidR="000F0F20" w:rsidRPr="00931250">
        <w:rPr>
          <w:rFonts w:ascii="Times New Roman" w:hAnsi="Times New Roman" w:cs="Times New Roman"/>
          <w:sz w:val="28"/>
          <w:szCs w:val="28"/>
        </w:rPr>
        <w:t>. Открывать нельзя было</w:t>
      </w:r>
      <w:r w:rsidR="00021FE1">
        <w:rPr>
          <w:rFonts w:ascii="Times New Roman" w:hAnsi="Times New Roman" w:cs="Times New Roman"/>
          <w:sz w:val="28"/>
          <w:szCs w:val="28"/>
        </w:rPr>
        <w:t>,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пока нет цензуры от </w:t>
      </w:r>
      <w:r w:rsidR="008C4BA6">
        <w:rPr>
          <w:rFonts w:ascii="Times New Roman" w:hAnsi="Times New Roman" w:cs="Times New Roman"/>
          <w:sz w:val="28"/>
          <w:szCs w:val="28"/>
        </w:rPr>
        <w:t>К</w:t>
      </w:r>
      <w:r w:rsidR="000C2177">
        <w:rPr>
          <w:rFonts w:ascii="Times New Roman" w:hAnsi="Times New Roman" w:cs="Times New Roman"/>
          <w:sz w:val="28"/>
          <w:szCs w:val="28"/>
        </w:rPr>
        <w:t>омитета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культуры</w:t>
      </w:r>
      <w:r w:rsidR="000C2177">
        <w:rPr>
          <w:rFonts w:ascii="Times New Roman" w:hAnsi="Times New Roman" w:cs="Times New Roman"/>
          <w:sz w:val="28"/>
          <w:szCs w:val="28"/>
        </w:rPr>
        <w:t>, от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партийных органов. Потом</w:t>
      </w:r>
      <w:r w:rsidR="00FE2EEE">
        <w:rPr>
          <w:rFonts w:ascii="Times New Roman" w:hAnsi="Times New Roman" w:cs="Times New Roman"/>
          <w:sz w:val="28"/>
          <w:szCs w:val="28"/>
        </w:rPr>
        <w:t>,</w:t>
      </w:r>
      <w:r w:rsidR="00021FE1">
        <w:rPr>
          <w:rFonts w:ascii="Times New Roman" w:hAnsi="Times New Roman" w:cs="Times New Roman"/>
          <w:sz w:val="28"/>
          <w:szCs w:val="28"/>
        </w:rPr>
        <w:t xml:space="preserve"> после 80-</w:t>
      </w:r>
      <w:r w:rsidR="00021FE1">
        <w:rPr>
          <w:rFonts w:ascii="Times New Roman" w:hAnsi="Times New Roman" w:cs="Times New Roman"/>
          <w:sz w:val="28"/>
          <w:szCs w:val="28"/>
        </w:rPr>
        <w:lastRenderedPageBreak/>
        <w:t>го года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, когда началось </w:t>
      </w:r>
      <w:r w:rsidR="00E77D06">
        <w:rPr>
          <w:rFonts w:ascii="Times New Roman" w:hAnsi="Times New Roman" w:cs="Times New Roman"/>
          <w:sz w:val="28"/>
          <w:szCs w:val="28"/>
        </w:rPr>
        <w:t xml:space="preserve">какое-то </w:t>
      </w:r>
      <w:r w:rsidR="00E77D06" w:rsidRPr="00931250">
        <w:rPr>
          <w:rFonts w:ascii="Times New Roman" w:hAnsi="Times New Roman" w:cs="Times New Roman"/>
          <w:sz w:val="28"/>
          <w:szCs w:val="28"/>
        </w:rPr>
        <w:t>с</w:t>
      </w:r>
      <w:r w:rsidR="00E77D06">
        <w:rPr>
          <w:rFonts w:ascii="Times New Roman" w:hAnsi="Times New Roman" w:cs="Times New Roman"/>
          <w:sz w:val="28"/>
          <w:szCs w:val="28"/>
        </w:rPr>
        <w:t>мут</w:t>
      </w:r>
      <w:r w:rsidR="00E77D06" w:rsidRPr="00931250">
        <w:rPr>
          <w:rFonts w:ascii="Times New Roman" w:hAnsi="Times New Roman" w:cs="Times New Roman"/>
          <w:sz w:val="28"/>
          <w:szCs w:val="28"/>
        </w:rPr>
        <w:t xml:space="preserve">ное </w:t>
      </w:r>
      <w:r w:rsidR="000F0F20" w:rsidRPr="00931250">
        <w:rPr>
          <w:rFonts w:ascii="Times New Roman" w:hAnsi="Times New Roman" w:cs="Times New Roman"/>
          <w:sz w:val="28"/>
          <w:szCs w:val="28"/>
        </w:rPr>
        <w:t>брожение, партийные органы сказали</w:t>
      </w:r>
      <w:r w:rsidR="00021FE1">
        <w:rPr>
          <w:rFonts w:ascii="Times New Roman" w:hAnsi="Times New Roman" w:cs="Times New Roman"/>
          <w:sz w:val="28"/>
          <w:szCs w:val="28"/>
        </w:rPr>
        <w:t>: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«</w:t>
      </w:r>
      <w:r w:rsidR="00021FE1">
        <w:rPr>
          <w:rFonts w:ascii="Times New Roman" w:hAnsi="Times New Roman" w:cs="Times New Roman"/>
          <w:sz w:val="28"/>
          <w:szCs w:val="28"/>
        </w:rPr>
        <w:t>П</w:t>
      </w:r>
      <w:r w:rsidR="000F0F20" w:rsidRPr="00931250">
        <w:rPr>
          <w:rFonts w:ascii="Times New Roman" w:hAnsi="Times New Roman" w:cs="Times New Roman"/>
          <w:sz w:val="28"/>
          <w:szCs w:val="28"/>
        </w:rPr>
        <w:t>очему это Союз художников говорит</w:t>
      </w:r>
      <w:r w:rsidR="00021FE1">
        <w:rPr>
          <w:rFonts w:ascii="Times New Roman" w:hAnsi="Times New Roman" w:cs="Times New Roman"/>
          <w:sz w:val="28"/>
          <w:szCs w:val="28"/>
        </w:rPr>
        <w:t>,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что мы у них картины снимаем?» Это </w:t>
      </w:r>
      <w:r w:rsidR="008C4BA6">
        <w:rPr>
          <w:rFonts w:ascii="Times New Roman" w:hAnsi="Times New Roman" w:cs="Times New Roman"/>
          <w:sz w:val="28"/>
          <w:szCs w:val="28"/>
        </w:rPr>
        <w:t>имелось у них обыкновение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, они приходили </w:t>
      </w:r>
      <w:r w:rsidR="008C4BA6">
        <w:rPr>
          <w:rFonts w:ascii="Times New Roman" w:hAnsi="Times New Roman" w:cs="Times New Roman"/>
          <w:sz w:val="28"/>
          <w:szCs w:val="28"/>
        </w:rPr>
        <w:t xml:space="preserve">на выставки 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и снимали картины, которые </w:t>
      </w:r>
      <w:r w:rsidR="008C4BA6">
        <w:rPr>
          <w:rFonts w:ascii="Times New Roman" w:hAnsi="Times New Roman" w:cs="Times New Roman"/>
          <w:sz w:val="28"/>
          <w:szCs w:val="28"/>
        </w:rPr>
        <w:t xml:space="preserve">им не нравятся, которые якобы плохие 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идеологически. «У </w:t>
      </w:r>
      <w:r w:rsidR="008C4BA6">
        <w:rPr>
          <w:rFonts w:ascii="Times New Roman" w:hAnsi="Times New Roman" w:cs="Times New Roman"/>
          <w:sz w:val="28"/>
          <w:szCs w:val="28"/>
        </w:rPr>
        <w:t>них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есть партийные организации, </w:t>
      </w:r>
      <w:r w:rsidR="008C4BA6">
        <w:rPr>
          <w:rFonts w:ascii="Times New Roman" w:hAnsi="Times New Roman" w:cs="Times New Roman"/>
          <w:sz w:val="28"/>
          <w:szCs w:val="28"/>
        </w:rPr>
        <w:t xml:space="preserve">в Союзе художников, </w:t>
      </w:r>
      <w:r w:rsidR="00217020">
        <w:rPr>
          <w:rFonts w:ascii="Times New Roman" w:hAnsi="Times New Roman" w:cs="Times New Roman"/>
          <w:sz w:val="28"/>
          <w:szCs w:val="28"/>
        </w:rPr>
        <w:t xml:space="preserve">вот пусть 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они </w:t>
      </w:r>
      <w:r w:rsidR="00217020">
        <w:rPr>
          <w:rFonts w:ascii="Times New Roman" w:hAnsi="Times New Roman" w:cs="Times New Roman"/>
          <w:sz w:val="28"/>
          <w:szCs w:val="28"/>
        </w:rPr>
        <w:t xml:space="preserve">сами </w:t>
      </w:r>
      <w:r w:rsidR="000F0F20" w:rsidRPr="00931250">
        <w:rPr>
          <w:rFonts w:ascii="Times New Roman" w:hAnsi="Times New Roman" w:cs="Times New Roman"/>
          <w:sz w:val="28"/>
          <w:szCs w:val="28"/>
        </w:rPr>
        <w:t>и снимают, а нечего на нас сваливать, ч</w:t>
      </w:r>
      <w:r w:rsidR="00021FE1">
        <w:rPr>
          <w:rFonts w:ascii="Times New Roman" w:hAnsi="Times New Roman" w:cs="Times New Roman"/>
          <w:sz w:val="28"/>
          <w:szCs w:val="28"/>
        </w:rPr>
        <w:t xml:space="preserve">то мы перед народом </w:t>
      </w:r>
      <w:r w:rsidR="00217020">
        <w:rPr>
          <w:rFonts w:ascii="Times New Roman" w:hAnsi="Times New Roman" w:cs="Times New Roman"/>
          <w:sz w:val="28"/>
          <w:szCs w:val="28"/>
        </w:rPr>
        <w:t xml:space="preserve">якобы </w:t>
      </w:r>
      <w:r w:rsidR="00021FE1">
        <w:rPr>
          <w:rFonts w:ascii="Times New Roman" w:hAnsi="Times New Roman" w:cs="Times New Roman"/>
          <w:sz w:val="28"/>
          <w:szCs w:val="28"/>
        </w:rPr>
        <w:t>такие плохие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!» </w:t>
      </w:r>
      <w:r w:rsidR="0026648A">
        <w:rPr>
          <w:rFonts w:ascii="Times New Roman" w:hAnsi="Times New Roman" w:cs="Times New Roman"/>
          <w:sz w:val="28"/>
          <w:szCs w:val="28"/>
        </w:rPr>
        <w:t>–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17020">
        <w:rPr>
          <w:rFonts w:ascii="Times New Roman" w:hAnsi="Times New Roman" w:cs="Times New Roman"/>
          <w:sz w:val="28"/>
          <w:szCs w:val="28"/>
        </w:rPr>
        <w:t>это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сказали </w:t>
      </w:r>
      <w:r w:rsidR="00217020">
        <w:rPr>
          <w:rFonts w:ascii="Times New Roman" w:hAnsi="Times New Roman" w:cs="Times New Roman"/>
          <w:sz w:val="28"/>
          <w:szCs w:val="28"/>
        </w:rPr>
        <w:t>коммунисты</w:t>
      </w:r>
      <w:r w:rsidR="000F0F20" w:rsidRPr="00931250">
        <w:rPr>
          <w:rFonts w:ascii="Times New Roman" w:hAnsi="Times New Roman" w:cs="Times New Roman"/>
          <w:sz w:val="28"/>
          <w:szCs w:val="28"/>
        </w:rPr>
        <w:t xml:space="preserve"> из </w:t>
      </w:r>
      <w:r w:rsidR="00021FE1">
        <w:rPr>
          <w:rFonts w:ascii="Times New Roman" w:hAnsi="Times New Roman" w:cs="Times New Roman"/>
          <w:sz w:val="28"/>
          <w:szCs w:val="28"/>
        </w:rPr>
        <w:t>С</w:t>
      </w:r>
      <w:r w:rsidR="000F0F20" w:rsidRPr="00931250">
        <w:rPr>
          <w:rFonts w:ascii="Times New Roman" w:hAnsi="Times New Roman" w:cs="Times New Roman"/>
          <w:sz w:val="28"/>
          <w:szCs w:val="28"/>
        </w:rPr>
        <w:t>мольного.</w:t>
      </w:r>
      <w:r w:rsidR="0050433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17020">
        <w:rPr>
          <w:rFonts w:ascii="Times New Roman" w:hAnsi="Times New Roman" w:cs="Times New Roman"/>
          <w:sz w:val="28"/>
          <w:szCs w:val="28"/>
        </w:rPr>
        <w:t>Хорошо, и п</w:t>
      </w:r>
      <w:r w:rsidR="00504330" w:rsidRPr="00931250">
        <w:rPr>
          <w:rFonts w:ascii="Times New Roman" w:hAnsi="Times New Roman" w:cs="Times New Roman"/>
          <w:sz w:val="28"/>
          <w:szCs w:val="28"/>
        </w:rPr>
        <w:t xml:space="preserve">оэтому коммунисты Союза художников </w:t>
      </w:r>
      <w:r w:rsidR="00217020" w:rsidRPr="00931250">
        <w:rPr>
          <w:rFonts w:ascii="Times New Roman" w:hAnsi="Times New Roman" w:cs="Times New Roman"/>
          <w:sz w:val="28"/>
          <w:szCs w:val="28"/>
        </w:rPr>
        <w:t xml:space="preserve">сами </w:t>
      </w:r>
      <w:r w:rsidR="00504330" w:rsidRPr="00931250">
        <w:rPr>
          <w:rFonts w:ascii="Times New Roman" w:hAnsi="Times New Roman" w:cs="Times New Roman"/>
          <w:sz w:val="28"/>
          <w:szCs w:val="28"/>
        </w:rPr>
        <w:t xml:space="preserve">стали </w:t>
      </w:r>
      <w:r w:rsidR="00FC6EA7" w:rsidRPr="00931250">
        <w:rPr>
          <w:rFonts w:ascii="Times New Roman" w:hAnsi="Times New Roman" w:cs="Times New Roman"/>
          <w:sz w:val="28"/>
          <w:szCs w:val="28"/>
        </w:rPr>
        <w:t>снимать неугодные картины. Это было очень смешно</w:t>
      </w:r>
      <w:r w:rsidR="00021FE1">
        <w:rPr>
          <w:rFonts w:ascii="Times New Roman" w:hAnsi="Times New Roman" w:cs="Times New Roman"/>
          <w:sz w:val="28"/>
          <w:szCs w:val="28"/>
        </w:rPr>
        <w:t xml:space="preserve"> </w:t>
      </w:r>
      <w:r w:rsidR="00021FE1" w:rsidRPr="00C55EC1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FE2EEE" w:rsidRPr="00931250">
        <w:rPr>
          <w:rFonts w:ascii="Times New Roman" w:hAnsi="Times New Roman" w:cs="Times New Roman"/>
          <w:sz w:val="28"/>
          <w:szCs w:val="28"/>
        </w:rPr>
        <w:t>.</w:t>
      </w:r>
    </w:p>
    <w:p w:rsidR="00217020" w:rsidRDefault="0021702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15">
        <w:rPr>
          <w:rFonts w:ascii="Times New Roman" w:hAnsi="Times New Roman" w:cs="Times New Roman"/>
          <w:b/>
          <w:sz w:val="28"/>
          <w:szCs w:val="28"/>
        </w:rPr>
        <w:t>И.С.:</w:t>
      </w:r>
      <w:r w:rsidRPr="002B7215">
        <w:rPr>
          <w:rFonts w:ascii="Times New Roman" w:hAnsi="Times New Roman" w:cs="Times New Roman"/>
          <w:sz w:val="28"/>
          <w:szCs w:val="28"/>
        </w:rPr>
        <w:t xml:space="preserve"> Стали!</w:t>
      </w:r>
    </w:p>
    <w:p w:rsidR="002B7215" w:rsidRDefault="002B721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15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Да, конечно! (смеется)</w:t>
      </w:r>
    </w:p>
    <w:p w:rsidR="002B7215" w:rsidRPr="002B7215" w:rsidRDefault="002B721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215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С удовольствием!</w:t>
      </w:r>
    </w:p>
    <w:p w:rsidR="00983E6B" w:rsidRDefault="002B721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D06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D06">
        <w:rPr>
          <w:rFonts w:ascii="Times New Roman" w:hAnsi="Times New Roman" w:cs="Times New Roman"/>
          <w:sz w:val="28"/>
          <w:szCs w:val="28"/>
        </w:rPr>
        <w:t xml:space="preserve">Наверное! </w:t>
      </w:r>
      <w:r>
        <w:rPr>
          <w:rFonts w:ascii="Times New Roman" w:hAnsi="Times New Roman" w:cs="Times New Roman"/>
          <w:sz w:val="28"/>
          <w:szCs w:val="28"/>
        </w:rPr>
        <w:t xml:space="preserve">И там было очень смешно, как раз об этой самой выставке </w:t>
      </w:r>
      <w:r w:rsidR="00FC6EA7" w:rsidRPr="00931250">
        <w:rPr>
          <w:rFonts w:ascii="Times New Roman" w:hAnsi="Times New Roman" w:cs="Times New Roman"/>
          <w:sz w:val="28"/>
          <w:szCs w:val="28"/>
        </w:rPr>
        <w:t xml:space="preserve"> групповой</w:t>
      </w:r>
      <w:r w:rsidR="00983E6B">
        <w:rPr>
          <w:rFonts w:ascii="Times New Roman" w:hAnsi="Times New Roman" w:cs="Times New Roman"/>
          <w:sz w:val="28"/>
          <w:szCs w:val="28"/>
        </w:rPr>
        <w:t xml:space="preserve">, о которой я говорил, где </w:t>
      </w:r>
      <w:r w:rsidR="00FC6EA7" w:rsidRPr="00931250">
        <w:rPr>
          <w:rFonts w:ascii="Times New Roman" w:hAnsi="Times New Roman" w:cs="Times New Roman"/>
          <w:sz w:val="28"/>
          <w:szCs w:val="28"/>
        </w:rPr>
        <w:t>был Со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C6EA7" w:rsidRPr="00931250">
        <w:rPr>
          <w:rFonts w:ascii="Times New Roman" w:hAnsi="Times New Roman" w:cs="Times New Roman"/>
          <w:sz w:val="28"/>
          <w:szCs w:val="28"/>
        </w:rPr>
        <w:t xml:space="preserve">кин и компания. </w:t>
      </w:r>
      <w:r>
        <w:rPr>
          <w:rFonts w:ascii="Times New Roman" w:hAnsi="Times New Roman" w:cs="Times New Roman"/>
          <w:sz w:val="28"/>
          <w:szCs w:val="28"/>
        </w:rPr>
        <w:t>Там я тоже</w:t>
      </w:r>
      <w:r w:rsidR="00FC6EA7" w:rsidRPr="0093125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, очевидно,</w:t>
      </w:r>
      <w:r w:rsidR="00FC6EA7" w:rsidRPr="00931250">
        <w:rPr>
          <w:rFonts w:ascii="Times New Roman" w:hAnsi="Times New Roman" w:cs="Times New Roman"/>
          <w:sz w:val="28"/>
          <w:szCs w:val="28"/>
        </w:rPr>
        <w:t xml:space="preserve"> белой вороной в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FC6EA7" w:rsidRPr="00931250">
        <w:rPr>
          <w:rFonts w:ascii="Times New Roman" w:hAnsi="Times New Roman" w:cs="Times New Roman"/>
          <w:sz w:val="28"/>
          <w:szCs w:val="28"/>
        </w:rPr>
        <w:t>той группе. Я позвал Аршакуни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и Егошина </w:t>
      </w:r>
      <w:r w:rsidR="007D347D" w:rsidRPr="00931250">
        <w:rPr>
          <w:rFonts w:ascii="Times New Roman" w:hAnsi="Times New Roman" w:cs="Times New Roman"/>
          <w:sz w:val="28"/>
          <w:szCs w:val="28"/>
        </w:rPr>
        <w:t xml:space="preserve">в гости </w:t>
      </w:r>
      <w:r w:rsidR="007D347D">
        <w:rPr>
          <w:rFonts w:ascii="Times New Roman" w:hAnsi="Times New Roman" w:cs="Times New Roman"/>
          <w:sz w:val="28"/>
          <w:szCs w:val="28"/>
        </w:rPr>
        <w:t xml:space="preserve">и сказал: «Посмотрите мои картины, какие надо выставлять». </w:t>
      </w:r>
      <w:r w:rsidR="004458BB" w:rsidRPr="00931250">
        <w:rPr>
          <w:rFonts w:ascii="Times New Roman" w:hAnsi="Times New Roman" w:cs="Times New Roman"/>
          <w:sz w:val="28"/>
          <w:szCs w:val="28"/>
        </w:rPr>
        <w:t>Поставил бутылку,</w:t>
      </w:r>
      <w:r w:rsidR="00983E6B">
        <w:rPr>
          <w:rFonts w:ascii="Times New Roman" w:hAnsi="Times New Roman" w:cs="Times New Roman"/>
          <w:sz w:val="28"/>
          <w:szCs w:val="28"/>
        </w:rPr>
        <w:t xml:space="preserve"> конечно,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как положено. Они пришли, посмотрели и говорят: «Феликс, ну</w:t>
      </w:r>
      <w:r w:rsidR="00983E6B">
        <w:rPr>
          <w:rFonts w:ascii="Times New Roman" w:hAnsi="Times New Roman" w:cs="Times New Roman"/>
          <w:sz w:val="28"/>
          <w:szCs w:val="28"/>
        </w:rPr>
        <w:t>,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D294E">
        <w:rPr>
          <w:rFonts w:ascii="Times New Roman" w:hAnsi="Times New Roman" w:cs="Times New Roman"/>
          <w:sz w:val="28"/>
          <w:szCs w:val="28"/>
        </w:rPr>
        <w:t>в чем смысл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групповой выставк</w:t>
      </w:r>
      <w:r w:rsidR="005D294E">
        <w:rPr>
          <w:rFonts w:ascii="Times New Roman" w:hAnsi="Times New Roman" w:cs="Times New Roman"/>
          <w:sz w:val="28"/>
          <w:szCs w:val="28"/>
        </w:rPr>
        <w:t>и – э</w:t>
      </w:r>
      <w:r w:rsidR="00983E6B">
        <w:rPr>
          <w:rFonts w:ascii="Times New Roman" w:hAnsi="Times New Roman" w:cs="Times New Roman"/>
          <w:sz w:val="28"/>
          <w:szCs w:val="28"/>
        </w:rPr>
        <w:t>то же без выставкома, поэтому в</w:t>
      </w:r>
      <w:r w:rsidR="004458BB" w:rsidRPr="00931250">
        <w:rPr>
          <w:rFonts w:ascii="Times New Roman" w:hAnsi="Times New Roman" w:cs="Times New Roman"/>
          <w:sz w:val="28"/>
          <w:szCs w:val="28"/>
        </w:rPr>
        <w:t>ыставляй все что хочешь</w:t>
      </w:r>
      <w:r w:rsidR="00D16765">
        <w:rPr>
          <w:rFonts w:ascii="Times New Roman" w:hAnsi="Times New Roman" w:cs="Times New Roman"/>
          <w:sz w:val="28"/>
          <w:szCs w:val="28"/>
        </w:rPr>
        <w:t>, и все.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Картины у тебя хорошие</w:t>
      </w:r>
      <w:r w:rsidR="00D16765">
        <w:rPr>
          <w:rFonts w:ascii="Times New Roman" w:hAnsi="Times New Roman" w:cs="Times New Roman"/>
          <w:sz w:val="28"/>
          <w:szCs w:val="28"/>
        </w:rPr>
        <w:t>.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16765">
        <w:rPr>
          <w:rFonts w:ascii="Times New Roman" w:hAnsi="Times New Roman" w:cs="Times New Roman"/>
          <w:sz w:val="28"/>
          <w:szCs w:val="28"/>
        </w:rPr>
        <w:t>Мне э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та нравится больше, </w:t>
      </w:r>
      <w:r w:rsidR="00D16765">
        <w:rPr>
          <w:rFonts w:ascii="Times New Roman" w:hAnsi="Times New Roman" w:cs="Times New Roman"/>
          <w:sz w:val="28"/>
          <w:szCs w:val="28"/>
        </w:rPr>
        <w:t xml:space="preserve">а мне </w:t>
      </w:r>
      <w:r w:rsidR="004458BB" w:rsidRPr="00931250">
        <w:rPr>
          <w:rFonts w:ascii="Times New Roman" w:hAnsi="Times New Roman" w:cs="Times New Roman"/>
          <w:sz w:val="28"/>
          <w:szCs w:val="28"/>
        </w:rPr>
        <w:t xml:space="preserve">та </w:t>
      </w:r>
      <w:r w:rsidR="00D16765">
        <w:rPr>
          <w:rFonts w:ascii="Times New Roman" w:hAnsi="Times New Roman" w:cs="Times New Roman"/>
          <w:sz w:val="28"/>
          <w:szCs w:val="28"/>
        </w:rPr>
        <w:t>нравится больше</w:t>
      </w:r>
      <w:r w:rsidR="004458BB" w:rsidRPr="00931250">
        <w:rPr>
          <w:rFonts w:ascii="Times New Roman" w:hAnsi="Times New Roman" w:cs="Times New Roman"/>
          <w:sz w:val="28"/>
          <w:szCs w:val="28"/>
        </w:rPr>
        <w:t>, ну и все</w:t>
      </w:r>
      <w:r w:rsidR="00347DFA" w:rsidRPr="00931250">
        <w:rPr>
          <w:rFonts w:ascii="Times New Roman" w:hAnsi="Times New Roman" w:cs="Times New Roman"/>
          <w:sz w:val="28"/>
          <w:szCs w:val="28"/>
        </w:rPr>
        <w:t>, никаких проблем, все хорошо</w:t>
      </w:r>
      <w:r w:rsidR="004458BB" w:rsidRPr="00931250">
        <w:rPr>
          <w:rFonts w:ascii="Times New Roman" w:hAnsi="Times New Roman" w:cs="Times New Roman"/>
          <w:sz w:val="28"/>
          <w:szCs w:val="28"/>
        </w:rPr>
        <w:t>»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D16765">
        <w:rPr>
          <w:rFonts w:ascii="Times New Roman" w:hAnsi="Times New Roman" w:cs="Times New Roman"/>
          <w:sz w:val="28"/>
          <w:szCs w:val="28"/>
        </w:rPr>
        <w:t>И я при таком напутствии от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волок </w:t>
      </w:r>
      <w:r w:rsidR="00D16765">
        <w:rPr>
          <w:rFonts w:ascii="Times New Roman" w:hAnsi="Times New Roman" w:cs="Times New Roman"/>
          <w:sz w:val="28"/>
          <w:szCs w:val="28"/>
        </w:rPr>
        <w:t>туда массу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 картин. </w:t>
      </w:r>
      <w:r w:rsidR="0076397D">
        <w:rPr>
          <w:rFonts w:ascii="Times New Roman" w:hAnsi="Times New Roman" w:cs="Times New Roman"/>
          <w:sz w:val="28"/>
          <w:szCs w:val="28"/>
        </w:rPr>
        <w:t>На Охту – там была выставка.</w:t>
      </w:r>
    </w:p>
    <w:p w:rsidR="00983E6B" w:rsidRPr="00931250" w:rsidRDefault="0055585A" w:rsidP="00983E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983E6B">
        <w:rPr>
          <w:rFonts w:ascii="Times New Roman" w:hAnsi="Times New Roman" w:cs="Times New Roman"/>
          <w:sz w:val="28"/>
          <w:szCs w:val="28"/>
        </w:rPr>
        <w:t>Выставочный зал на Охте</w:t>
      </w:r>
      <w:r w:rsidR="0076397D">
        <w:rPr>
          <w:rFonts w:ascii="Times New Roman" w:hAnsi="Times New Roman" w:cs="Times New Roman"/>
          <w:sz w:val="28"/>
          <w:szCs w:val="28"/>
        </w:rPr>
        <w:t>.</w:t>
      </w:r>
    </w:p>
    <w:p w:rsidR="00D7050E" w:rsidRDefault="00983E6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E1">
        <w:rPr>
          <w:rFonts w:ascii="Times New Roman" w:hAnsi="Times New Roman" w:cs="Times New Roman"/>
          <w:b/>
          <w:sz w:val="28"/>
          <w:szCs w:val="28"/>
        </w:rPr>
        <w:t xml:space="preserve">Ф.В.: </w:t>
      </w:r>
      <w:r w:rsidRPr="00983E6B">
        <w:rPr>
          <w:rFonts w:ascii="Times New Roman" w:hAnsi="Times New Roman" w:cs="Times New Roman"/>
          <w:sz w:val="28"/>
          <w:szCs w:val="28"/>
        </w:rPr>
        <w:t>Да</w:t>
      </w:r>
      <w:r w:rsidR="0055371C">
        <w:rPr>
          <w:rFonts w:ascii="Times New Roman" w:hAnsi="Times New Roman" w:cs="Times New Roman"/>
          <w:sz w:val="28"/>
          <w:szCs w:val="28"/>
        </w:rPr>
        <w:t>. О</w:t>
      </w:r>
      <w:r w:rsidR="0076397D">
        <w:rPr>
          <w:rFonts w:ascii="Times New Roman" w:hAnsi="Times New Roman" w:cs="Times New Roman"/>
          <w:sz w:val="28"/>
          <w:szCs w:val="28"/>
        </w:rPr>
        <w:t xml:space="preserve">н </w:t>
      </w:r>
      <w:r w:rsidR="005D294E">
        <w:rPr>
          <w:rFonts w:ascii="Times New Roman" w:hAnsi="Times New Roman" w:cs="Times New Roman"/>
          <w:sz w:val="28"/>
          <w:szCs w:val="28"/>
        </w:rPr>
        <w:t>не был тогда</w:t>
      </w:r>
      <w:r w:rsidR="0076397D">
        <w:rPr>
          <w:rFonts w:ascii="Times New Roman" w:hAnsi="Times New Roman" w:cs="Times New Roman"/>
          <w:sz w:val="28"/>
          <w:szCs w:val="28"/>
        </w:rPr>
        <w:t xml:space="preserve"> заброшенны</w:t>
      </w:r>
      <w:r w:rsidR="005D294E">
        <w:rPr>
          <w:rFonts w:ascii="Times New Roman" w:hAnsi="Times New Roman" w:cs="Times New Roman"/>
          <w:sz w:val="28"/>
          <w:szCs w:val="28"/>
        </w:rPr>
        <w:t>м, как сейчас</w:t>
      </w:r>
      <w:r w:rsidR="0055371C">
        <w:rPr>
          <w:rFonts w:ascii="Times New Roman" w:hAnsi="Times New Roman" w:cs="Times New Roman"/>
          <w:sz w:val="28"/>
          <w:szCs w:val="28"/>
        </w:rPr>
        <w:t>:</w:t>
      </w:r>
      <w:r w:rsidR="0076397D">
        <w:rPr>
          <w:rFonts w:ascii="Times New Roman" w:hAnsi="Times New Roman" w:cs="Times New Roman"/>
          <w:sz w:val="28"/>
          <w:szCs w:val="28"/>
        </w:rPr>
        <w:t xml:space="preserve"> </w:t>
      </w:r>
      <w:r w:rsidR="0055371C">
        <w:rPr>
          <w:rFonts w:ascii="Times New Roman" w:hAnsi="Times New Roman" w:cs="Times New Roman"/>
          <w:sz w:val="28"/>
          <w:szCs w:val="28"/>
        </w:rPr>
        <w:t xml:space="preserve">был </w:t>
      </w:r>
      <w:r w:rsidR="0076397D">
        <w:rPr>
          <w:rFonts w:ascii="Times New Roman" w:hAnsi="Times New Roman" w:cs="Times New Roman"/>
          <w:sz w:val="28"/>
          <w:szCs w:val="28"/>
        </w:rPr>
        <w:t xml:space="preserve">очень живой зал, там </w:t>
      </w:r>
      <w:r w:rsidR="0055371C">
        <w:rPr>
          <w:rFonts w:ascii="Times New Roman" w:hAnsi="Times New Roman" w:cs="Times New Roman"/>
          <w:sz w:val="28"/>
          <w:szCs w:val="28"/>
        </w:rPr>
        <w:t xml:space="preserve">рядом был </w:t>
      </w:r>
      <w:r w:rsidR="0076397D">
        <w:rPr>
          <w:rFonts w:ascii="Times New Roman" w:hAnsi="Times New Roman" w:cs="Times New Roman"/>
          <w:sz w:val="28"/>
          <w:szCs w:val="28"/>
        </w:rPr>
        <w:t>графический комбинат</w:t>
      </w:r>
      <w:r w:rsidR="00290AB2" w:rsidRPr="00290AB2">
        <w:rPr>
          <w:rFonts w:ascii="Times New Roman" w:hAnsi="Times New Roman" w:cs="Times New Roman"/>
          <w:sz w:val="28"/>
          <w:szCs w:val="28"/>
        </w:rPr>
        <w:t xml:space="preserve"> </w:t>
      </w:r>
      <w:r w:rsidR="00290AB2">
        <w:rPr>
          <w:rFonts w:ascii="Times New Roman" w:hAnsi="Times New Roman" w:cs="Times New Roman"/>
          <w:sz w:val="28"/>
          <w:szCs w:val="28"/>
        </w:rPr>
        <w:t>–</w:t>
      </w:r>
      <w:r w:rsidR="00BE7157">
        <w:rPr>
          <w:rFonts w:ascii="Times New Roman" w:hAnsi="Times New Roman" w:cs="Times New Roman"/>
          <w:sz w:val="28"/>
          <w:szCs w:val="28"/>
        </w:rPr>
        <w:t xml:space="preserve"> в общем, вполне, вполне. Там все общались.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 Я </w:t>
      </w:r>
      <w:r w:rsidR="00BE7157" w:rsidRPr="00931250">
        <w:rPr>
          <w:rFonts w:ascii="Times New Roman" w:hAnsi="Times New Roman" w:cs="Times New Roman"/>
          <w:sz w:val="28"/>
          <w:szCs w:val="28"/>
        </w:rPr>
        <w:t xml:space="preserve">там 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выставил массу картин. Пришел сначала из Мухи </w:t>
      </w:r>
      <w:r w:rsidR="00910AEF" w:rsidRPr="00931250">
        <w:rPr>
          <w:rFonts w:ascii="Times New Roman" w:hAnsi="Times New Roman" w:cs="Times New Roman"/>
          <w:sz w:val="28"/>
          <w:szCs w:val="28"/>
        </w:rPr>
        <w:t>человек</w:t>
      </w:r>
      <w:r w:rsidR="00910AEF">
        <w:rPr>
          <w:rFonts w:ascii="Times New Roman" w:hAnsi="Times New Roman" w:cs="Times New Roman"/>
          <w:sz w:val="28"/>
          <w:szCs w:val="28"/>
        </w:rPr>
        <w:t xml:space="preserve">, милый человек </w:t>
      </w:r>
      <w:r>
        <w:rPr>
          <w:rFonts w:ascii="Times New Roman" w:hAnsi="Times New Roman" w:cs="Times New Roman"/>
          <w:sz w:val="28"/>
          <w:szCs w:val="28"/>
        </w:rPr>
        <w:t xml:space="preserve">пожилой, </w:t>
      </w:r>
      <w:r w:rsidR="00347DFA" w:rsidRPr="00931250">
        <w:rPr>
          <w:rFonts w:ascii="Times New Roman" w:hAnsi="Times New Roman" w:cs="Times New Roman"/>
          <w:sz w:val="28"/>
          <w:szCs w:val="28"/>
        </w:rPr>
        <w:t>походил и спрашивает: «</w:t>
      </w:r>
      <w:r w:rsidR="00910AEF">
        <w:rPr>
          <w:rFonts w:ascii="Times New Roman" w:hAnsi="Times New Roman" w:cs="Times New Roman"/>
          <w:sz w:val="28"/>
          <w:szCs w:val="28"/>
        </w:rPr>
        <w:t>Слушайте, а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 что это за картина? Вы </w:t>
      </w:r>
      <w:r>
        <w:rPr>
          <w:rFonts w:ascii="Times New Roman" w:hAnsi="Times New Roman" w:cs="Times New Roman"/>
          <w:sz w:val="28"/>
          <w:szCs w:val="28"/>
        </w:rPr>
        <w:t>думаете,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надо</w:t>
      </w:r>
      <w:r w:rsidR="00347DFA" w:rsidRPr="00931250">
        <w:rPr>
          <w:rFonts w:ascii="Times New Roman" w:hAnsi="Times New Roman" w:cs="Times New Roman"/>
          <w:sz w:val="28"/>
          <w:szCs w:val="28"/>
        </w:rPr>
        <w:t xml:space="preserve"> выставлять?» </w:t>
      </w:r>
      <w:r w:rsidR="00F91EBE">
        <w:rPr>
          <w:rFonts w:ascii="Times New Roman" w:hAnsi="Times New Roman" w:cs="Times New Roman"/>
          <w:sz w:val="28"/>
          <w:szCs w:val="28"/>
        </w:rPr>
        <w:t>«А что такое</w:t>
      </w:r>
      <w:r w:rsidR="00C20950">
        <w:rPr>
          <w:rFonts w:ascii="Times New Roman" w:hAnsi="Times New Roman" w:cs="Times New Roman"/>
          <w:sz w:val="28"/>
          <w:szCs w:val="28"/>
        </w:rPr>
        <w:t>?</w:t>
      </w:r>
      <w:r w:rsidR="00F91EBE">
        <w:rPr>
          <w:rFonts w:ascii="Times New Roman" w:hAnsi="Times New Roman" w:cs="Times New Roman"/>
          <w:sz w:val="28"/>
          <w:szCs w:val="28"/>
        </w:rPr>
        <w:t xml:space="preserve"> Мне </w:t>
      </w:r>
      <w:r w:rsidR="00F91EBE">
        <w:rPr>
          <w:rFonts w:ascii="Times New Roman" w:hAnsi="Times New Roman" w:cs="Times New Roman"/>
          <w:sz w:val="28"/>
          <w:szCs w:val="28"/>
        </w:rPr>
        <w:lastRenderedPageBreak/>
        <w:t xml:space="preserve">Аршакуни сказал, что </w:t>
      </w:r>
      <w:r w:rsidR="00FF6FAC">
        <w:rPr>
          <w:rFonts w:ascii="Times New Roman" w:hAnsi="Times New Roman" w:cs="Times New Roman"/>
          <w:sz w:val="28"/>
          <w:szCs w:val="28"/>
        </w:rPr>
        <w:t>можно выставлять что угодно</w:t>
      </w:r>
      <w:r w:rsidR="00F91EBE">
        <w:rPr>
          <w:rFonts w:ascii="Times New Roman" w:hAnsi="Times New Roman" w:cs="Times New Roman"/>
          <w:sz w:val="28"/>
          <w:szCs w:val="28"/>
        </w:rPr>
        <w:t>»</w:t>
      </w:r>
      <w:r w:rsidR="00FF6FAC">
        <w:rPr>
          <w:rFonts w:ascii="Times New Roman" w:hAnsi="Times New Roman" w:cs="Times New Roman"/>
          <w:sz w:val="28"/>
          <w:szCs w:val="28"/>
        </w:rPr>
        <w:t>.</w:t>
      </w:r>
      <w:r w:rsidR="00EF125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90AB2">
        <w:rPr>
          <w:rFonts w:ascii="Times New Roman" w:hAnsi="Times New Roman" w:cs="Times New Roman"/>
          <w:sz w:val="28"/>
          <w:szCs w:val="28"/>
        </w:rPr>
        <w:t>–</w:t>
      </w:r>
      <w:r w:rsidR="00F91EBE">
        <w:rPr>
          <w:rFonts w:ascii="Times New Roman" w:hAnsi="Times New Roman" w:cs="Times New Roman"/>
          <w:sz w:val="28"/>
          <w:szCs w:val="28"/>
        </w:rPr>
        <w:t xml:space="preserve"> «Он так сказал?</w:t>
      </w:r>
      <w:r w:rsidR="00F91EBE" w:rsidRPr="00F91EBE">
        <w:rPr>
          <w:rFonts w:ascii="Times New Roman" w:hAnsi="Times New Roman" w:cs="Times New Roman"/>
          <w:sz w:val="28"/>
          <w:szCs w:val="28"/>
        </w:rPr>
        <w:t xml:space="preserve"> </w:t>
      </w:r>
      <w:r w:rsidR="00F91EBE" w:rsidRPr="00931250">
        <w:rPr>
          <w:rFonts w:ascii="Times New Roman" w:hAnsi="Times New Roman" w:cs="Times New Roman"/>
          <w:sz w:val="28"/>
          <w:szCs w:val="28"/>
        </w:rPr>
        <w:t>Ну, смотрите</w:t>
      </w:r>
      <w:r w:rsidR="00F91EBE">
        <w:rPr>
          <w:rFonts w:ascii="Times New Roman" w:hAnsi="Times New Roman" w:cs="Times New Roman"/>
          <w:sz w:val="28"/>
          <w:szCs w:val="28"/>
        </w:rPr>
        <w:t>…»</w:t>
      </w:r>
      <w:r w:rsidR="00EF125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90AB2">
        <w:rPr>
          <w:rFonts w:ascii="Times New Roman" w:hAnsi="Times New Roman" w:cs="Times New Roman"/>
          <w:sz w:val="28"/>
          <w:szCs w:val="28"/>
        </w:rPr>
        <w:t>–</w:t>
      </w:r>
      <w:r w:rsidR="00F91EBE">
        <w:rPr>
          <w:rFonts w:ascii="Times New Roman" w:hAnsi="Times New Roman" w:cs="Times New Roman"/>
          <w:sz w:val="28"/>
          <w:szCs w:val="28"/>
        </w:rPr>
        <w:t xml:space="preserve"> </w:t>
      </w:r>
      <w:r w:rsidR="00EF1259" w:rsidRPr="00931250">
        <w:rPr>
          <w:rFonts w:ascii="Times New Roman" w:hAnsi="Times New Roman" w:cs="Times New Roman"/>
          <w:sz w:val="28"/>
          <w:szCs w:val="28"/>
        </w:rPr>
        <w:t xml:space="preserve">А это </w:t>
      </w:r>
      <w:r w:rsidR="00F91EBE" w:rsidRPr="00931250">
        <w:rPr>
          <w:rFonts w:ascii="Times New Roman" w:hAnsi="Times New Roman" w:cs="Times New Roman"/>
          <w:sz w:val="28"/>
          <w:szCs w:val="28"/>
        </w:rPr>
        <w:t xml:space="preserve">профессор живописи </w:t>
      </w:r>
      <w:r w:rsidR="00F91EBE">
        <w:rPr>
          <w:rFonts w:ascii="Times New Roman" w:hAnsi="Times New Roman" w:cs="Times New Roman"/>
          <w:sz w:val="28"/>
          <w:szCs w:val="28"/>
        </w:rPr>
        <w:t>в Мухе, сейчас, к сожалению, забыл фамилию. Очень милый человек</w:t>
      </w:r>
      <w:r w:rsidR="00D7050E">
        <w:rPr>
          <w:rFonts w:ascii="Times New Roman" w:hAnsi="Times New Roman" w:cs="Times New Roman"/>
          <w:sz w:val="28"/>
          <w:szCs w:val="28"/>
        </w:rPr>
        <w:t>, он всегда был такой милый.</w:t>
      </w:r>
      <w:r w:rsidR="00F91EBE">
        <w:rPr>
          <w:rFonts w:ascii="Times New Roman" w:hAnsi="Times New Roman" w:cs="Times New Roman"/>
          <w:sz w:val="28"/>
          <w:szCs w:val="28"/>
        </w:rPr>
        <w:t xml:space="preserve"> </w:t>
      </w:r>
      <w:r w:rsidR="00D7050E">
        <w:rPr>
          <w:rFonts w:ascii="Times New Roman" w:hAnsi="Times New Roman" w:cs="Times New Roman"/>
          <w:sz w:val="28"/>
          <w:szCs w:val="28"/>
        </w:rPr>
        <w:t>Так ничего такого мне не сказал</w:t>
      </w:r>
      <w:r w:rsidR="00324A40">
        <w:rPr>
          <w:rFonts w:ascii="Times New Roman" w:hAnsi="Times New Roman" w:cs="Times New Roman"/>
          <w:sz w:val="28"/>
          <w:szCs w:val="28"/>
        </w:rPr>
        <w:t xml:space="preserve"> – нормально все.</w:t>
      </w:r>
      <w:r w:rsidR="00D7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8AA" w:rsidRDefault="00D7050E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259" w:rsidRPr="00931250">
        <w:rPr>
          <w:rFonts w:ascii="Times New Roman" w:hAnsi="Times New Roman" w:cs="Times New Roman"/>
          <w:sz w:val="28"/>
          <w:szCs w:val="28"/>
        </w:rPr>
        <w:t>Приход</w:t>
      </w:r>
      <w:r w:rsidR="00324A40">
        <w:rPr>
          <w:rFonts w:ascii="Times New Roman" w:hAnsi="Times New Roman" w:cs="Times New Roman"/>
          <w:sz w:val="28"/>
          <w:szCs w:val="28"/>
        </w:rPr>
        <w:t>и</w:t>
      </w:r>
      <w:r w:rsidR="00EF1259" w:rsidRPr="00931250">
        <w:rPr>
          <w:rFonts w:ascii="Times New Roman" w:hAnsi="Times New Roman" w:cs="Times New Roman"/>
          <w:sz w:val="28"/>
          <w:szCs w:val="28"/>
        </w:rPr>
        <w:t xml:space="preserve">т </w:t>
      </w:r>
      <w:r w:rsidR="00324A40" w:rsidRPr="00931250">
        <w:rPr>
          <w:rFonts w:ascii="Times New Roman" w:hAnsi="Times New Roman" w:cs="Times New Roman"/>
          <w:sz w:val="28"/>
          <w:szCs w:val="28"/>
        </w:rPr>
        <w:t>Мыльников с компанией,</w:t>
      </w:r>
      <w:r w:rsidR="00324A40">
        <w:rPr>
          <w:rFonts w:ascii="Times New Roman" w:hAnsi="Times New Roman" w:cs="Times New Roman"/>
          <w:sz w:val="28"/>
          <w:szCs w:val="28"/>
        </w:rPr>
        <w:t xml:space="preserve"> </w:t>
      </w:r>
      <w:r w:rsidR="00EF1259" w:rsidRPr="00931250">
        <w:rPr>
          <w:rFonts w:ascii="Times New Roman" w:hAnsi="Times New Roman" w:cs="Times New Roman"/>
          <w:sz w:val="28"/>
          <w:szCs w:val="28"/>
        </w:rPr>
        <w:t xml:space="preserve">главные 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церберы. </w:t>
      </w:r>
      <w:r w:rsidR="00324A40">
        <w:rPr>
          <w:rFonts w:ascii="Times New Roman" w:hAnsi="Times New Roman" w:cs="Times New Roman"/>
          <w:sz w:val="28"/>
          <w:szCs w:val="28"/>
        </w:rPr>
        <w:t xml:space="preserve">И говорят: </w:t>
      </w:r>
      <w:r w:rsidR="00660157" w:rsidRPr="00931250">
        <w:rPr>
          <w:rFonts w:ascii="Times New Roman" w:hAnsi="Times New Roman" w:cs="Times New Roman"/>
          <w:sz w:val="28"/>
          <w:szCs w:val="28"/>
        </w:rPr>
        <w:t>«Это что такое?! Снять!</w:t>
      </w:r>
      <w:r w:rsidR="00324A40">
        <w:rPr>
          <w:rFonts w:ascii="Times New Roman" w:hAnsi="Times New Roman" w:cs="Times New Roman"/>
          <w:sz w:val="28"/>
          <w:szCs w:val="28"/>
        </w:rPr>
        <w:t xml:space="preserve">» И </w:t>
      </w:r>
      <w:r w:rsidR="00FF6FAC">
        <w:rPr>
          <w:rFonts w:ascii="Times New Roman" w:hAnsi="Times New Roman" w:cs="Times New Roman"/>
          <w:sz w:val="28"/>
          <w:szCs w:val="28"/>
        </w:rPr>
        <w:t>быстро</w:t>
      </w:r>
      <w:r w:rsidR="00324A40">
        <w:rPr>
          <w:rFonts w:ascii="Times New Roman" w:hAnsi="Times New Roman" w:cs="Times New Roman"/>
          <w:sz w:val="28"/>
          <w:szCs w:val="28"/>
        </w:rPr>
        <w:t xml:space="preserve"> раз, раз, раз –</w:t>
      </w:r>
      <w:r w:rsidR="00FF6FAC">
        <w:rPr>
          <w:rFonts w:ascii="Times New Roman" w:hAnsi="Times New Roman" w:cs="Times New Roman"/>
          <w:sz w:val="28"/>
          <w:szCs w:val="28"/>
        </w:rPr>
        <w:t xml:space="preserve"> </w:t>
      </w:r>
      <w:r w:rsidR="00324A40">
        <w:rPr>
          <w:rFonts w:ascii="Times New Roman" w:hAnsi="Times New Roman" w:cs="Times New Roman"/>
          <w:sz w:val="28"/>
          <w:szCs w:val="28"/>
        </w:rPr>
        <w:t>все снимают.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24A40">
        <w:rPr>
          <w:rFonts w:ascii="Times New Roman" w:hAnsi="Times New Roman" w:cs="Times New Roman"/>
          <w:sz w:val="28"/>
          <w:szCs w:val="28"/>
        </w:rPr>
        <w:t>«</w:t>
      </w:r>
      <w:r w:rsidR="00660157" w:rsidRPr="00931250">
        <w:rPr>
          <w:rFonts w:ascii="Times New Roman" w:hAnsi="Times New Roman" w:cs="Times New Roman"/>
          <w:sz w:val="28"/>
          <w:szCs w:val="28"/>
        </w:rPr>
        <w:t>А это что такое? Я-то думал, что это просто абстракция, а здесь зашифрована голая женщина!</w:t>
      </w:r>
      <w:r w:rsidR="006268AA">
        <w:rPr>
          <w:rFonts w:ascii="Times New Roman" w:hAnsi="Times New Roman" w:cs="Times New Roman"/>
          <w:sz w:val="28"/>
          <w:szCs w:val="28"/>
        </w:rPr>
        <w:t>»</w:t>
      </w:r>
    </w:p>
    <w:p w:rsidR="006268AA" w:rsidRDefault="006268A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8AA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А что, голую женщину </w:t>
      </w:r>
      <w:r w:rsidRPr="006268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 живописи</w:t>
      </w:r>
      <w:r w:rsidRPr="006268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нельзя?</w:t>
      </w:r>
    </w:p>
    <w:p w:rsidR="00A313BA" w:rsidRDefault="006268A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8AA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C73">
        <w:rPr>
          <w:rFonts w:ascii="Times New Roman" w:hAnsi="Times New Roman" w:cs="Times New Roman"/>
          <w:sz w:val="28"/>
          <w:szCs w:val="28"/>
        </w:rPr>
        <w:t xml:space="preserve">Нет, </w:t>
      </w:r>
      <w:r w:rsidR="00290AB2">
        <w:rPr>
          <w:rFonts w:ascii="Times New Roman" w:hAnsi="Times New Roman" w:cs="Times New Roman"/>
          <w:sz w:val="28"/>
          <w:szCs w:val="28"/>
        </w:rPr>
        <w:t xml:space="preserve">[она] </w:t>
      </w:r>
      <w:r w:rsidR="00137C73">
        <w:rPr>
          <w:rFonts w:ascii="Times New Roman" w:hAnsi="Times New Roman" w:cs="Times New Roman"/>
          <w:sz w:val="28"/>
          <w:szCs w:val="28"/>
        </w:rPr>
        <w:t xml:space="preserve">зашифрована! 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А раз зашифрована </w:t>
      </w:r>
      <w:r w:rsidR="00A313BA">
        <w:rPr>
          <w:rFonts w:ascii="Times New Roman" w:hAnsi="Times New Roman" w:cs="Times New Roman"/>
          <w:sz w:val="28"/>
          <w:szCs w:val="28"/>
        </w:rPr>
        <w:t xml:space="preserve">голая </w:t>
      </w:r>
      <w:r w:rsidR="00660157" w:rsidRPr="00931250">
        <w:rPr>
          <w:rFonts w:ascii="Times New Roman" w:hAnsi="Times New Roman" w:cs="Times New Roman"/>
          <w:sz w:val="28"/>
          <w:szCs w:val="28"/>
        </w:rPr>
        <w:t>женщина, то может</w:t>
      </w:r>
      <w:r w:rsidR="00A313BA">
        <w:rPr>
          <w:rFonts w:ascii="Times New Roman" w:hAnsi="Times New Roman" w:cs="Times New Roman"/>
          <w:sz w:val="28"/>
          <w:szCs w:val="28"/>
        </w:rPr>
        <w:t>,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 там </w:t>
      </w:r>
      <w:r w:rsidR="00E82666">
        <w:rPr>
          <w:rFonts w:ascii="Times New Roman" w:hAnsi="Times New Roman" w:cs="Times New Roman"/>
          <w:sz w:val="28"/>
          <w:szCs w:val="28"/>
        </w:rPr>
        <w:t xml:space="preserve">еще зашифрованы </w:t>
      </w:r>
      <w:r w:rsidR="00137C73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 w:rsidR="00E82666">
        <w:rPr>
          <w:rFonts w:ascii="Times New Roman" w:hAnsi="Times New Roman" w:cs="Times New Roman"/>
          <w:sz w:val="28"/>
          <w:szCs w:val="28"/>
        </w:rPr>
        <w:t>лозунги против С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оветской власти!» </w:t>
      </w:r>
      <w:r w:rsidR="00821A42">
        <w:rPr>
          <w:rFonts w:ascii="Times New Roman" w:hAnsi="Times New Roman" w:cs="Times New Roman"/>
          <w:sz w:val="28"/>
          <w:szCs w:val="28"/>
        </w:rPr>
        <w:t>Понимаешь,</w:t>
      </w:r>
      <w:r w:rsidR="00660157" w:rsidRPr="00931250">
        <w:rPr>
          <w:rFonts w:ascii="Times New Roman" w:hAnsi="Times New Roman" w:cs="Times New Roman"/>
          <w:sz w:val="28"/>
          <w:szCs w:val="28"/>
        </w:rPr>
        <w:t xml:space="preserve"> какой мощный логический ход</w:t>
      </w:r>
      <w:r w:rsidR="00821A42">
        <w:rPr>
          <w:rFonts w:ascii="Times New Roman" w:hAnsi="Times New Roman" w:cs="Times New Roman"/>
          <w:sz w:val="28"/>
          <w:szCs w:val="28"/>
        </w:rPr>
        <w:t xml:space="preserve">! </w:t>
      </w:r>
      <w:r w:rsidR="0038303D" w:rsidRPr="00931250">
        <w:rPr>
          <w:rFonts w:ascii="Times New Roman" w:hAnsi="Times New Roman" w:cs="Times New Roman"/>
          <w:sz w:val="28"/>
          <w:szCs w:val="28"/>
        </w:rPr>
        <w:t>Все неугодные картины содрали.</w:t>
      </w:r>
    </w:p>
    <w:p w:rsidR="00A313BA" w:rsidRPr="00931250" w:rsidRDefault="0055585A" w:rsidP="00A31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A313BA">
        <w:rPr>
          <w:rFonts w:ascii="Times New Roman" w:hAnsi="Times New Roman" w:cs="Times New Roman"/>
          <w:sz w:val="28"/>
          <w:szCs w:val="28"/>
        </w:rPr>
        <w:t>Это когда</w:t>
      </w:r>
      <w:r w:rsidR="00821A42">
        <w:rPr>
          <w:rFonts w:ascii="Times New Roman" w:hAnsi="Times New Roman" w:cs="Times New Roman"/>
          <w:sz w:val="28"/>
          <w:szCs w:val="28"/>
        </w:rPr>
        <w:t>, это у</w:t>
      </w:r>
      <w:r w:rsidR="00A313BA">
        <w:rPr>
          <w:rFonts w:ascii="Times New Roman" w:hAnsi="Times New Roman" w:cs="Times New Roman"/>
          <w:sz w:val="28"/>
          <w:szCs w:val="28"/>
        </w:rPr>
        <w:t>же перестройка началась?</w:t>
      </w:r>
      <w:r w:rsidR="00821A42">
        <w:rPr>
          <w:rFonts w:ascii="Times New Roman" w:hAnsi="Times New Roman" w:cs="Times New Roman"/>
          <w:sz w:val="28"/>
          <w:szCs w:val="28"/>
        </w:rPr>
        <w:t xml:space="preserve"> После 1985-го?</w:t>
      </w:r>
    </w:p>
    <w:p w:rsidR="00EF1259" w:rsidRDefault="00A313BA" w:rsidP="00A31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E1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A42">
        <w:rPr>
          <w:rFonts w:ascii="Times New Roman" w:hAnsi="Times New Roman" w:cs="Times New Roman"/>
          <w:sz w:val="28"/>
          <w:szCs w:val="28"/>
        </w:rPr>
        <w:t>Н</w:t>
      </w:r>
      <w:r w:rsidR="00821A42" w:rsidRPr="00821A42">
        <w:rPr>
          <w:rFonts w:ascii="Times New Roman" w:hAnsi="Times New Roman" w:cs="Times New Roman"/>
          <w:sz w:val="28"/>
          <w:szCs w:val="28"/>
        </w:rPr>
        <w:t>ет-нет,</w:t>
      </w:r>
      <w:r w:rsidR="00821A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A42">
        <w:rPr>
          <w:rFonts w:ascii="Times New Roman" w:hAnsi="Times New Roman" w:cs="Times New Roman"/>
          <w:sz w:val="28"/>
          <w:szCs w:val="28"/>
        </w:rPr>
        <w:t>э</w:t>
      </w:r>
      <w:r w:rsidR="00660157" w:rsidRPr="00931250">
        <w:rPr>
          <w:rFonts w:ascii="Times New Roman" w:hAnsi="Times New Roman" w:cs="Times New Roman"/>
          <w:sz w:val="28"/>
          <w:szCs w:val="28"/>
        </w:rPr>
        <w:t>то начало 80</w:t>
      </w:r>
      <w:r>
        <w:rPr>
          <w:rFonts w:ascii="Times New Roman" w:hAnsi="Times New Roman" w:cs="Times New Roman"/>
          <w:sz w:val="28"/>
          <w:szCs w:val="28"/>
        </w:rPr>
        <w:t>-</w:t>
      </w:r>
      <w:r w:rsidR="0038303D">
        <w:rPr>
          <w:rFonts w:ascii="Times New Roman" w:hAnsi="Times New Roman" w:cs="Times New Roman"/>
          <w:sz w:val="28"/>
          <w:szCs w:val="28"/>
        </w:rPr>
        <w:t>ых, 81-й, 82-й годы.</w:t>
      </w:r>
      <w:r w:rsidR="00CF0C7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Малкина уехала в 80-м году. Она тоже была в нашей группе и её вычеркнули</w:t>
      </w:r>
      <w:r w:rsidR="009A5834">
        <w:rPr>
          <w:rFonts w:ascii="Times New Roman" w:hAnsi="Times New Roman" w:cs="Times New Roman"/>
          <w:sz w:val="28"/>
          <w:szCs w:val="28"/>
        </w:rPr>
        <w:t xml:space="preserve"> быстро оттуда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03D">
        <w:rPr>
          <w:rFonts w:ascii="Times New Roman" w:hAnsi="Times New Roman" w:cs="Times New Roman"/>
          <w:sz w:val="28"/>
          <w:szCs w:val="28"/>
        </w:rPr>
        <w:t xml:space="preserve"> </w:t>
      </w:r>
      <w:r w:rsidR="009A5834">
        <w:rPr>
          <w:rFonts w:ascii="Times New Roman" w:hAnsi="Times New Roman" w:cs="Times New Roman"/>
          <w:sz w:val="28"/>
          <w:szCs w:val="28"/>
        </w:rPr>
        <w:t>Вот это там зашифровано…</w:t>
      </w:r>
    </w:p>
    <w:p w:rsidR="009A5834" w:rsidRDefault="009A5834" w:rsidP="00A31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834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Так и сказал – «голая женщина»?</w:t>
      </w:r>
    </w:p>
    <w:p w:rsidR="009A5834" w:rsidRDefault="009A5834" w:rsidP="00A31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834">
        <w:rPr>
          <w:rFonts w:ascii="Times New Roman" w:hAnsi="Times New Roman" w:cs="Times New Roman"/>
          <w:b/>
          <w:sz w:val="28"/>
          <w:szCs w:val="28"/>
        </w:rPr>
        <w:t>Ф.В.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обнаженная – какая разница!</w:t>
      </w:r>
    </w:p>
    <w:p w:rsidR="009A5834" w:rsidRPr="00C55EC1" w:rsidRDefault="009A5834" w:rsidP="00A313B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5834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Ну, круто для художника.</w:t>
      </w:r>
    </w:p>
    <w:p w:rsidR="00CF0C70" w:rsidRPr="00931250" w:rsidRDefault="009A583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834">
        <w:rPr>
          <w:rFonts w:ascii="Times New Roman" w:hAnsi="Times New Roman" w:cs="Times New Roman"/>
          <w:b/>
          <w:sz w:val="28"/>
          <w:szCs w:val="28"/>
        </w:rPr>
        <w:t>Ф.В.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D5B" w:rsidRPr="00B51D5B">
        <w:rPr>
          <w:rFonts w:ascii="Times New Roman" w:hAnsi="Times New Roman" w:cs="Times New Roman"/>
          <w:sz w:val="28"/>
          <w:szCs w:val="28"/>
        </w:rPr>
        <w:t>[</w:t>
      </w:r>
      <w:r w:rsidR="00B51D5B">
        <w:rPr>
          <w:rFonts w:ascii="Times New Roman" w:hAnsi="Times New Roman" w:cs="Times New Roman"/>
          <w:sz w:val="28"/>
          <w:szCs w:val="28"/>
        </w:rPr>
        <w:t>нрзб</w:t>
      </w:r>
      <w:r w:rsidR="00B51D5B" w:rsidRPr="00B51D5B">
        <w:rPr>
          <w:rFonts w:ascii="Times New Roman" w:hAnsi="Times New Roman" w:cs="Times New Roman"/>
          <w:sz w:val="28"/>
          <w:szCs w:val="28"/>
        </w:rPr>
        <w:t xml:space="preserve">] </w:t>
      </w:r>
      <w:r w:rsidR="00B51D5B">
        <w:rPr>
          <w:rFonts w:ascii="Times New Roman" w:hAnsi="Times New Roman" w:cs="Times New Roman"/>
          <w:sz w:val="28"/>
          <w:szCs w:val="28"/>
        </w:rPr>
        <w:t>А потом д</w:t>
      </w:r>
      <w:r w:rsidR="00CF0C70" w:rsidRPr="00931250">
        <w:rPr>
          <w:rFonts w:ascii="Times New Roman" w:hAnsi="Times New Roman" w:cs="Times New Roman"/>
          <w:sz w:val="28"/>
          <w:szCs w:val="28"/>
        </w:rPr>
        <w:t xml:space="preserve">ругой человек подходит к картине. Там изображён лев, грызущий что-то, и </w:t>
      </w:r>
      <w:r w:rsidR="00A363F7" w:rsidRPr="00931250">
        <w:rPr>
          <w:rFonts w:ascii="Times New Roman" w:hAnsi="Times New Roman" w:cs="Times New Roman"/>
          <w:sz w:val="28"/>
          <w:szCs w:val="28"/>
        </w:rPr>
        <w:t xml:space="preserve">намазано </w:t>
      </w:r>
      <w:r w:rsidR="00CF0C70" w:rsidRPr="00931250">
        <w:rPr>
          <w:rFonts w:ascii="Times New Roman" w:hAnsi="Times New Roman" w:cs="Times New Roman"/>
          <w:sz w:val="28"/>
          <w:szCs w:val="28"/>
        </w:rPr>
        <w:t>белой краской густо</w:t>
      </w:r>
      <w:r w:rsidR="00A363F7" w:rsidRPr="00A363F7">
        <w:rPr>
          <w:rFonts w:ascii="Times New Roman" w:hAnsi="Times New Roman" w:cs="Times New Roman"/>
          <w:sz w:val="28"/>
          <w:szCs w:val="28"/>
        </w:rPr>
        <w:t xml:space="preserve"> </w:t>
      </w:r>
      <w:r w:rsidR="00A363F7" w:rsidRPr="00931250">
        <w:rPr>
          <w:rFonts w:ascii="Times New Roman" w:hAnsi="Times New Roman" w:cs="Times New Roman"/>
          <w:sz w:val="28"/>
          <w:szCs w:val="28"/>
        </w:rPr>
        <w:t>так</w:t>
      </w:r>
      <w:r w:rsidR="00A363F7">
        <w:rPr>
          <w:rFonts w:ascii="Times New Roman" w:hAnsi="Times New Roman" w:cs="Times New Roman"/>
          <w:sz w:val="28"/>
          <w:szCs w:val="28"/>
        </w:rPr>
        <w:t>, полосой</w:t>
      </w:r>
      <w:r w:rsidR="00CF0C70" w:rsidRPr="00931250">
        <w:rPr>
          <w:rFonts w:ascii="Times New Roman" w:hAnsi="Times New Roman" w:cs="Times New Roman"/>
          <w:sz w:val="28"/>
          <w:szCs w:val="28"/>
        </w:rPr>
        <w:t>. О</w:t>
      </w:r>
      <w:r>
        <w:rPr>
          <w:rFonts w:ascii="Times New Roman" w:hAnsi="Times New Roman" w:cs="Times New Roman"/>
          <w:sz w:val="28"/>
          <w:szCs w:val="28"/>
        </w:rPr>
        <w:t>н подходит к Мочалову и говорит</w:t>
      </w:r>
      <w:r w:rsidR="00CF0C70" w:rsidRPr="00931250">
        <w:rPr>
          <w:rFonts w:ascii="Times New Roman" w:hAnsi="Times New Roman" w:cs="Times New Roman"/>
          <w:sz w:val="28"/>
          <w:szCs w:val="28"/>
        </w:rPr>
        <w:t>: «Видал</w:t>
      </w:r>
      <w:r w:rsidR="00A363F7">
        <w:rPr>
          <w:rFonts w:ascii="Times New Roman" w:hAnsi="Times New Roman" w:cs="Times New Roman"/>
          <w:sz w:val="28"/>
          <w:szCs w:val="28"/>
        </w:rPr>
        <w:t>?</w:t>
      </w:r>
      <w:r w:rsidR="00CF0C70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363F7">
        <w:rPr>
          <w:rFonts w:ascii="Times New Roman" w:hAnsi="Times New Roman" w:cs="Times New Roman"/>
          <w:sz w:val="28"/>
          <w:szCs w:val="28"/>
        </w:rPr>
        <w:t>Г</w:t>
      </w:r>
      <w:r w:rsidR="00CF0C70" w:rsidRPr="00931250">
        <w:rPr>
          <w:rFonts w:ascii="Times New Roman" w:hAnsi="Times New Roman" w:cs="Times New Roman"/>
          <w:sz w:val="28"/>
          <w:szCs w:val="28"/>
        </w:rPr>
        <w:t xml:space="preserve">олую бабу </w:t>
      </w:r>
      <w:r w:rsidR="00A363F7" w:rsidRPr="00931250">
        <w:rPr>
          <w:rFonts w:ascii="Times New Roman" w:hAnsi="Times New Roman" w:cs="Times New Roman"/>
          <w:sz w:val="28"/>
          <w:szCs w:val="28"/>
        </w:rPr>
        <w:t xml:space="preserve">как </w:t>
      </w:r>
      <w:r w:rsidR="00CF0C70" w:rsidRPr="00931250">
        <w:rPr>
          <w:rFonts w:ascii="Times New Roman" w:hAnsi="Times New Roman" w:cs="Times New Roman"/>
          <w:sz w:val="28"/>
          <w:szCs w:val="28"/>
        </w:rPr>
        <w:t>изобразил!» А тот говорит: «Да нет, вы понимаете это такая картина, просто изображение… просто так…» Человек говорит: «Понятно, ты просто голых баб давно не видел!» (</w:t>
      </w:r>
      <w:r w:rsidR="00CF0C70" w:rsidRPr="00931250">
        <w:rPr>
          <w:rFonts w:ascii="Times New Roman" w:hAnsi="Times New Roman" w:cs="Times New Roman"/>
          <w:i/>
          <w:sz w:val="28"/>
          <w:szCs w:val="28"/>
        </w:rPr>
        <w:t>сме</w:t>
      </w:r>
      <w:r w:rsidR="0038303D">
        <w:rPr>
          <w:rFonts w:ascii="Times New Roman" w:hAnsi="Times New Roman" w:cs="Times New Roman"/>
          <w:i/>
          <w:sz w:val="28"/>
          <w:szCs w:val="28"/>
        </w:rPr>
        <w:t>ются</w:t>
      </w:r>
      <w:r w:rsidR="00CF0C70" w:rsidRPr="00931250">
        <w:rPr>
          <w:rFonts w:ascii="Times New Roman" w:hAnsi="Times New Roman" w:cs="Times New Roman"/>
          <w:sz w:val="28"/>
          <w:szCs w:val="28"/>
        </w:rPr>
        <w:t>)</w:t>
      </w:r>
    </w:p>
    <w:p w:rsidR="00085D45" w:rsidRPr="00931250" w:rsidRDefault="00085D4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Это я </w:t>
      </w:r>
      <w:r w:rsidR="00A363F7">
        <w:rPr>
          <w:rFonts w:ascii="Times New Roman" w:hAnsi="Times New Roman" w:cs="Times New Roman"/>
          <w:sz w:val="28"/>
          <w:szCs w:val="28"/>
        </w:rPr>
        <w:t xml:space="preserve">откуда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все знаю, потому что </w:t>
      </w:r>
      <w:r w:rsidR="00A363F7">
        <w:rPr>
          <w:rFonts w:ascii="Times New Roman" w:hAnsi="Times New Roman" w:cs="Times New Roman"/>
          <w:sz w:val="28"/>
          <w:szCs w:val="28"/>
        </w:rPr>
        <w:t xml:space="preserve">я </w:t>
      </w:r>
      <w:r w:rsidRPr="00931250">
        <w:rPr>
          <w:rFonts w:ascii="Times New Roman" w:hAnsi="Times New Roman" w:cs="Times New Roman"/>
          <w:sz w:val="28"/>
          <w:szCs w:val="28"/>
        </w:rPr>
        <w:t>в зале поставил своего человека, который все эт</w:t>
      </w:r>
      <w:r w:rsidR="00A363F7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8303D">
        <w:rPr>
          <w:rFonts w:ascii="Times New Roman" w:hAnsi="Times New Roman" w:cs="Times New Roman"/>
          <w:sz w:val="28"/>
          <w:szCs w:val="28"/>
        </w:rPr>
        <w:t>слуш</w:t>
      </w:r>
      <w:r w:rsidRPr="00931250">
        <w:rPr>
          <w:rFonts w:ascii="Times New Roman" w:hAnsi="Times New Roman" w:cs="Times New Roman"/>
          <w:sz w:val="28"/>
          <w:szCs w:val="28"/>
        </w:rPr>
        <w:t>ал</w:t>
      </w:r>
      <w:r w:rsidR="00A363F7">
        <w:rPr>
          <w:rFonts w:ascii="Times New Roman" w:hAnsi="Times New Roman" w:cs="Times New Roman"/>
          <w:sz w:val="28"/>
          <w:szCs w:val="28"/>
        </w:rPr>
        <w:t>, все эти</w:t>
      </w:r>
      <w:r w:rsidR="00A363F7" w:rsidRPr="00A363F7">
        <w:rPr>
          <w:rFonts w:ascii="Times New Roman" w:hAnsi="Times New Roman" w:cs="Times New Roman"/>
          <w:sz w:val="28"/>
          <w:szCs w:val="28"/>
        </w:rPr>
        <w:t xml:space="preserve"> </w:t>
      </w:r>
      <w:r w:rsidR="00A363F7">
        <w:rPr>
          <w:rFonts w:ascii="Times New Roman" w:hAnsi="Times New Roman" w:cs="Times New Roman"/>
          <w:sz w:val="28"/>
          <w:szCs w:val="28"/>
        </w:rPr>
        <w:t>тексты</w:t>
      </w:r>
      <w:r w:rsidRPr="00931250">
        <w:rPr>
          <w:rFonts w:ascii="Times New Roman" w:hAnsi="Times New Roman" w:cs="Times New Roman"/>
          <w:sz w:val="28"/>
          <w:szCs w:val="28"/>
        </w:rPr>
        <w:t>.</w:t>
      </w:r>
    </w:p>
    <w:p w:rsidR="0092334C" w:rsidRPr="00931250" w:rsidRDefault="0092334C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Тут недавно была очередная выставк</w:t>
      </w:r>
      <w:r w:rsidR="00FE2EEE">
        <w:rPr>
          <w:rFonts w:ascii="Times New Roman" w:hAnsi="Times New Roman" w:cs="Times New Roman"/>
          <w:sz w:val="28"/>
          <w:szCs w:val="28"/>
        </w:rPr>
        <w:t>а</w:t>
      </w:r>
      <w:r w:rsidRPr="00931250">
        <w:rPr>
          <w:rFonts w:ascii="Times New Roman" w:hAnsi="Times New Roman" w:cs="Times New Roman"/>
          <w:sz w:val="28"/>
          <w:szCs w:val="28"/>
        </w:rPr>
        <w:t>, я хотел специально эту картину выставить и позвать Мыльникова</w:t>
      </w:r>
      <w:r w:rsidR="00206690" w:rsidRPr="00931250">
        <w:rPr>
          <w:rFonts w:ascii="Times New Roman" w:hAnsi="Times New Roman" w:cs="Times New Roman"/>
          <w:sz w:val="28"/>
          <w:szCs w:val="28"/>
        </w:rPr>
        <w:t>, но он уже умер, и я не стал выставлять картину «с голой женщиной»</w:t>
      </w:r>
      <w:r w:rsidR="002536C0" w:rsidRPr="00931250">
        <w:rPr>
          <w:rFonts w:ascii="Times New Roman" w:hAnsi="Times New Roman" w:cs="Times New Roman"/>
          <w:sz w:val="28"/>
          <w:szCs w:val="28"/>
        </w:rPr>
        <w:t>.</w:t>
      </w:r>
      <w:r w:rsidR="00841CC0">
        <w:rPr>
          <w:rFonts w:ascii="Times New Roman" w:hAnsi="Times New Roman" w:cs="Times New Roman"/>
          <w:sz w:val="28"/>
          <w:szCs w:val="28"/>
        </w:rPr>
        <w:t xml:space="preserve"> Ну как – вместо «Обнаженная» Фалька говорить «голая Валька».</w:t>
      </w:r>
      <w:r w:rsidR="00841CC0" w:rsidRPr="00841CC0">
        <w:rPr>
          <w:rFonts w:ascii="Times New Roman" w:hAnsi="Times New Roman" w:cs="Times New Roman"/>
          <w:sz w:val="28"/>
          <w:szCs w:val="28"/>
        </w:rPr>
        <w:t xml:space="preserve"> </w:t>
      </w:r>
      <w:r w:rsidR="00841CC0" w:rsidRPr="00931250">
        <w:rPr>
          <w:rFonts w:ascii="Times New Roman" w:hAnsi="Times New Roman" w:cs="Times New Roman"/>
          <w:sz w:val="28"/>
          <w:szCs w:val="28"/>
        </w:rPr>
        <w:t>Вот такая у нас была жизнь.</w:t>
      </w:r>
    </w:p>
    <w:p w:rsidR="002536C0" w:rsidRPr="00C55EC1" w:rsidRDefault="002536C0" w:rsidP="0093125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55EC1">
        <w:rPr>
          <w:rFonts w:ascii="Times New Roman" w:hAnsi="Times New Roman" w:cs="Times New Roman"/>
          <w:i/>
          <w:sz w:val="28"/>
          <w:szCs w:val="28"/>
        </w:rPr>
        <w:t xml:space="preserve">(Листает книгу, показывает </w:t>
      </w:r>
      <w:commentRangeStart w:id="20"/>
      <w:r w:rsidRPr="00C55EC1">
        <w:rPr>
          <w:rFonts w:ascii="Times New Roman" w:hAnsi="Times New Roman" w:cs="Times New Roman"/>
          <w:i/>
          <w:sz w:val="28"/>
          <w:szCs w:val="28"/>
        </w:rPr>
        <w:t>картины</w:t>
      </w:r>
      <w:commentRangeEnd w:id="20"/>
      <w:r w:rsidR="00424951">
        <w:rPr>
          <w:rStyle w:val="a3"/>
        </w:rPr>
        <w:commentReference w:id="20"/>
      </w:r>
      <w:r w:rsidR="0038303D" w:rsidRPr="00C55EC1">
        <w:rPr>
          <w:rFonts w:ascii="Times New Roman" w:hAnsi="Times New Roman" w:cs="Times New Roman"/>
          <w:i/>
          <w:sz w:val="28"/>
          <w:szCs w:val="28"/>
        </w:rPr>
        <w:t>.</w:t>
      </w:r>
      <w:r w:rsidRPr="00C55EC1">
        <w:rPr>
          <w:rFonts w:ascii="Times New Roman" w:hAnsi="Times New Roman" w:cs="Times New Roman"/>
          <w:i/>
          <w:sz w:val="28"/>
          <w:szCs w:val="28"/>
        </w:rPr>
        <w:t>)</w:t>
      </w:r>
    </w:p>
    <w:p w:rsidR="002536C0" w:rsidRPr="00931250" w:rsidRDefault="00DF1C2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в те годы,</w:t>
      </w:r>
      <w:r w:rsidR="002536C0" w:rsidRPr="00931250">
        <w:rPr>
          <w:rFonts w:ascii="Times New Roman" w:hAnsi="Times New Roman" w:cs="Times New Roman"/>
          <w:sz w:val="28"/>
          <w:szCs w:val="28"/>
        </w:rPr>
        <w:t xml:space="preserve"> у нас была выставка в Манеже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 втроем</w:t>
      </w:r>
      <w:r w:rsidR="002536C0" w:rsidRPr="00931250">
        <w:rPr>
          <w:rFonts w:ascii="Times New Roman" w:hAnsi="Times New Roman" w:cs="Times New Roman"/>
          <w:sz w:val="28"/>
          <w:szCs w:val="28"/>
        </w:rPr>
        <w:t>.</w:t>
      </w:r>
      <w:r w:rsidR="0038303D">
        <w:rPr>
          <w:rFonts w:ascii="Times New Roman" w:hAnsi="Times New Roman" w:cs="Times New Roman"/>
          <w:sz w:val="28"/>
          <w:szCs w:val="28"/>
        </w:rPr>
        <w:t xml:space="preserve"> </w:t>
      </w:r>
      <w:r w:rsidR="002B285F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BC6796">
        <w:rPr>
          <w:rFonts w:ascii="Times New Roman" w:hAnsi="Times New Roman" w:cs="Times New Roman"/>
          <w:sz w:val="28"/>
          <w:szCs w:val="28"/>
        </w:rPr>
        <w:t xml:space="preserve">шикарная </w:t>
      </w:r>
      <w:r w:rsidR="0038303D">
        <w:rPr>
          <w:rFonts w:ascii="Times New Roman" w:hAnsi="Times New Roman" w:cs="Times New Roman"/>
          <w:sz w:val="28"/>
          <w:szCs w:val="28"/>
        </w:rPr>
        <w:t>выставка</w:t>
      </w:r>
      <w:r w:rsidR="002B285F">
        <w:rPr>
          <w:rFonts w:ascii="Times New Roman" w:hAnsi="Times New Roman" w:cs="Times New Roman"/>
          <w:sz w:val="28"/>
          <w:szCs w:val="28"/>
        </w:rPr>
        <w:t>…</w:t>
      </w:r>
    </w:p>
    <w:p w:rsidR="00D90BDC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1"/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38303D" w:rsidRPr="00931250">
        <w:rPr>
          <w:rFonts w:ascii="Times New Roman" w:hAnsi="Times New Roman" w:cs="Times New Roman"/>
          <w:sz w:val="28"/>
          <w:szCs w:val="28"/>
        </w:rPr>
        <w:t>Уже при Ларисе Скобкиной?</w:t>
      </w:r>
      <w:r w:rsidR="0038303D">
        <w:rPr>
          <w:rFonts w:ascii="Times New Roman" w:hAnsi="Times New Roman" w:cs="Times New Roman"/>
          <w:sz w:val="28"/>
          <w:szCs w:val="28"/>
        </w:rPr>
        <w:t xml:space="preserve"> </w:t>
      </w:r>
      <w:r w:rsidR="002B285F">
        <w:rPr>
          <w:rFonts w:ascii="Times New Roman" w:hAnsi="Times New Roman" w:cs="Times New Roman"/>
          <w:sz w:val="28"/>
          <w:szCs w:val="28"/>
        </w:rPr>
        <w:t>К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то делал выставку в </w:t>
      </w:r>
      <w:r w:rsidR="002B285F">
        <w:rPr>
          <w:rFonts w:ascii="Times New Roman" w:hAnsi="Times New Roman" w:cs="Times New Roman"/>
          <w:sz w:val="28"/>
          <w:szCs w:val="28"/>
        </w:rPr>
        <w:t>М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анеже, в каком году? </w:t>
      </w:r>
    </w:p>
    <w:p w:rsidR="00DC1A48" w:rsidRDefault="008A7FA5" w:rsidP="003830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C6796">
        <w:rPr>
          <w:rFonts w:ascii="Times New Roman" w:hAnsi="Times New Roman" w:cs="Times New Roman"/>
          <w:sz w:val="28"/>
          <w:szCs w:val="28"/>
        </w:rPr>
        <w:t xml:space="preserve">А что Лариса Скобина? </w:t>
      </w:r>
      <w:r w:rsidR="00D90BDC" w:rsidRPr="00931250">
        <w:rPr>
          <w:rFonts w:ascii="Times New Roman" w:hAnsi="Times New Roman" w:cs="Times New Roman"/>
          <w:sz w:val="28"/>
          <w:szCs w:val="28"/>
        </w:rPr>
        <w:t>В Манеже несколько отделов, и каждый отдел делает выс</w:t>
      </w:r>
      <w:r w:rsidR="00E82666">
        <w:rPr>
          <w:rFonts w:ascii="Times New Roman" w:hAnsi="Times New Roman" w:cs="Times New Roman"/>
          <w:sz w:val="28"/>
          <w:szCs w:val="28"/>
        </w:rPr>
        <w:t>тавки, поэтому не имеет значения,</w:t>
      </w:r>
      <w:r w:rsidR="0038303D">
        <w:rPr>
          <w:rFonts w:ascii="Times New Roman" w:hAnsi="Times New Roman" w:cs="Times New Roman"/>
          <w:sz w:val="28"/>
          <w:szCs w:val="28"/>
        </w:rPr>
        <w:t xml:space="preserve"> кто делает: </w:t>
      </w:r>
      <w:r w:rsidR="00D90BDC" w:rsidRPr="00931250">
        <w:rPr>
          <w:rFonts w:ascii="Times New Roman" w:hAnsi="Times New Roman" w:cs="Times New Roman"/>
          <w:sz w:val="28"/>
          <w:szCs w:val="28"/>
        </w:rPr>
        <w:t>Скобк</w:t>
      </w:r>
      <w:r w:rsidR="0038303D">
        <w:rPr>
          <w:rFonts w:ascii="Times New Roman" w:hAnsi="Times New Roman" w:cs="Times New Roman"/>
          <w:sz w:val="28"/>
          <w:szCs w:val="28"/>
        </w:rPr>
        <w:t xml:space="preserve">ина, Джигарханян, Алексеева, 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Ларина. Сейчас я уже не помню, с кем мы делали. Тогда </w:t>
      </w:r>
      <w:r w:rsidR="00003483">
        <w:rPr>
          <w:rFonts w:ascii="Times New Roman" w:hAnsi="Times New Roman" w:cs="Times New Roman"/>
          <w:sz w:val="28"/>
          <w:szCs w:val="28"/>
        </w:rPr>
        <w:t xml:space="preserve">у нас еще были нервы такие, </w:t>
      </w:r>
      <w:r w:rsidR="00D90BDC" w:rsidRPr="00931250">
        <w:rPr>
          <w:rFonts w:ascii="Times New Roman" w:hAnsi="Times New Roman" w:cs="Times New Roman"/>
          <w:sz w:val="28"/>
          <w:szCs w:val="28"/>
        </w:rPr>
        <w:t>сует</w:t>
      </w:r>
      <w:r w:rsidR="00003483">
        <w:rPr>
          <w:rFonts w:ascii="Times New Roman" w:hAnsi="Times New Roman" w:cs="Times New Roman"/>
          <w:sz w:val="28"/>
          <w:szCs w:val="28"/>
        </w:rPr>
        <w:t>а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38303D">
        <w:rPr>
          <w:rFonts w:ascii="Times New Roman" w:hAnsi="Times New Roman" w:cs="Times New Roman"/>
          <w:sz w:val="28"/>
          <w:szCs w:val="28"/>
        </w:rPr>
        <w:t xml:space="preserve">переживания: </w:t>
      </w:r>
      <w:r w:rsidR="00D90BDC" w:rsidRPr="00931250">
        <w:rPr>
          <w:rFonts w:ascii="Times New Roman" w:hAnsi="Times New Roman" w:cs="Times New Roman"/>
          <w:sz w:val="28"/>
          <w:szCs w:val="28"/>
        </w:rPr>
        <w:t xml:space="preserve">как разделить второй этаж на трех авторов. </w:t>
      </w:r>
      <w:r w:rsidR="0038303D">
        <w:rPr>
          <w:rFonts w:ascii="Times New Roman" w:hAnsi="Times New Roman" w:cs="Times New Roman"/>
          <w:sz w:val="28"/>
          <w:szCs w:val="28"/>
        </w:rPr>
        <w:t xml:space="preserve">Штаны такие вот. </w:t>
      </w:r>
      <w:r w:rsidR="00D90BDC" w:rsidRPr="00931250">
        <w:rPr>
          <w:rFonts w:ascii="Times New Roman" w:hAnsi="Times New Roman" w:cs="Times New Roman"/>
          <w:sz w:val="28"/>
          <w:szCs w:val="28"/>
        </w:rPr>
        <w:t>Это сложно.</w:t>
      </w:r>
      <w:r w:rsidR="00383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03D" w:rsidRDefault="0055585A" w:rsidP="003830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38303D">
        <w:rPr>
          <w:rFonts w:ascii="Times New Roman" w:hAnsi="Times New Roman" w:cs="Times New Roman"/>
          <w:sz w:val="28"/>
          <w:szCs w:val="28"/>
        </w:rPr>
        <w:t>Штаны – это два коридора?</w:t>
      </w:r>
      <w:r w:rsidR="0038303D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7D5" w:rsidRDefault="0038303D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303D">
        <w:rPr>
          <w:rFonts w:ascii="Times New Roman" w:hAnsi="Times New Roman" w:cs="Times New Roman"/>
          <w:sz w:val="28"/>
          <w:szCs w:val="28"/>
        </w:rPr>
        <w:t>Да.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5EC1" w:rsidRPr="00C55EC1">
        <w:rPr>
          <w:rFonts w:ascii="Times New Roman" w:hAnsi="Times New Roman" w:cs="Times New Roman"/>
          <w:i/>
          <w:sz w:val="28"/>
          <w:szCs w:val="28"/>
        </w:rPr>
        <w:t>(</w:t>
      </w:r>
      <w:r w:rsidR="00217665">
        <w:rPr>
          <w:rFonts w:ascii="Times New Roman" w:hAnsi="Times New Roman" w:cs="Times New Roman"/>
          <w:i/>
          <w:sz w:val="28"/>
          <w:szCs w:val="28"/>
        </w:rPr>
        <w:t xml:space="preserve">находит </w:t>
      </w:r>
      <w:r w:rsidR="00EC78CF">
        <w:rPr>
          <w:rFonts w:ascii="Times New Roman" w:hAnsi="Times New Roman" w:cs="Times New Roman"/>
          <w:i/>
          <w:sz w:val="28"/>
          <w:szCs w:val="28"/>
        </w:rPr>
        <w:t xml:space="preserve"> репродукцию в книге</w:t>
      </w:r>
      <w:r w:rsidR="00C55EC1" w:rsidRPr="00C55EC1">
        <w:rPr>
          <w:rFonts w:ascii="Times New Roman" w:hAnsi="Times New Roman" w:cs="Times New Roman"/>
          <w:i/>
          <w:sz w:val="28"/>
          <w:szCs w:val="28"/>
        </w:rPr>
        <w:t>)</w:t>
      </w:r>
      <w:commentRangeEnd w:id="21"/>
      <w:r w:rsidR="00B900EB">
        <w:rPr>
          <w:rStyle w:val="a3"/>
        </w:rPr>
        <w:commentReference w:id="21"/>
      </w:r>
      <w:r w:rsidR="00C55EC1">
        <w:rPr>
          <w:rFonts w:ascii="Times New Roman" w:hAnsi="Times New Roman" w:cs="Times New Roman"/>
          <w:sz w:val="28"/>
          <w:szCs w:val="28"/>
        </w:rPr>
        <w:t xml:space="preserve"> </w:t>
      </w:r>
      <w:r w:rsidR="006567D5">
        <w:rPr>
          <w:rFonts w:ascii="Times New Roman" w:hAnsi="Times New Roman" w:cs="Times New Roman"/>
          <w:sz w:val="28"/>
          <w:szCs w:val="28"/>
        </w:rPr>
        <w:t>А, в</w:t>
      </w:r>
      <w:r w:rsidR="00DC1A48" w:rsidRPr="00931250">
        <w:rPr>
          <w:rFonts w:ascii="Times New Roman" w:hAnsi="Times New Roman" w:cs="Times New Roman"/>
          <w:sz w:val="28"/>
          <w:szCs w:val="28"/>
        </w:rPr>
        <w:t>от она</w:t>
      </w:r>
      <w:r w:rsidR="006567D5">
        <w:rPr>
          <w:rFonts w:ascii="Times New Roman" w:hAnsi="Times New Roman" w:cs="Times New Roman"/>
          <w:sz w:val="28"/>
          <w:szCs w:val="28"/>
        </w:rPr>
        <w:t>.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8CF" w:rsidRDefault="006567D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65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665">
        <w:rPr>
          <w:rFonts w:ascii="Times New Roman" w:hAnsi="Times New Roman" w:cs="Times New Roman"/>
          <w:sz w:val="28"/>
          <w:szCs w:val="28"/>
        </w:rPr>
        <w:t xml:space="preserve">То есть, та, где </w:t>
      </w:r>
      <w:r w:rsidR="00217665" w:rsidRPr="00931250">
        <w:rPr>
          <w:rFonts w:ascii="Times New Roman" w:hAnsi="Times New Roman" w:cs="Times New Roman"/>
          <w:sz w:val="28"/>
          <w:szCs w:val="28"/>
        </w:rPr>
        <w:t>«</w:t>
      </w:r>
      <w:r w:rsidR="00217665">
        <w:rPr>
          <w:rFonts w:ascii="Times New Roman" w:hAnsi="Times New Roman" w:cs="Times New Roman"/>
          <w:sz w:val="28"/>
          <w:szCs w:val="28"/>
        </w:rPr>
        <w:t xml:space="preserve">зашифрована </w:t>
      </w:r>
      <w:r w:rsidR="00DC1A48" w:rsidRPr="00931250">
        <w:rPr>
          <w:rFonts w:ascii="Times New Roman" w:hAnsi="Times New Roman" w:cs="Times New Roman"/>
          <w:sz w:val="28"/>
          <w:szCs w:val="28"/>
        </w:rPr>
        <w:t>гол</w:t>
      </w:r>
      <w:r w:rsidR="00217665">
        <w:rPr>
          <w:rFonts w:ascii="Times New Roman" w:hAnsi="Times New Roman" w:cs="Times New Roman"/>
          <w:sz w:val="28"/>
          <w:szCs w:val="28"/>
        </w:rPr>
        <w:t>ая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женщин</w:t>
      </w:r>
      <w:r w:rsidR="00217665">
        <w:rPr>
          <w:rFonts w:ascii="Times New Roman" w:hAnsi="Times New Roman" w:cs="Times New Roman"/>
          <w:sz w:val="28"/>
          <w:szCs w:val="28"/>
        </w:rPr>
        <w:t>а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» и </w:t>
      </w:r>
      <w:r w:rsidR="00217665">
        <w:rPr>
          <w:rFonts w:ascii="Times New Roman" w:hAnsi="Times New Roman" w:cs="Times New Roman"/>
          <w:sz w:val="28"/>
          <w:szCs w:val="28"/>
        </w:rPr>
        <w:t>может быть зашифровано что-то антисоветское.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0E4" w:rsidRDefault="00EC78CF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C78CF">
        <w:rPr>
          <w:rFonts w:ascii="Times New Roman" w:hAnsi="Times New Roman" w:cs="Times New Roman"/>
          <w:sz w:val="28"/>
          <w:szCs w:val="28"/>
        </w:rPr>
        <w:t>Лозунги! Против советской власти.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 к</w:t>
      </w:r>
      <w:r w:rsidR="00DC1A48" w:rsidRPr="00931250">
        <w:rPr>
          <w:rFonts w:ascii="Times New Roman" w:hAnsi="Times New Roman" w:cs="Times New Roman"/>
          <w:sz w:val="28"/>
          <w:szCs w:val="28"/>
        </w:rPr>
        <w:t>артина называется «</w:t>
      </w:r>
      <w:r w:rsidR="00C55EC1">
        <w:rPr>
          <w:rFonts w:ascii="Times New Roman" w:hAnsi="Times New Roman" w:cs="Times New Roman"/>
          <w:sz w:val="28"/>
          <w:szCs w:val="28"/>
        </w:rPr>
        <w:t>С</w:t>
      </w:r>
      <w:r w:rsidR="00DC1A48" w:rsidRPr="00931250">
        <w:rPr>
          <w:rFonts w:ascii="Times New Roman" w:hAnsi="Times New Roman" w:cs="Times New Roman"/>
          <w:sz w:val="28"/>
          <w:szCs w:val="28"/>
        </w:rPr>
        <w:t>уса</w:t>
      </w:r>
      <w:r>
        <w:rPr>
          <w:rFonts w:ascii="Times New Roman" w:hAnsi="Times New Roman" w:cs="Times New Roman"/>
          <w:sz w:val="28"/>
          <w:szCs w:val="28"/>
        </w:rPr>
        <w:t>нна и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старцы». </w:t>
      </w:r>
      <w:r w:rsidR="005D7506">
        <w:rPr>
          <w:rFonts w:ascii="Times New Roman" w:hAnsi="Times New Roman" w:cs="Times New Roman"/>
          <w:sz w:val="28"/>
          <w:szCs w:val="28"/>
        </w:rPr>
        <w:t>Здесь у</w:t>
      </w:r>
      <w:r w:rsidR="00AD1DB0">
        <w:rPr>
          <w:rFonts w:ascii="Times New Roman" w:hAnsi="Times New Roman" w:cs="Times New Roman"/>
          <w:sz w:val="28"/>
          <w:szCs w:val="28"/>
        </w:rPr>
        <w:t xml:space="preserve"> меня была такая идея </w:t>
      </w:r>
      <w:r w:rsidR="008B10E4">
        <w:rPr>
          <w:rFonts w:ascii="Times New Roman" w:hAnsi="Times New Roman" w:cs="Times New Roman"/>
          <w:sz w:val="28"/>
          <w:szCs w:val="28"/>
        </w:rPr>
        <w:t xml:space="preserve">тогда: </w:t>
      </w:r>
      <w:r w:rsidR="00AD1DB0">
        <w:rPr>
          <w:rFonts w:ascii="Times New Roman" w:hAnsi="Times New Roman" w:cs="Times New Roman"/>
          <w:sz w:val="28"/>
          <w:szCs w:val="28"/>
        </w:rPr>
        <w:t>эха форм.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B10E4">
        <w:rPr>
          <w:rFonts w:ascii="Times New Roman" w:hAnsi="Times New Roman" w:cs="Times New Roman"/>
          <w:sz w:val="28"/>
          <w:szCs w:val="28"/>
        </w:rPr>
        <w:t>Здесь</w:t>
      </w:r>
      <w:r w:rsidR="00EF41B8">
        <w:rPr>
          <w:rFonts w:ascii="Times New Roman" w:hAnsi="Times New Roman" w:cs="Times New Roman"/>
          <w:sz w:val="28"/>
          <w:szCs w:val="28"/>
        </w:rPr>
        <w:t xml:space="preserve"> такое движение и</w:t>
      </w:r>
      <w:r w:rsidR="008B10E4">
        <w:rPr>
          <w:rFonts w:ascii="Times New Roman" w:hAnsi="Times New Roman" w:cs="Times New Roman"/>
          <w:sz w:val="28"/>
          <w:szCs w:val="28"/>
        </w:rPr>
        <w:t xml:space="preserve"> п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роисходит </w:t>
      </w:r>
      <w:r w:rsidR="008B10E4">
        <w:rPr>
          <w:rFonts w:ascii="Times New Roman" w:hAnsi="Times New Roman" w:cs="Times New Roman"/>
          <w:sz w:val="28"/>
          <w:szCs w:val="28"/>
        </w:rPr>
        <w:t xml:space="preserve">вот это </w:t>
      </w:r>
      <w:r w:rsidR="00DC1A48" w:rsidRPr="00931250">
        <w:rPr>
          <w:rFonts w:ascii="Times New Roman" w:hAnsi="Times New Roman" w:cs="Times New Roman"/>
          <w:sz w:val="28"/>
          <w:szCs w:val="28"/>
        </w:rPr>
        <w:t>перетекание</w:t>
      </w:r>
      <w:r w:rsidR="008B10E4">
        <w:rPr>
          <w:rFonts w:ascii="Times New Roman" w:hAnsi="Times New Roman" w:cs="Times New Roman"/>
          <w:sz w:val="28"/>
          <w:szCs w:val="28"/>
        </w:rPr>
        <w:t>.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0E4" w:rsidRDefault="008B10E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Формы тоже?</w:t>
      </w:r>
    </w:p>
    <w:p w:rsidR="0084604E" w:rsidRDefault="008B10E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Да. Не течет просто как вода, а вот эта форма перетекает, и только зеркало</w:t>
      </w:r>
      <w:r w:rsidR="001C2F5B">
        <w:rPr>
          <w:rFonts w:ascii="Times New Roman" w:hAnsi="Times New Roman" w:cs="Times New Roman"/>
          <w:sz w:val="28"/>
          <w:szCs w:val="28"/>
        </w:rPr>
        <w:t xml:space="preserve"> </w:t>
      </w:r>
      <w:r w:rsidR="00B900EB">
        <w:rPr>
          <w:rFonts w:ascii="Times New Roman" w:hAnsi="Times New Roman" w:cs="Times New Roman"/>
          <w:sz w:val="28"/>
          <w:szCs w:val="28"/>
        </w:rPr>
        <w:t>(</w:t>
      </w:r>
      <w:r w:rsidR="001C2F5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она держит в руке</w:t>
      </w:r>
      <w:r w:rsidR="001C2F5B">
        <w:rPr>
          <w:rFonts w:ascii="Times New Roman" w:hAnsi="Times New Roman" w:cs="Times New Roman"/>
          <w:sz w:val="28"/>
          <w:szCs w:val="28"/>
        </w:rPr>
        <w:t xml:space="preserve"> зеркало, там ее нос отражается</w:t>
      </w:r>
      <w:r w:rsidR="00B900EB">
        <w:rPr>
          <w:rFonts w:ascii="Times New Roman" w:hAnsi="Times New Roman" w:cs="Times New Roman"/>
          <w:sz w:val="28"/>
          <w:szCs w:val="28"/>
        </w:rPr>
        <w:t>)</w:t>
      </w:r>
      <w:r w:rsidR="001C2F5B">
        <w:rPr>
          <w:rFonts w:ascii="Times New Roman" w:hAnsi="Times New Roman" w:cs="Times New Roman"/>
          <w:sz w:val="28"/>
          <w:szCs w:val="28"/>
        </w:rPr>
        <w:t xml:space="preserve"> как  бы реальность. Все остальное такое плывущее,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метаморфоз</w:t>
      </w:r>
      <w:r w:rsidR="0084604E">
        <w:rPr>
          <w:rFonts w:ascii="Times New Roman" w:hAnsi="Times New Roman" w:cs="Times New Roman"/>
          <w:sz w:val="28"/>
          <w:szCs w:val="28"/>
        </w:rPr>
        <w:t>ы</w:t>
      </w:r>
      <w:r w:rsidR="00DC1A48" w:rsidRPr="00931250">
        <w:rPr>
          <w:rFonts w:ascii="Times New Roman" w:hAnsi="Times New Roman" w:cs="Times New Roman"/>
          <w:sz w:val="28"/>
          <w:szCs w:val="28"/>
        </w:rPr>
        <w:t xml:space="preserve"> происход</w:t>
      </w:r>
      <w:r w:rsidR="0084604E">
        <w:rPr>
          <w:rFonts w:ascii="Times New Roman" w:hAnsi="Times New Roman" w:cs="Times New Roman"/>
          <w:sz w:val="28"/>
          <w:szCs w:val="28"/>
        </w:rPr>
        <w:t>я</w:t>
      </w:r>
      <w:r w:rsidR="00DC1A48" w:rsidRPr="00931250">
        <w:rPr>
          <w:rFonts w:ascii="Times New Roman" w:hAnsi="Times New Roman" w:cs="Times New Roman"/>
          <w:sz w:val="28"/>
          <w:szCs w:val="28"/>
        </w:rPr>
        <w:t>т прямо на глазах. И только в зеркале</w:t>
      </w:r>
      <w:r w:rsidR="0084604E">
        <w:rPr>
          <w:rFonts w:ascii="Times New Roman" w:hAnsi="Times New Roman" w:cs="Times New Roman"/>
          <w:sz w:val="28"/>
          <w:szCs w:val="28"/>
        </w:rPr>
        <w:t xml:space="preserve"> виден ее нос</w:t>
      </w:r>
      <w:r w:rsidR="00FC05B3">
        <w:rPr>
          <w:rFonts w:ascii="Times New Roman" w:hAnsi="Times New Roman" w:cs="Times New Roman"/>
          <w:sz w:val="28"/>
          <w:szCs w:val="28"/>
        </w:rPr>
        <w:t>,</w:t>
      </w:r>
      <w:r w:rsidR="0084604E">
        <w:rPr>
          <w:rFonts w:ascii="Times New Roman" w:hAnsi="Times New Roman" w:cs="Times New Roman"/>
          <w:sz w:val="28"/>
          <w:szCs w:val="28"/>
        </w:rPr>
        <w:t xml:space="preserve"> как бы натуральный. </w:t>
      </w:r>
    </w:p>
    <w:p w:rsidR="00DD043F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C55EC1">
        <w:rPr>
          <w:rFonts w:ascii="Times New Roman" w:hAnsi="Times New Roman" w:cs="Times New Roman"/>
          <w:sz w:val="28"/>
          <w:szCs w:val="28"/>
        </w:rPr>
        <w:t>А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 насколько важно для восприятия ваших работ то, что вы хотели сказать? Обычно спрашивают, что хотел сказать художник, а на </w:t>
      </w:r>
      <w:r w:rsidR="00C55EC1">
        <w:rPr>
          <w:rFonts w:ascii="Times New Roman" w:hAnsi="Times New Roman" w:cs="Times New Roman"/>
          <w:sz w:val="28"/>
          <w:szCs w:val="28"/>
        </w:rPr>
        <w:t xml:space="preserve">самом 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деле это оказывается </w:t>
      </w:r>
      <w:r w:rsidR="0084604E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="00DD043F" w:rsidRPr="00931250">
        <w:rPr>
          <w:rFonts w:ascii="Times New Roman" w:hAnsi="Times New Roman" w:cs="Times New Roman"/>
          <w:sz w:val="28"/>
          <w:szCs w:val="28"/>
        </w:rPr>
        <w:t>неважно.</w:t>
      </w:r>
    </w:p>
    <w:p w:rsidR="00873847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EC1">
        <w:rPr>
          <w:rFonts w:ascii="Times New Roman" w:hAnsi="Times New Roman" w:cs="Times New Roman"/>
          <w:b/>
          <w:sz w:val="28"/>
          <w:szCs w:val="28"/>
        </w:rPr>
        <w:t>Ф.В.: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4604E">
        <w:rPr>
          <w:rFonts w:ascii="Times New Roman" w:hAnsi="Times New Roman" w:cs="Times New Roman"/>
          <w:sz w:val="28"/>
          <w:szCs w:val="28"/>
        </w:rPr>
        <w:t>Нет! Э</w:t>
      </w:r>
      <w:r w:rsidR="00DD043F" w:rsidRPr="00931250">
        <w:rPr>
          <w:rFonts w:ascii="Times New Roman" w:hAnsi="Times New Roman" w:cs="Times New Roman"/>
          <w:sz w:val="28"/>
          <w:szCs w:val="28"/>
        </w:rPr>
        <w:t>то, кстати, очень важно. Я</w:t>
      </w:r>
      <w:r w:rsidR="00C55EC1">
        <w:rPr>
          <w:rFonts w:ascii="Times New Roman" w:hAnsi="Times New Roman" w:cs="Times New Roman"/>
          <w:sz w:val="28"/>
          <w:szCs w:val="28"/>
        </w:rPr>
        <w:t>, например,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7395B" w:rsidRPr="00931250">
        <w:rPr>
          <w:rFonts w:ascii="Times New Roman" w:hAnsi="Times New Roman" w:cs="Times New Roman"/>
          <w:sz w:val="28"/>
          <w:szCs w:val="28"/>
        </w:rPr>
        <w:t>считаю,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4604E">
        <w:rPr>
          <w:rFonts w:ascii="Times New Roman" w:hAnsi="Times New Roman" w:cs="Times New Roman"/>
          <w:sz w:val="28"/>
          <w:szCs w:val="28"/>
        </w:rPr>
        <w:t xml:space="preserve">что это даже </w:t>
      </w:r>
      <w:r w:rsidR="00DD043F" w:rsidRPr="00931250">
        <w:rPr>
          <w:rFonts w:ascii="Times New Roman" w:hAnsi="Times New Roman" w:cs="Times New Roman"/>
          <w:sz w:val="28"/>
          <w:szCs w:val="28"/>
        </w:rPr>
        <w:t>неприличн</w:t>
      </w:r>
      <w:r w:rsidR="0084604E">
        <w:rPr>
          <w:rFonts w:ascii="Times New Roman" w:hAnsi="Times New Roman" w:cs="Times New Roman"/>
          <w:sz w:val="28"/>
          <w:szCs w:val="28"/>
        </w:rPr>
        <w:t>о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84749A">
        <w:rPr>
          <w:rFonts w:ascii="Times New Roman" w:hAnsi="Times New Roman" w:cs="Times New Roman"/>
          <w:sz w:val="28"/>
          <w:szCs w:val="28"/>
        </w:rPr>
        <w:t>когда вместо названия пишут</w:t>
      </w:r>
      <w:r w:rsidR="008474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4749A">
        <w:rPr>
          <w:rFonts w:ascii="Times New Roman" w:hAnsi="Times New Roman" w:cs="Times New Roman"/>
          <w:sz w:val="28"/>
          <w:szCs w:val="28"/>
        </w:rPr>
        <w:t xml:space="preserve">«Без названия» </w:t>
      </w:r>
      <w:r w:rsidR="0087395B">
        <w:rPr>
          <w:rFonts w:ascii="Times New Roman" w:hAnsi="Times New Roman" w:cs="Times New Roman"/>
          <w:sz w:val="28"/>
          <w:szCs w:val="28"/>
        </w:rPr>
        <w:t>–</w:t>
      </w:r>
      <w:r w:rsidR="0084749A">
        <w:rPr>
          <w:rFonts w:ascii="Times New Roman" w:hAnsi="Times New Roman" w:cs="Times New Roman"/>
          <w:sz w:val="28"/>
          <w:szCs w:val="28"/>
        </w:rPr>
        <w:t xml:space="preserve"> ну, это прием есть такой. </w:t>
      </w:r>
      <w:r w:rsidR="00DD043F" w:rsidRPr="00931250">
        <w:rPr>
          <w:rFonts w:ascii="Times New Roman" w:hAnsi="Times New Roman" w:cs="Times New Roman"/>
          <w:sz w:val="28"/>
          <w:szCs w:val="28"/>
        </w:rPr>
        <w:t>Это неприлично</w:t>
      </w:r>
      <w:r w:rsidR="00C55EC1">
        <w:rPr>
          <w:rFonts w:ascii="Times New Roman" w:hAnsi="Times New Roman" w:cs="Times New Roman"/>
          <w:sz w:val="28"/>
          <w:szCs w:val="28"/>
        </w:rPr>
        <w:t xml:space="preserve"> просто потому, что н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азвание дает для зрителя хоть какую-то </w:t>
      </w:r>
      <w:r w:rsidR="0084749A">
        <w:rPr>
          <w:rFonts w:ascii="Times New Roman" w:hAnsi="Times New Roman" w:cs="Times New Roman"/>
          <w:sz w:val="28"/>
          <w:szCs w:val="28"/>
        </w:rPr>
        <w:t xml:space="preserve">начальную </w:t>
      </w:r>
      <w:r w:rsidR="00DD043F" w:rsidRPr="00931250">
        <w:rPr>
          <w:rFonts w:ascii="Times New Roman" w:hAnsi="Times New Roman" w:cs="Times New Roman"/>
          <w:sz w:val="28"/>
          <w:szCs w:val="28"/>
        </w:rPr>
        <w:t>зацепку</w:t>
      </w:r>
      <w:r w:rsidR="0084749A">
        <w:rPr>
          <w:rFonts w:ascii="Times New Roman" w:hAnsi="Times New Roman" w:cs="Times New Roman"/>
          <w:sz w:val="28"/>
          <w:szCs w:val="28"/>
        </w:rPr>
        <w:t xml:space="preserve">: что мы хотим. </w:t>
      </w:r>
      <w:r w:rsidR="002F3C0A">
        <w:rPr>
          <w:rFonts w:ascii="Times New Roman" w:hAnsi="Times New Roman" w:cs="Times New Roman"/>
          <w:sz w:val="28"/>
          <w:szCs w:val="28"/>
        </w:rPr>
        <w:t>Чт</w:t>
      </w:r>
      <w:r w:rsidR="002F3C0A" w:rsidRPr="0087395B">
        <w:rPr>
          <w:rFonts w:ascii="Times New Roman" w:hAnsi="Times New Roman" w:cs="Times New Roman"/>
          <w:b/>
          <w:sz w:val="28"/>
          <w:szCs w:val="28"/>
        </w:rPr>
        <w:t>о</w:t>
      </w:r>
      <w:r w:rsidR="002F3C0A">
        <w:rPr>
          <w:rFonts w:ascii="Times New Roman" w:hAnsi="Times New Roman" w:cs="Times New Roman"/>
          <w:sz w:val="28"/>
          <w:szCs w:val="28"/>
        </w:rPr>
        <w:t xml:space="preserve"> он </w:t>
      </w:r>
      <w:r w:rsidR="002F3C0A" w:rsidRPr="002F4329">
        <w:rPr>
          <w:rFonts w:ascii="Times New Roman" w:hAnsi="Times New Roman" w:cs="Times New Roman"/>
          <w:sz w:val="28"/>
          <w:szCs w:val="28"/>
        </w:rPr>
        <w:t>может</w:t>
      </w:r>
      <w:r w:rsidR="002F3C0A">
        <w:rPr>
          <w:rFonts w:ascii="Times New Roman" w:hAnsi="Times New Roman" w:cs="Times New Roman"/>
          <w:sz w:val="28"/>
          <w:szCs w:val="28"/>
        </w:rPr>
        <w:t xml:space="preserve"> здесь увидеть. </w:t>
      </w:r>
      <w:r w:rsidR="00DD043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F3C0A">
        <w:rPr>
          <w:rFonts w:ascii="Times New Roman" w:hAnsi="Times New Roman" w:cs="Times New Roman"/>
          <w:sz w:val="28"/>
          <w:szCs w:val="28"/>
        </w:rPr>
        <w:t>Ч</w:t>
      </w:r>
      <w:r w:rsidR="00DD043F" w:rsidRPr="00931250">
        <w:rPr>
          <w:rFonts w:ascii="Times New Roman" w:hAnsi="Times New Roman" w:cs="Times New Roman"/>
          <w:sz w:val="28"/>
          <w:szCs w:val="28"/>
        </w:rPr>
        <w:t>то хотел сказать</w:t>
      </w:r>
      <w:r w:rsidR="00972795">
        <w:rPr>
          <w:rFonts w:ascii="Times New Roman" w:hAnsi="Times New Roman" w:cs="Times New Roman"/>
          <w:sz w:val="28"/>
          <w:szCs w:val="28"/>
        </w:rPr>
        <w:t xml:space="preserve"> </w:t>
      </w:r>
      <w:r w:rsidR="00DD043F" w:rsidRPr="00931250">
        <w:rPr>
          <w:rFonts w:ascii="Times New Roman" w:hAnsi="Times New Roman" w:cs="Times New Roman"/>
          <w:sz w:val="28"/>
          <w:szCs w:val="28"/>
        </w:rPr>
        <w:t>художник</w:t>
      </w:r>
      <w:r w:rsidR="002F3C0A">
        <w:rPr>
          <w:rFonts w:ascii="Times New Roman" w:hAnsi="Times New Roman" w:cs="Times New Roman"/>
          <w:sz w:val="28"/>
          <w:szCs w:val="28"/>
        </w:rPr>
        <w:t xml:space="preserve"> – но именно не сказать, а показать</w:t>
      </w:r>
      <w:r w:rsidR="00DD043F" w:rsidRPr="00931250">
        <w:rPr>
          <w:rFonts w:ascii="Times New Roman" w:hAnsi="Times New Roman" w:cs="Times New Roman"/>
          <w:sz w:val="28"/>
          <w:szCs w:val="28"/>
        </w:rPr>
        <w:t>.</w:t>
      </w:r>
      <w:r w:rsidR="00C55EC1">
        <w:rPr>
          <w:rFonts w:ascii="Times New Roman" w:hAnsi="Times New Roman" w:cs="Times New Roman"/>
          <w:sz w:val="28"/>
          <w:szCs w:val="28"/>
        </w:rPr>
        <w:t xml:space="preserve"> В названии </w:t>
      </w:r>
      <w:r w:rsidR="002F3C0A">
        <w:rPr>
          <w:rFonts w:ascii="Times New Roman" w:hAnsi="Times New Roman" w:cs="Times New Roman"/>
          <w:sz w:val="28"/>
          <w:szCs w:val="28"/>
        </w:rPr>
        <w:t xml:space="preserve">это </w:t>
      </w:r>
      <w:r w:rsidR="00C55EC1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2F3C0A">
        <w:rPr>
          <w:rFonts w:ascii="Times New Roman" w:hAnsi="Times New Roman" w:cs="Times New Roman"/>
          <w:sz w:val="28"/>
          <w:szCs w:val="28"/>
        </w:rPr>
        <w:t>как</w:t>
      </w:r>
      <w:r w:rsidR="00C55EC1">
        <w:rPr>
          <w:rFonts w:ascii="Times New Roman" w:hAnsi="Times New Roman" w:cs="Times New Roman"/>
          <w:sz w:val="28"/>
          <w:szCs w:val="28"/>
        </w:rPr>
        <w:t>-то отражаться.</w:t>
      </w:r>
      <w:r w:rsidR="0023088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F3C0A">
        <w:rPr>
          <w:rFonts w:ascii="Times New Roman" w:hAnsi="Times New Roman" w:cs="Times New Roman"/>
          <w:sz w:val="28"/>
          <w:szCs w:val="28"/>
        </w:rPr>
        <w:t xml:space="preserve">И мне, зрителю, это важно. </w:t>
      </w:r>
      <w:r w:rsidR="0023088F" w:rsidRPr="00931250">
        <w:rPr>
          <w:rFonts w:ascii="Times New Roman" w:hAnsi="Times New Roman" w:cs="Times New Roman"/>
          <w:sz w:val="28"/>
          <w:szCs w:val="28"/>
        </w:rPr>
        <w:t>Поэтому к названию я отношусь очень серьезно</w:t>
      </w:r>
      <w:r w:rsidR="00073AD3" w:rsidRPr="00931250">
        <w:rPr>
          <w:rFonts w:ascii="Times New Roman" w:hAnsi="Times New Roman" w:cs="Times New Roman"/>
          <w:sz w:val="28"/>
          <w:szCs w:val="28"/>
        </w:rPr>
        <w:t>. В первом альбоме, где про бога Волоса, там написано «явление Волоса в виде.</w:t>
      </w:r>
      <w:r w:rsidR="0084604E">
        <w:rPr>
          <w:rFonts w:ascii="Times New Roman" w:hAnsi="Times New Roman" w:cs="Times New Roman"/>
          <w:sz w:val="28"/>
          <w:szCs w:val="28"/>
        </w:rPr>
        <w:t>.</w:t>
      </w:r>
      <w:r w:rsidR="00073AD3" w:rsidRPr="00931250">
        <w:rPr>
          <w:rFonts w:ascii="Times New Roman" w:hAnsi="Times New Roman" w:cs="Times New Roman"/>
          <w:sz w:val="28"/>
          <w:szCs w:val="28"/>
        </w:rPr>
        <w:t>.» Я считал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что бога Волоса как такового нету, и что он является только в виде моих картин. Поэтому свои </w:t>
      </w:r>
      <w:r w:rsidR="00EB5536">
        <w:rPr>
          <w:rFonts w:ascii="Times New Roman" w:hAnsi="Times New Roman" w:cs="Times New Roman"/>
          <w:sz w:val="28"/>
          <w:szCs w:val="28"/>
        </w:rPr>
        <w:t>картины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я называл «явление бога Волоса в виде </w:t>
      </w:r>
      <w:r w:rsidR="00EB5536">
        <w:rPr>
          <w:rFonts w:ascii="Times New Roman" w:hAnsi="Times New Roman" w:cs="Times New Roman"/>
          <w:sz w:val="28"/>
          <w:szCs w:val="28"/>
        </w:rPr>
        <w:t>того-то и того-то</w:t>
      </w:r>
      <w:r w:rsidR="00C300D6" w:rsidRPr="00931250">
        <w:rPr>
          <w:rFonts w:ascii="Times New Roman" w:hAnsi="Times New Roman" w:cs="Times New Roman"/>
          <w:sz w:val="28"/>
          <w:szCs w:val="28"/>
        </w:rPr>
        <w:t>»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1F54EB">
        <w:rPr>
          <w:rFonts w:ascii="Times New Roman" w:hAnsi="Times New Roman" w:cs="Times New Roman"/>
          <w:sz w:val="28"/>
          <w:szCs w:val="28"/>
        </w:rPr>
        <w:t>Когда я принес Леняшину этот каталог, где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написано</w:t>
      </w:r>
      <w:r w:rsidR="00C55EC1">
        <w:rPr>
          <w:rFonts w:ascii="Times New Roman" w:hAnsi="Times New Roman" w:cs="Times New Roman"/>
          <w:sz w:val="28"/>
          <w:szCs w:val="28"/>
        </w:rPr>
        <w:t>,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что бог Волос явится после 2004</w:t>
      </w:r>
      <w:r w:rsidR="00C55EC1">
        <w:rPr>
          <w:rFonts w:ascii="Times New Roman" w:hAnsi="Times New Roman" w:cs="Times New Roman"/>
          <w:sz w:val="28"/>
          <w:szCs w:val="28"/>
        </w:rPr>
        <w:t>-</w:t>
      </w:r>
      <w:r w:rsidR="00066EED">
        <w:rPr>
          <w:rFonts w:ascii="Times New Roman" w:hAnsi="Times New Roman" w:cs="Times New Roman"/>
          <w:sz w:val="28"/>
          <w:szCs w:val="28"/>
        </w:rPr>
        <w:t>го года</w:t>
      </w:r>
      <w:r w:rsidR="00E9116F">
        <w:rPr>
          <w:rFonts w:ascii="Times New Roman" w:hAnsi="Times New Roman" w:cs="Times New Roman"/>
          <w:sz w:val="28"/>
          <w:szCs w:val="28"/>
        </w:rPr>
        <w:t xml:space="preserve">, </w:t>
      </w:r>
      <w:r w:rsidR="00066EED">
        <w:rPr>
          <w:rFonts w:ascii="Times New Roman" w:hAnsi="Times New Roman" w:cs="Times New Roman"/>
          <w:sz w:val="28"/>
          <w:szCs w:val="28"/>
        </w:rPr>
        <w:t xml:space="preserve">он </w:t>
      </w:r>
      <w:r w:rsidR="00073AD3" w:rsidRPr="00931250">
        <w:rPr>
          <w:rFonts w:ascii="Times New Roman" w:hAnsi="Times New Roman" w:cs="Times New Roman"/>
          <w:sz w:val="28"/>
          <w:szCs w:val="28"/>
        </w:rPr>
        <w:t>мн</w:t>
      </w:r>
      <w:r w:rsidR="00F457AD">
        <w:rPr>
          <w:rFonts w:ascii="Times New Roman" w:hAnsi="Times New Roman" w:cs="Times New Roman"/>
          <w:sz w:val="28"/>
          <w:szCs w:val="28"/>
        </w:rPr>
        <w:t>е тогда, еще до выставки</w:t>
      </w:r>
      <w:r w:rsidR="00972795">
        <w:rPr>
          <w:rFonts w:ascii="Times New Roman" w:hAnsi="Times New Roman" w:cs="Times New Roman"/>
          <w:sz w:val="28"/>
          <w:szCs w:val="28"/>
        </w:rPr>
        <w:t xml:space="preserve">, </w:t>
      </w:r>
      <w:r w:rsidR="00E9116F">
        <w:rPr>
          <w:rFonts w:ascii="Times New Roman" w:hAnsi="Times New Roman" w:cs="Times New Roman"/>
          <w:sz w:val="28"/>
          <w:szCs w:val="28"/>
        </w:rPr>
        <w:t xml:space="preserve">на это </w:t>
      </w:r>
      <w:r w:rsidR="00F457AD">
        <w:rPr>
          <w:rFonts w:ascii="Times New Roman" w:hAnsi="Times New Roman" w:cs="Times New Roman"/>
          <w:sz w:val="28"/>
          <w:szCs w:val="28"/>
        </w:rPr>
        <w:t>сказал</w:t>
      </w:r>
      <w:r w:rsidR="00984379">
        <w:rPr>
          <w:rFonts w:ascii="Times New Roman" w:hAnsi="Times New Roman" w:cs="Times New Roman"/>
          <w:sz w:val="28"/>
          <w:szCs w:val="28"/>
        </w:rPr>
        <w:t>: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«Ну</w:t>
      </w:r>
      <w:r w:rsidR="00426C29" w:rsidRPr="00931250">
        <w:rPr>
          <w:rFonts w:ascii="Times New Roman" w:hAnsi="Times New Roman" w:cs="Times New Roman"/>
          <w:sz w:val="28"/>
          <w:szCs w:val="28"/>
        </w:rPr>
        <w:t>,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 слава </w:t>
      </w:r>
      <w:r w:rsidR="00972795">
        <w:rPr>
          <w:rFonts w:ascii="Times New Roman" w:hAnsi="Times New Roman" w:cs="Times New Roman"/>
          <w:sz w:val="28"/>
          <w:szCs w:val="28"/>
        </w:rPr>
        <w:t>Б</w:t>
      </w:r>
      <w:r w:rsidR="00073AD3" w:rsidRPr="00931250">
        <w:rPr>
          <w:rFonts w:ascii="Times New Roman" w:hAnsi="Times New Roman" w:cs="Times New Roman"/>
          <w:sz w:val="28"/>
          <w:szCs w:val="28"/>
        </w:rPr>
        <w:t xml:space="preserve">огу, еще не скоро!» </w:t>
      </w:r>
      <w:r w:rsidR="00073AD3" w:rsidRPr="00C55EC1">
        <w:rPr>
          <w:rFonts w:ascii="Times New Roman" w:hAnsi="Times New Roman" w:cs="Times New Roman"/>
          <w:i/>
          <w:sz w:val="28"/>
          <w:szCs w:val="28"/>
        </w:rPr>
        <w:t>(сме</w:t>
      </w:r>
      <w:r w:rsidR="00C55EC1" w:rsidRPr="00C55EC1">
        <w:rPr>
          <w:rFonts w:ascii="Times New Roman" w:hAnsi="Times New Roman" w:cs="Times New Roman"/>
          <w:i/>
          <w:sz w:val="28"/>
          <w:szCs w:val="28"/>
        </w:rPr>
        <w:t>ются</w:t>
      </w:r>
      <w:r w:rsidR="00073AD3" w:rsidRPr="00C55EC1">
        <w:rPr>
          <w:rFonts w:ascii="Times New Roman" w:hAnsi="Times New Roman" w:cs="Times New Roman"/>
          <w:i/>
          <w:sz w:val="28"/>
          <w:szCs w:val="28"/>
        </w:rPr>
        <w:t>)</w:t>
      </w:r>
      <w:r w:rsidR="00972795">
        <w:rPr>
          <w:rFonts w:ascii="Times New Roman" w:hAnsi="Times New Roman" w:cs="Times New Roman"/>
          <w:i/>
          <w:sz w:val="28"/>
          <w:szCs w:val="28"/>
        </w:rPr>
        <w:t>.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704E0">
        <w:rPr>
          <w:rFonts w:ascii="Times New Roman" w:hAnsi="Times New Roman" w:cs="Times New Roman"/>
          <w:sz w:val="28"/>
          <w:szCs w:val="28"/>
        </w:rPr>
        <w:t>А</w:t>
      </w:r>
      <w:r w:rsidR="00066EED">
        <w:rPr>
          <w:rFonts w:ascii="Times New Roman" w:hAnsi="Times New Roman" w:cs="Times New Roman"/>
          <w:sz w:val="28"/>
          <w:szCs w:val="28"/>
        </w:rPr>
        <w:t xml:space="preserve"> это как раз манифест (я пишу манифесты!)</w:t>
      </w:r>
      <w:r w:rsidR="009704E0">
        <w:rPr>
          <w:rFonts w:ascii="Times New Roman" w:hAnsi="Times New Roman" w:cs="Times New Roman"/>
          <w:sz w:val="28"/>
          <w:szCs w:val="28"/>
        </w:rPr>
        <w:t>.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Т</w:t>
      </w:r>
      <w:r w:rsidR="00BD65CB">
        <w:rPr>
          <w:rFonts w:ascii="Times New Roman" w:hAnsi="Times New Roman" w:cs="Times New Roman"/>
          <w:sz w:val="28"/>
          <w:szCs w:val="28"/>
        </w:rPr>
        <w:t>ут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есть </w:t>
      </w:r>
      <w:r w:rsidR="00BD65CB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426C29" w:rsidRPr="00931250">
        <w:rPr>
          <w:rFonts w:ascii="Times New Roman" w:hAnsi="Times New Roman" w:cs="Times New Roman"/>
          <w:sz w:val="28"/>
          <w:szCs w:val="28"/>
        </w:rPr>
        <w:t>важный</w:t>
      </w:r>
      <w:r w:rsidR="00BD65CB">
        <w:rPr>
          <w:rFonts w:ascii="Times New Roman" w:hAnsi="Times New Roman" w:cs="Times New Roman"/>
          <w:sz w:val="28"/>
          <w:szCs w:val="28"/>
        </w:rPr>
        <w:t xml:space="preserve"> сюжет – вернее, даже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странный. Я помню, </w:t>
      </w:r>
      <w:r w:rsidR="00BD65CB">
        <w:rPr>
          <w:rFonts w:ascii="Times New Roman" w:hAnsi="Times New Roman" w:cs="Times New Roman"/>
          <w:sz w:val="28"/>
          <w:szCs w:val="28"/>
        </w:rPr>
        <w:t xml:space="preserve">как я 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садился в трамвай, и мне </w:t>
      </w:r>
      <w:r w:rsidR="00BD65CB">
        <w:rPr>
          <w:rFonts w:ascii="Times New Roman" w:hAnsi="Times New Roman" w:cs="Times New Roman"/>
          <w:sz w:val="28"/>
          <w:szCs w:val="28"/>
        </w:rPr>
        <w:t>во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шла в голову мысль, </w:t>
      </w:r>
      <w:r w:rsidR="00BD65CB">
        <w:rPr>
          <w:rFonts w:ascii="Times New Roman" w:hAnsi="Times New Roman" w:cs="Times New Roman"/>
          <w:sz w:val="28"/>
          <w:szCs w:val="28"/>
        </w:rPr>
        <w:t xml:space="preserve">как будто мне ее туда вставили: </w:t>
      </w:r>
      <w:r w:rsidR="00426C29" w:rsidRPr="00931250">
        <w:rPr>
          <w:rFonts w:ascii="Times New Roman" w:hAnsi="Times New Roman" w:cs="Times New Roman"/>
          <w:sz w:val="28"/>
          <w:szCs w:val="28"/>
        </w:rPr>
        <w:t>что я должен заниматься новым богом. Я тогда подумал, а с какой стати</w:t>
      </w:r>
      <w:r w:rsidR="00003CDB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? </w:t>
      </w:r>
      <w:r w:rsidR="00C57D40">
        <w:rPr>
          <w:rFonts w:ascii="Times New Roman" w:hAnsi="Times New Roman" w:cs="Times New Roman"/>
          <w:sz w:val="28"/>
          <w:szCs w:val="28"/>
        </w:rPr>
        <w:t xml:space="preserve">Это 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было </w:t>
      </w:r>
      <w:r w:rsidR="00003CDB">
        <w:rPr>
          <w:rFonts w:ascii="Times New Roman" w:hAnsi="Times New Roman" w:cs="Times New Roman"/>
          <w:sz w:val="28"/>
          <w:szCs w:val="28"/>
        </w:rPr>
        <w:t xml:space="preserve">еще </w:t>
      </w:r>
      <w:r w:rsidR="00C80A82">
        <w:rPr>
          <w:rFonts w:ascii="Times New Roman" w:hAnsi="Times New Roman" w:cs="Times New Roman"/>
          <w:sz w:val="28"/>
          <w:szCs w:val="28"/>
        </w:rPr>
        <w:t>вот это</w:t>
      </w:r>
      <w:r w:rsidR="00C57D40">
        <w:rPr>
          <w:rFonts w:ascii="Times New Roman" w:hAnsi="Times New Roman" w:cs="Times New Roman"/>
          <w:sz w:val="28"/>
          <w:szCs w:val="28"/>
        </w:rPr>
        <w:t xml:space="preserve"> </w:t>
      </w:r>
      <w:r w:rsidR="00426C29" w:rsidRPr="00931250">
        <w:rPr>
          <w:rFonts w:ascii="Times New Roman" w:hAnsi="Times New Roman" w:cs="Times New Roman"/>
          <w:sz w:val="28"/>
          <w:szCs w:val="28"/>
        </w:rPr>
        <w:t>время</w:t>
      </w:r>
      <w:r w:rsidR="00C57D40">
        <w:rPr>
          <w:rFonts w:ascii="Times New Roman" w:hAnsi="Times New Roman" w:cs="Times New Roman"/>
          <w:sz w:val="28"/>
          <w:szCs w:val="28"/>
        </w:rPr>
        <w:t xml:space="preserve">, когда </w:t>
      </w:r>
      <w:r w:rsidR="00D23542">
        <w:rPr>
          <w:rFonts w:ascii="Times New Roman" w:hAnsi="Times New Roman" w:cs="Times New Roman"/>
          <w:sz w:val="28"/>
          <w:szCs w:val="28"/>
        </w:rPr>
        <w:t>тебя могли</w:t>
      </w:r>
      <w:r w:rsidR="00C57D40">
        <w:rPr>
          <w:rFonts w:ascii="Times New Roman" w:hAnsi="Times New Roman" w:cs="Times New Roman"/>
          <w:sz w:val="28"/>
          <w:szCs w:val="28"/>
        </w:rPr>
        <w:t xml:space="preserve"> </w:t>
      </w:r>
      <w:r w:rsidR="00C80A82">
        <w:rPr>
          <w:rFonts w:ascii="Times New Roman" w:hAnsi="Times New Roman" w:cs="Times New Roman"/>
          <w:sz w:val="28"/>
          <w:szCs w:val="28"/>
        </w:rPr>
        <w:t>по</w:t>
      </w:r>
      <w:r w:rsidR="00D23542">
        <w:rPr>
          <w:rFonts w:ascii="Times New Roman" w:hAnsi="Times New Roman" w:cs="Times New Roman"/>
          <w:sz w:val="28"/>
          <w:szCs w:val="28"/>
        </w:rPr>
        <w:t>сади</w:t>
      </w:r>
      <w:r w:rsidR="00C80A82">
        <w:rPr>
          <w:rFonts w:ascii="Times New Roman" w:hAnsi="Times New Roman" w:cs="Times New Roman"/>
          <w:sz w:val="28"/>
          <w:szCs w:val="28"/>
        </w:rPr>
        <w:t>ть</w:t>
      </w:r>
      <w:r w:rsidR="00C57D40">
        <w:rPr>
          <w:rFonts w:ascii="Times New Roman" w:hAnsi="Times New Roman" w:cs="Times New Roman"/>
          <w:sz w:val="28"/>
          <w:szCs w:val="28"/>
        </w:rPr>
        <w:t xml:space="preserve"> в дурдом</w:t>
      </w:r>
      <w:r w:rsidR="00C80A82">
        <w:rPr>
          <w:rFonts w:ascii="Times New Roman" w:hAnsi="Times New Roman" w:cs="Times New Roman"/>
          <w:sz w:val="28"/>
          <w:szCs w:val="28"/>
        </w:rPr>
        <w:t xml:space="preserve"> – 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23542">
        <w:rPr>
          <w:rFonts w:ascii="Times New Roman" w:hAnsi="Times New Roman" w:cs="Times New Roman"/>
          <w:sz w:val="28"/>
          <w:szCs w:val="28"/>
        </w:rPr>
        <w:t>тогда боролись с инакомыслящими таким способом.</w:t>
      </w:r>
      <w:r w:rsidR="00F22D48">
        <w:rPr>
          <w:rFonts w:ascii="Times New Roman" w:hAnsi="Times New Roman" w:cs="Times New Roman"/>
          <w:sz w:val="28"/>
          <w:szCs w:val="28"/>
        </w:rPr>
        <w:t xml:space="preserve"> Нет, мне этого не надо.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Потом опять</w:t>
      </w:r>
      <w:r w:rsidR="00F22D48">
        <w:rPr>
          <w:rFonts w:ascii="Times New Roman" w:hAnsi="Times New Roman" w:cs="Times New Roman"/>
          <w:sz w:val="28"/>
          <w:szCs w:val="28"/>
        </w:rPr>
        <w:t xml:space="preserve"> </w:t>
      </w:r>
      <w:r w:rsidR="00F22D48" w:rsidRPr="00F22D48">
        <w:rPr>
          <w:rFonts w:ascii="Times New Roman" w:hAnsi="Times New Roman" w:cs="Times New Roman"/>
          <w:sz w:val="28"/>
          <w:szCs w:val="28"/>
        </w:rPr>
        <w:t>[</w:t>
      </w:r>
      <w:r w:rsidR="00F22D48">
        <w:rPr>
          <w:rFonts w:ascii="Times New Roman" w:hAnsi="Times New Roman" w:cs="Times New Roman"/>
          <w:sz w:val="28"/>
          <w:szCs w:val="28"/>
        </w:rPr>
        <w:t>та же мысль</w:t>
      </w:r>
      <w:r w:rsidR="00F22D48" w:rsidRPr="00F22D48">
        <w:rPr>
          <w:rFonts w:ascii="Times New Roman" w:hAnsi="Times New Roman" w:cs="Times New Roman"/>
          <w:sz w:val="28"/>
          <w:szCs w:val="28"/>
        </w:rPr>
        <w:t>]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. И </w:t>
      </w:r>
      <w:r w:rsidR="00F22D48">
        <w:rPr>
          <w:rFonts w:ascii="Times New Roman" w:hAnsi="Times New Roman" w:cs="Times New Roman"/>
          <w:sz w:val="28"/>
          <w:szCs w:val="28"/>
        </w:rPr>
        <w:t xml:space="preserve">тогда, 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чтобы отделаться </w:t>
      </w:r>
      <w:r w:rsidR="00F22D48">
        <w:rPr>
          <w:rFonts w:ascii="Times New Roman" w:hAnsi="Times New Roman" w:cs="Times New Roman"/>
          <w:sz w:val="28"/>
          <w:szCs w:val="28"/>
        </w:rPr>
        <w:t>от этого насильствия</w:t>
      </w:r>
      <w:r w:rsidR="00890949">
        <w:rPr>
          <w:rFonts w:ascii="Times New Roman" w:hAnsi="Times New Roman" w:cs="Times New Roman"/>
          <w:sz w:val="28"/>
          <w:szCs w:val="28"/>
        </w:rPr>
        <w:t xml:space="preserve"> на меня откуда-то</w:t>
      </w:r>
      <w:r w:rsidR="00F22D48">
        <w:rPr>
          <w:rFonts w:ascii="Times New Roman" w:hAnsi="Times New Roman" w:cs="Times New Roman"/>
          <w:sz w:val="28"/>
          <w:szCs w:val="28"/>
        </w:rPr>
        <w:t xml:space="preserve">, 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890949">
        <w:rPr>
          <w:rFonts w:ascii="Times New Roman" w:hAnsi="Times New Roman" w:cs="Times New Roman"/>
          <w:sz w:val="28"/>
          <w:szCs w:val="28"/>
        </w:rPr>
        <w:t>сам стал</w:t>
      </w:r>
      <w:r w:rsidR="002F4329">
        <w:rPr>
          <w:rFonts w:ascii="Times New Roman" w:hAnsi="Times New Roman" w:cs="Times New Roman"/>
          <w:sz w:val="28"/>
          <w:szCs w:val="28"/>
        </w:rPr>
        <w:t>,</w:t>
      </w:r>
      <w:r w:rsidR="00890949">
        <w:rPr>
          <w:rFonts w:ascii="Times New Roman" w:hAnsi="Times New Roman" w:cs="Times New Roman"/>
          <w:sz w:val="28"/>
          <w:szCs w:val="28"/>
        </w:rPr>
        <w:t xml:space="preserve"> </w:t>
      </w:r>
      <w:r w:rsidR="00426C29" w:rsidRPr="00931250">
        <w:rPr>
          <w:rFonts w:ascii="Times New Roman" w:hAnsi="Times New Roman" w:cs="Times New Roman"/>
          <w:sz w:val="28"/>
          <w:szCs w:val="28"/>
        </w:rPr>
        <w:t>как бы шут</w:t>
      </w:r>
      <w:r w:rsidR="001F54EB">
        <w:rPr>
          <w:rFonts w:ascii="Times New Roman" w:hAnsi="Times New Roman" w:cs="Times New Roman"/>
          <w:sz w:val="28"/>
          <w:szCs w:val="28"/>
        </w:rPr>
        <w:t>я</w:t>
      </w:r>
      <w:r w:rsidR="002F4329">
        <w:rPr>
          <w:rFonts w:ascii="Times New Roman" w:hAnsi="Times New Roman" w:cs="Times New Roman"/>
          <w:sz w:val="28"/>
          <w:szCs w:val="28"/>
        </w:rPr>
        <w:t>,</w:t>
      </w:r>
      <w:r w:rsidR="00890949">
        <w:rPr>
          <w:rFonts w:ascii="Times New Roman" w:hAnsi="Times New Roman" w:cs="Times New Roman"/>
          <w:sz w:val="28"/>
          <w:szCs w:val="28"/>
        </w:rPr>
        <w:t xml:space="preserve"> </w:t>
      </w:r>
      <w:r w:rsidR="00426C29" w:rsidRPr="00931250">
        <w:rPr>
          <w:rFonts w:ascii="Times New Roman" w:hAnsi="Times New Roman" w:cs="Times New Roman"/>
          <w:sz w:val="28"/>
          <w:szCs w:val="28"/>
        </w:rPr>
        <w:t>придумывать эту историю</w:t>
      </w:r>
      <w:r w:rsidR="00890949">
        <w:rPr>
          <w:rFonts w:ascii="Times New Roman" w:hAnsi="Times New Roman" w:cs="Times New Roman"/>
          <w:sz w:val="28"/>
          <w:szCs w:val="28"/>
        </w:rPr>
        <w:t>, о которой в книге здесь напечатано.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068CA">
        <w:rPr>
          <w:rFonts w:ascii="Times New Roman" w:hAnsi="Times New Roman" w:cs="Times New Roman"/>
          <w:sz w:val="28"/>
          <w:szCs w:val="28"/>
        </w:rPr>
        <w:t>Там</w:t>
      </w:r>
      <w:r w:rsidR="007C415E">
        <w:rPr>
          <w:rFonts w:ascii="Times New Roman" w:hAnsi="Times New Roman" w:cs="Times New Roman"/>
          <w:sz w:val="28"/>
          <w:szCs w:val="28"/>
        </w:rPr>
        <w:t xml:space="preserve"> шутки, пародии</w:t>
      </w:r>
      <w:r w:rsidR="00426C29" w:rsidRPr="00931250">
        <w:rPr>
          <w:rFonts w:ascii="Times New Roman" w:hAnsi="Times New Roman" w:cs="Times New Roman"/>
          <w:sz w:val="28"/>
          <w:szCs w:val="28"/>
        </w:rPr>
        <w:t xml:space="preserve"> на Ленина: три стадии коммунизма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7C415E">
        <w:rPr>
          <w:rFonts w:ascii="Times New Roman" w:hAnsi="Times New Roman" w:cs="Times New Roman"/>
          <w:sz w:val="28"/>
          <w:szCs w:val="28"/>
        </w:rPr>
        <w:t>или три стадии империализма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, что-то про </w:t>
      </w:r>
      <w:r w:rsidR="005469B6" w:rsidRPr="00931250">
        <w:rPr>
          <w:rFonts w:ascii="Times New Roman" w:hAnsi="Times New Roman" w:cs="Times New Roman"/>
          <w:sz w:val="28"/>
          <w:szCs w:val="28"/>
        </w:rPr>
        <w:lastRenderedPageBreak/>
        <w:t xml:space="preserve">это. </w:t>
      </w:r>
      <w:r w:rsidR="000068CA">
        <w:rPr>
          <w:rFonts w:ascii="Times New Roman" w:hAnsi="Times New Roman" w:cs="Times New Roman"/>
          <w:sz w:val="28"/>
          <w:szCs w:val="28"/>
        </w:rPr>
        <w:t xml:space="preserve">Потому что когда я со своими 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приятелями </w:t>
      </w:r>
      <w:r w:rsidR="000068CA" w:rsidRPr="00931250">
        <w:rPr>
          <w:rFonts w:ascii="Times New Roman" w:hAnsi="Times New Roman" w:cs="Times New Roman"/>
          <w:sz w:val="28"/>
          <w:szCs w:val="28"/>
        </w:rPr>
        <w:t xml:space="preserve">говорил </w:t>
      </w:r>
      <w:r w:rsidR="005469B6" w:rsidRPr="00931250">
        <w:rPr>
          <w:rFonts w:ascii="Times New Roman" w:hAnsi="Times New Roman" w:cs="Times New Roman"/>
          <w:sz w:val="28"/>
          <w:szCs w:val="28"/>
        </w:rPr>
        <w:t>про этого бога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мне </w:t>
      </w:r>
      <w:r w:rsidR="000068CA">
        <w:rPr>
          <w:rFonts w:ascii="Times New Roman" w:hAnsi="Times New Roman" w:cs="Times New Roman"/>
          <w:sz w:val="28"/>
          <w:szCs w:val="28"/>
        </w:rPr>
        <w:t>говорили: «Что ты нам голову морочишь, возьми</w:t>
      </w:r>
      <w:r w:rsidR="00430EFC">
        <w:rPr>
          <w:rFonts w:ascii="Times New Roman" w:hAnsi="Times New Roman" w:cs="Times New Roman"/>
          <w:sz w:val="28"/>
          <w:szCs w:val="28"/>
        </w:rPr>
        <w:t xml:space="preserve"> и н</w:t>
      </w:r>
      <w:r w:rsidR="000068CA">
        <w:rPr>
          <w:rFonts w:ascii="Times New Roman" w:hAnsi="Times New Roman" w:cs="Times New Roman"/>
          <w:sz w:val="28"/>
          <w:szCs w:val="28"/>
        </w:rPr>
        <w:t xml:space="preserve">апиши евангелие </w:t>
      </w:r>
      <w:r w:rsidR="00430EFC">
        <w:rPr>
          <w:rFonts w:ascii="Times New Roman" w:hAnsi="Times New Roman" w:cs="Times New Roman"/>
          <w:sz w:val="28"/>
          <w:szCs w:val="28"/>
        </w:rPr>
        <w:t>этого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бога</w:t>
      </w:r>
      <w:r w:rsidR="00430EFC">
        <w:rPr>
          <w:rFonts w:ascii="Times New Roman" w:hAnsi="Times New Roman" w:cs="Times New Roman"/>
          <w:sz w:val="28"/>
          <w:szCs w:val="28"/>
        </w:rPr>
        <w:t xml:space="preserve">». Вот я и написал: этот текст – это как бы евангелие нового бога. 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Потом это дальше развивалось, появились всякие истории связанные </w:t>
      </w:r>
      <w:r w:rsidR="00985976">
        <w:rPr>
          <w:rFonts w:ascii="Times New Roman" w:hAnsi="Times New Roman" w:cs="Times New Roman"/>
          <w:sz w:val="28"/>
          <w:szCs w:val="28"/>
        </w:rPr>
        <w:t xml:space="preserve">с этим 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новым </w:t>
      </w:r>
      <w:r w:rsidR="00985976">
        <w:rPr>
          <w:rFonts w:ascii="Times New Roman" w:hAnsi="Times New Roman" w:cs="Times New Roman"/>
          <w:sz w:val="28"/>
          <w:szCs w:val="28"/>
        </w:rPr>
        <w:t xml:space="preserve">старым </w:t>
      </w:r>
      <w:r w:rsidR="005469B6" w:rsidRPr="00931250">
        <w:rPr>
          <w:rFonts w:ascii="Times New Roman" w:hAnsi="Times New Roman" w:cs="Times New Roman"/>
          <w:sz w:val="28"/>
          <w:szCs w:val="28"/>
        </w:rPr>
        <w:t>богом. Имеется</w:t>
      </w:r>
      <w:r w:rsidR="00CF0A78">
        <w:rPr>
          <w:rFonts w:ascii="Times New Roman" w:hAnsi="Times New Roman" w:cs="Times New Roman"/>
          <w:sz w:val="28"/>
          <w:szCs w:val="28"/>
        </w:rPr>
        <w:t xml:space="preserve"> в виду,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985976">
        <w:rPr>
          <w:rFonts w:ascii="Times New Roman" w:hAnsi="Times New Roman" w:cs="Times New Roman"/>
          <w:sz w:val="28"/>
          <w:szCs w:val="28"/>
        </w:rPr>
        <w:t xml:space="preserve">это просто </w:t>
      </w:r>
      <w:r w:rsidR="005469B6" w:rsidRPr="00931250">
        <w:rPr>
          <w:rFonts w:ascii="Times New Roman" w:hAnsi="Times New Roman" w:cs="Times New Roman"/>
          <w:sz w:val="28"/>
          <w:szCs w:val="28"/>
        </w:rPr>
        <w:t>имя</w:t>
      </w:r>
      <w:r w:rsidR="00985976">
        <w:rPr>
          <w:rFonts w:ascii="Times New Roman" w:hAnsi="Times New Roman" w:cs="Times New Roman"/>
          <w:sz w:val="28"/>
          <w:szCs w:val="28"/>
        </w:rPr>
        <w:t>.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85976">
        <w:rPr>
          <w:rFonts w:ascii="Times New Roman" w:hAnsi="Times New Roman" w:cs="Times New Roman"/>
          <w:sz w:val="28"/>
          <w:szCs w:val="28"/>
        </w:rPr>
        <w:t>Б</w:t>
      </w:r>
      <w:r w:rsidR="00CF0A78">
        <w:rPr>
          <w:rFonts w:ascii="Times New Roman" w:hAnsi="Times New Roman" w:cs="Times New Roman"/>
          <w:sz w:val="28"/>
          <w:szCs w:val="28"/>
        </w:rPr>
        <w:t xml:space="preserve">ог </w:t>
      </w:r>
      <w:r w:rsidR="005469B6" w:rsidRPr="00931250">
        <w:rPr>
          <w:rFonts w:ascii="Times New Roman" w:hAnsi="Times New Roman" w:cs="Times New Roman"/>
          <w:sz w:val="28"/>
          <w:szCs w:val="28"/>
        </w:rPr>
        <w:t>Волос</w:t>
      </w:r>
      <w:r w:rsidR="00985976">
        <w:rPr>
          <w:rFonts w:ascii="Times New Roman" w:hAnsi="Times New Roman" w:cs="Times New Roman"/>
          <w:sz w:val="28"/>
          <w:szCs w:val="28"/>
        </w:rPr>
        <w:t xml:space="preserve"> –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это тот, который был раньше</w:t>
      </w:r>
      <w:r w:rsidR="00DD1F15">
        <w:rPr>
          <w:rFonts w:ascii="Times New Roman" w:hAnsi="Times New Roman" w:cs="Times New Roman"/>
          <w:sz w:val="28"/>
          <w:szCs w:val="28"/>
        </w:rPr>
        <w:t>,</w:t>
      </w:r>
      <w:r w:rsidR="005469B6" w:rsidRPr="00931250">
        <w:rPr>
          <w:rFonts w:ascii="Times New Roman" w:hAnsi="Times New Roman" w:cs="Times New Roman"/>
          <w:sz w:val="28"/>
          <w:szCs w:val="28"/>
        </w:rPr>
        <w:t xml:space="preserve"> давно, как бог Перун и другие древние боги. А это </w:t>
      </w:r>
      <w:r w:rsidR="00AB34EB">
        <w:rPr>
          <w:rFonts w:ascii="Times New Roman" w:hAnsi="Times New Roman" w:cs="Times New Roman"/>
          <w:sz w:val="28"/>
          <w:szCs w:val="28"/>
        </w:rPr>
        <w:t xml:space="preserve">уже </w:t>
      </w:r>
      <w:r w:rsidR="005469B6" w:rsidRPr="00931250">
        <w:rPr>
          <w:rFonts w:ascii="Times New Roman" w:hAnsi="Times New Roman" w:cs="Times New Roman"/>
          <w:sz w:val="28"/>
          <w:szCs w:val="28"/>
        </w:rPr>
        <w:t>с тем же именем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новый бог, бог </w:t>
      </w:r>
      <w:r w:rsidR="00AB34EB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земли, </w:t>
      </w:r>
      <w:r w:rsidR="00AB34EB">
        <w:rPr>
          <w:rFonts w:ascii="Times New Roman" w:hAnsi="Times New Roman" w:cs="Times New Roman"/>
          <w:sz w:val="28"/>
          <w:szCs w:val="28"/>
        </w:rPr>
        <w:t xml:space="preserve">земли 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как живого существа. И что очень важно, он является представителем на </w:t>
      </w:r>
      <w:r w:rsidR="00DD1F15">
        <w:rPr>
          <w:rFonts w:ascii="Times New Roman" w:hAnsi="Times New Roman" w:cs="Times New Roman"/>
          <w:sz w:val="28"/>
          <w:szCs w:val="28"/>
        </w:rPr>
        <w:t>о</w:t>
      </w:r>
      <w:r w:rsidR="007E5184">
        <w:rPr>
          <w:rFonts w:ascii="Times New Roman" w:hAnsi="Times New Roman" w:cs="Times New Roman"/>
          <w:sz w:val="28"/>
          <w:szCs w:val="28"/>
        </w:rPr>
        <w:t>бщем синклите</w:t>
      </w:r>
      <w:r w:rsidR="006F7B28">
        <w:rPr>
          <w:rFonts w:ascii="Times New Roman" w:hAnsi="Times New Roman" w:cs="Times New Roman"/>
          <w:sz w:val="28"/>
          <w:szCs w:val="28"/>
        </w:rPr>
        <w:t xml:space="preserve"> всех живущих</w:t>
      </w:r>
      <w:r w:rsidR="00AB34EB">
        <w:rPr>
          <w:rFonts w:ascii="Times New Roman" w:hAnsi="Times New Roman" w:cs="Times New Roman"/>
          <w:sz w:val="28"/>
          <w:szCs w:val="28"/>
        </w:rPr>
        <w:t xml:space="preserve"> на земле (и самой земли тоже)</w:t>
      </w:r>
      <w:r w:rsidR="006F7B28">
        <w:rPr>
          <w:rFonts w:ascii="Times New Roman" w:hAnsi="Times New Roman" w:cs="Times New Roman"/>
          <w:sz w:val="28"/>
          <w:szCs w:val="28"/>
        </w:rPr>
        <w:t>, где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F7B28">
        <w:rPr>
          <w:rFonts w:ascii="Times New Roman" w:hAnsi="Times New Roman" w:cs="Times New Roman"/>
          <w:sz w:val="28"/>
          <w:szCs w:val="28"/>
        </w:rPr>
        <w:t>ч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еловек захватил </w:t>
      </w:r>
      <w:r w:rsidR="007E5184">
        <w:rPr>
          <w:rFonts w:ascii="Times New Roman" w:hAnsi="Times New Roman" w:cs="Times New Roman"/>
          <w:sz w:val="28"/>
          <w:szCs w:val="28"/>
        </w:rPr>
        <w:t>власть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незаконно </w:t>
      </w:r>
      <w:r w:rsidR="00501471" w:rsidRPr="00931250">
        <w:rPr>
          <w:rFonts w:ascii="Times New Roman" w:hAnsi="Times New Roman" w:cs="Times New Roman"/>
          <w:sz w:val="28"/>
          <w:szCs w:val="28"/>
        </w:rPr>
        <w:t>и</w:t>
      </w:r>
      <w:r w:rsidR="00501471">
        <w:rPr>
          <w:rFonts w:ascii="Times New Roman" w:hAnsi="Times New Roman" w:cs="Times New Roman"/>
          <w:sz w:val="28"/>
          <w:szCs w:val="28"/>
        </w:rPr>
        <w:t xml:space="preserve"> </w:t>
      </w:r>
      <w:r w:rsidR="007E5184">
        <w:rPr>
          <w:rFonts w:ascii="Times New Roman" w:hAnsi="Times New Roman" w:cs="Times New Roman"/>
          <w:sz w:val="28"/>
          <w:szCs w:val="28"/>
        </w:rPr>
        <w:t xml:space="preserve">всем 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командует. </w:t>
      </w:r>
      <w:r w:rsidR="00501471">
        <w:rPr>
          <w:rFonts w:ascii="Times New Roman" w:hAnsi="Times New Roman" w:cs="Times New Roman"/>
          <w:sz w:val="28"/>
          <w:szCs w:val="28"/>
        </w:rPr>
        <w:t>И б</w:t>
      </w:r>
      <w:r w:rsidR="007E5184">
        <w:rPr>
          <w:rFonts w:ascii="Times New Roman" w:hAnsi="Times New Roman" w:cs="Times New Roman"/>
          <w:sz w:val="28"/>
          <w:szCs w:val="28"/>
        </w:rPr>
        <w:t>ол</w:t>
      </w:r>
      <w:r w:rsidR="00501471">
        <w:rPr>
          <w:rFonts w:ascii="Times New Roman" w:hAnsi="Times New Roman" w:cs="Times New Roman"/>
          <w:sz w:val="28"/>
          <w:szCs w:val="28"/>
        </w:rPr>
        <w:t>ьше</w:t>
      </w:r>
      <w:r w:rsidR="007E5184">
        <w:rPr>
          <w:rFonts w:ascii="Times New Roman" w:hAnsi="Times New Roman" w:cs="Times New Roman"/>
          <w:sz w:val="28"/>
          <w:szCs w:val="28"/>
        </w:rPr>
        <w:t xml:space="preserve"> того</w:t>
      </w:r>
      <w:r w:rsidR="00DD1F15">
        <w:rPr>
          <w:rFonts w:ascii="Times New Roman" w:hAnsi="Times New Roman" w:cs="Times New Roman"/>
          <w:sz w:val="28"/>
          <w:szCs w:val="28"/>
        </w:rPr>
        <w:t>: человек все ест!</w:t>
      </w:r>
      <w:r w:rsidR="00501471">
        <w:rPr>
          <w:rFonts w:ascii="Times New Roman" w:hAnsi="Times New Roman" w:cs="Times New Roman"/>
          <w:sz w:val="28"/>
          <w:szCs w:val="28"/>
        </w:rPr>
        <w:t xml:space="preserve"> Он смотрит на природу и вообще на все, как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E5184">
        <w:rPr>
          <w:rFonts w:ascii="Times New Roman" w:hAnsi="Times New Roman" w:cs="Times New Roman"/>
          <w:sz w:val="28"/>
          <w:szCs w:val="28"/>
        </w:rPr>
        <w:t>в гастрономе</w:t>
      </w:r>
      <w:r w:rsidR="00501471">
        <w:rPr>
          <w:rFonts w:ascii="Times New Roman" w:hAnsi="Times New Roman" w:cs="Times New Roman"/>
          <w:sz w:val="28"/>
          <w:szCs w:val="28"/>
        </w:rPr>
        <w:t>: это я ем, это я съем, это я не буду есть.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F6FCF">
        <w:rPr>
          <w:rFonts w:ascii="Times New Roman" w:hAnsi="Times New Roman" w:cs="Times New Roman"/>
          <w:sz w:val="28"/>
          <w:szCs w:val="28"/>
        </w:rPr>
        <w:t>А это можно убить, потому что несъедобно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. И </w:t>
      </w:r>
      <w:r w:rsidR="00B93BD6">
        <w:rPr>
          <w:rFonts w:ascii="Times New Roman" w:hAnsi="Times New Roman" w:cs="Times New Roman"/>
          <w:sz w:val="28"/>
          <w:szCs w:val="28"/>
        </w:rPr>
        <w:t>поэтому надо, чтобы</w:t>
      </w:r>
      <w:r w:rsidR="00170EB0" w:rsidRPr="00170EB0">
        <w:rPr>
          <w:rFonts w:ascii="Times New Roman" w:hAnsi="Times New Roman" w:cs="Times New Roman"/>
          <w:sz w:val="28"/>
          <w:szCs w:val="28"/>
        </w:rPr>
        <w:t xml:space="preserve"> </w:t>
      </w:r>
      <w:r w:rsidR="00170EB0">
        <w:rPr>
          <w:rFonts w:ascii="Times New Roman" w:hAnsi="Times New Roman" w:cs="Times New Roman"/>
          <w:sz w:val="28"/>
          <w:szCs w:val="28"/>
        </w:rPr>
        <w:t xml:space="preserve">был </w:t>
      </w:r>
      <w:r w:rsidR="00B200B5">
        <w:rPr>
          <w:rFonts w:ascii="Times New Roman" w:hAnsi="Times New Roman" w:cs="Times New Roman"/>
          <w:sz w:val="28"/>
          <w:szCs w:val="28"/>
        </w:rPr>
        <w:t>какой-то</w:t>
      </w:r>
      <w:r w:rsidR="00170EB0">
        <w:rPr>
          <w:rFonts w:ascii="Times New Roman" w:hAnsi="Times New Roman" w:cs="Times New Roman"/>
          <w:sz w:val="28"/>
          <w:szCs w:val="28"/>
        </w:rPr>
        <w:t xml:space="preserve"> </w:t>
      </w:r>
      <w:r w:rsidR="00B93BD6">
        <w:rPr>
          <w:rFonts w:ascii="Times New Roman" w:hAnsi="Times New Roman" w:cs="Times New Roman"/>
          <w:sz w:val="28"/>
          <w:szCs w:val="28"/>
        </w:rPr>
        <w:t>представитель кошек, собак или я не знаю чего – дельфинов</w:t>
      </w:r>
      <w:r w:rsidR="00873847">
        <w:rPr>
          <w:rFonts w:ascii="Times New Roman" w:hAnsi="Times New Roman" w:cs="Times New Roman"/>
          <w:sz w:val="28"/>
          <w:szCs w:val="28"/>
        </w:rPr>
        <w:t>!</w:t>
      </w:r>
      <w:r w:rsidR="00B200B5" w:rsidRPr="00B200B5">
        <w:rPr>
          <w:rFonts w:ascii="Times New Roman" w:hAnsi="Times New Roman" w:cs="Times New Roman"/>
          <w:sz w:val="28"/>
          <w:szCs w:val="28"/>
        </w:rPr>
        <w:t xml:space="preserve"> </w:t>
      </w:r>
      <w:r w:rsidR="00B200B5">
        <w:rPr>
          <w:rFonts w:ascii="Times New Roman" w:hAnsi="Times New Roman" w:cs="Times New Roman"/>
          <w:sz w:val="28"/>
          <w:szCs w:val="28"/>
        </w:rPr>
        <w:t>на этом всеобщем «собрании</w:t>
      </w:r>
      <w:r w:rsidR="00B200B5" w:rsidRPr="0023479F">
        <w:rPr>
          <w:rFonts w:ascii="Times New Roman" w:hAnsi="Times New Roman" w:cs="Times New Roman"/>
          <w:sz w:val="28"/>
          <w:szCs w:val="28"/>
        </w:rPr>
        <w:t>»</w:t>
      </w:r>
      <w:r w:rsidR="00170EB0" w:rsidRPr="0023479F">
        <w:rPr>
          <w:rFonts w:ascii="Times New Roman" w:hAnsi="Times New Roman" w:cs="Times New Roman"/>
          <w:sz w:val="28"/>
          <w:szCs w:val="28"/>
        </w:rPr>
        <w:t>.</w:t>
      </w:r>
      <w:r w:rsidR="00B93BD6" w:rsidRPr="0023479F">
        <w:rPr>
          <w:rFonts w:ascii="Times New Roman" w:hAnsi="Times New Roman" w:cs="Times New Roman"/>
          <w:sz w:val="28"/>
          <w:szCs w:val="28"/>
        </w:rPr>
        <w:t xml:space="preserve"> </w:t>
      </w:r>
      <w:r w:rsidR="00170EB0" w:rsidRPr="0023479F">
        <w:rPr>
          <w:rFonts w:ascii="Times New Roman" w:hAnsi="Times New Roman" w:cs="Times New Roman"/>
          <w:sz w:val="28"/>
          <w:szCs w:val="28"/>
        </w:rPr>
        <w:t xml:space="preserve">Это </w:t>
      </w:r>
      <w:r w:rsidR="00B00E58" w:rsidRPr="0023479F">
        <w:rPr>
          <w:rFonts w:ascii="Times New Roman" w:hAnsi="Times New Roman" w:cs="Times New Roman"/>
          <w:sz w:val="28"/>
          <w:szCs w:val="28"/>
        </w:rPr>
        <w:t>вот бог Волос</w:t>
      </w:r>
      <w:r w:rsidR="00170EB0" w:rsidRPr="0023479F">
        <w:rPr>
          <w:rFonts w:ascii="Times New Roman" w:hAnsi="Times New Roman" w:cs="Times New Roman"/>
          <w:sz w:val="28"/>
          <w:szCs w:val="28"/>
        </w:rPr>
        <w:t>.</w:t>
      </w:r>
      <w:r w:rsidR="00B00E58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24" w:rsidRDefault="00C0397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Но </w:t>
      </w:r>
      <w:r w:rsidR="00873847">
        <w:rPr>
          <w:rFonts w:ascii="Times New Roman" w:hAnsi="Times New Roman" w:cs="Times New Roman"/>
          <w:sz w:val="28"/>
          <w:szCs w:val="28"/>
        </w:rPr>
        <w:t>тогда еще он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не был инкарнирован. </w:t>
      </w:r>
      <w:r w:rsidR="0023479F">
        <w:rPr>
          <w:rFonts w:ascii="Times New Roman" w:hAnsi="Times New Roman" w:cs="Times New Roman"/>
          <w:sz w:val="28"/>
          <w:szCs w:val="28"/>
        </w:rPr>
        <w:t>Потому что он был тогда когда-то</w:t>
      </w:r>
      <w:r w:rsidR="007E5184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3479F">
        <w:rPr>
          <w:rFonts w:ascii="Times New Roman" w:hAnsi="Times New Roman" w:cs="Times New Roman"/>
          <w:sz w:val="28"/>
          <w:szCs w:val="28"/>
        </w:rPr>
        <w:t xml:space="preserve">этих </w:t>
      </w:r>
      <w:r w:rsidR="007E5184">
        <w:rPr>
          <w:rFonts w:ascii="Times New Roman" w:hAnsi="Times New Roman" w:cs="Times New Roman"/>
          <w:sz w:val="28"/>
          <w:szCs w:val="28"/>
        </w:rPr>
        <w:t xml:space="preserve">столбов, всяких деревянных идолищ. </w:t>
      </w:r>
      <w:r w:rsidR="0023479F">
        <w:rPr>
          <w:rFonts w:ascii="Times New Roman" w:hAnsi="Times New Roman" w:cs="Times New Roman"/>
          <w:sz w:val="28"/>
          <w:szCs w:val="28"/>
        </w:rPr>
        <w:t xml:space="preserve">А вот инкарнации в живом виде не было.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Вот я </w:t>
      </w:r>
      <w:r w:rsidR="0023479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31250">
        <w:rPr>
          <w:rFonts w:ascii="Times New Roman" w:hAnsi="Times New Roman" w:cs="Times New Roman"/>
          <w:sz w:val="28"/>
          <w:szCs w:val="28"/>
        </w:rPr>
        <w:t xml:space="preserve">написал, что он должен </w:t>
      </w:r>
      <w:r w:rsidR="007E5184">
        <w:rPr>
          <w:rFonts w:ascii="Times New Roman" w:hAnsi="Times New Roman" w:cs="Times New Roman"/>
          <w:sz w:val="28"/>
          <w:szCs w:val="28"/>
        </w:rPr>
        <w:t>появиться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после 2004</w:t>
      </w:r>
      <w:r w:rsidR="00E82666">
        <w:rPr>
          <w:rFonts w:ascii="Times New Roman" w:hAnsi="Times New Roman" w:cs="Times New Roman"/>
          <w:sz w:val="28"/>
          <w:szCs w:val="28"/>
        </w:rPr>
        <w:t>-</w:t>
      </w:r>
      <w:r w:rsidRPr="00931250">
        <w:rPr>
          <w:rFonts w:ascii="Times New Roman" w:hAnsi="Times New Roman" w:cs="Times New Roman"/>
          <w:sz w:val="28"/>
          <w:szCs w:val="28"/>
        </w:rPr>
        <w:t>го года.</w:t>
      </w:r>
      <w:r w:rsidR="006F7B28">
        <w:rPr>
          <w:rFonts w:ascii="Times New Roman" w:hAnsi="Times New Roman" w:cs="Times New Roman"/>
          <w:sz w:val="28"/>
          <w:szCs w:val="28"/>
        </w:rPr>
        <w:t xml:space="preserve"> </w:t>
      </w:r>
      <w:r w:rsidR="00FA5F50">
        <w:rPr>
          <w:rFonts w:ascii="Times New Roman" w:hAnsi="Times New Roman" w:cs="Times New Roman"/>
          <w:sz w:val="28"/>
          <w:szCs w:val="28"/>
        </w:rPr>
        <w:t xml:space="preserve">Тоже там была шутка </w:t>
      </w:r>
      <w:r w:rsidR="00361D8A">
        <w:rPr>
          <w:rFonts w:ascii="Times New Roman" w:hAnsi="Times New Roman" w:cs="Times New Roman"/>
          <w:sz w:val="28"/>
          <w:szCs w:val="28"/>
        </w:rPr>
        <w:t>по этому поводу</w:t>
      </w:r>
      <w:r w:rsidR="00FA5F50">
        <w:rPr>
          <w:rFonts w:ascii="Times New Roman" w:hAnsi="Times New Roman" w:cs="Times New Roman"/>
          <w:sz w:val="28"/>
          <w:szCs w:val="28"/>
        </w:rPr>
        <w:t>: «Доживе</w:t>
      </w:r>
      <w:r w:rsidR="00361D8A">
        <w:rPr>
          <w:rFonts w:ascii="Times New Roman" w:hAnsi="Times New Roman" w:cs="Times New Roman"/>
          <w:sz w:val="28"/>
          <w:szCs w:val="28"/>
        </w:rPr>
        <w:t>т</w:t>
      </w:r>
      <w:r w:rsidR="00FA5F50">
        <w:rPr>
          <w:rFonts w:ascii="Times New Roman" w:hAnsi="Times New Roman" w:cs="Times New Roman"/>
          <w:sz w:val="28"/>
          <w:szCs w:val="28"/>
        </w:rPr>
        <w:t xml:space="preserve"> ли </w:t>
      </w:r>
      <w:r w:rsidR="008E1629">
        <w:rPr>
          <w:rFonts w:ascii="Times New Roman" w:hAnsi="Times New Roman" w:cs="Times New Roman"/>
          <w:sz w:val="28"/>
          <w:szCs w:val="28"/>
        </w:rPr>
        <w:t>Советский</w:t>
      </w:r>
      <w:r w:rsidR="00361D8A">
        <w:rPr>
          <w:rFonts w:ascii="Times New Roman" w:hAnsi="Times New Roman" w:cs="Times New Roman"/>
          <w:sz w:val="28"/>
          <w:szCs w:val="28"/>
        </w:rPr>
        <w:t xml:space="preserve"> Союз</w:t>
      </w:r>
      <w:r w:rsidR="00FA5F50">
        <w:rPr>
          <w:rFonts w:ascii="Times New Roman" w:hAnsi="Times New Roman" w:cs="Times New Roman"/>
          <w:sz w:val="28"/>
          <w:szCs w:val="28"/>
        </w:rPr>
        <w:t xml:space="preserve"> до 1984 года»</w:t>
      </w:r>
      <w:r w:rsidR="00361D8A">
        <w:rPr>
          <w:rFonts w:ascii="Times New Roman" w:hAnsi="Times New Roman" w:cs="Times New Roman"/>
          <w:sz w:val="28"/>
          <w:szCs w:val="28"/>
        </w:rPr>
        <w:t xml:space="preserve"> </w:t>
      </w:r>
      <w:r w:rsidR="008E1629">
        <w:rPr>
          <w:rFonts w:ascii="Times New Roman" w:hAnsi="Times New Roman" w:cs="Times New Roman"/>
          <w:sz w:val="28"/>
          <w:szCs w:val="28"/>
        </w:rPr>
        <w:t>–</w:t>
      </w:r>
      <w:r w:rsidR="00361D8A">
        <w:rPr>
          <w:rFonts w:ascii="Times New Roman" w:hAnsi="Times New Roman" w:cs="Times New Roman"/>
          <w:sz w:val="28"/>
          <w:szCs w:val="28"/>
        </w:rPr>
        <w:t xml:space="preserve"> так что эта четверка еще оттуда</w:t>
      </w:r>
      <w:r w:rsidR="005F415A">
        <w:rPr>
          <w:rFonts w:ascii="Times New Roman" w:hAnsi="Times New Roman" w:cs="Times New Roman"/>
          <w:sz w:val="28"/>
          <w:szCs w:val="28"/>
        </w:rPr>
        <w:t>,</w:t>
      </w:r>
      <w:r w:rsidR="00361D8A">
        <w:rPr>
          <w:rFonts w:ascii="Times New Roman" w:hAnsi="Times New Roman" w:cs="Times New Roman"/>
          <w:sz w:val="28"/>
          <w:szCs w:val="28"/>
        </w:rPr>
        <w:t xml:space="preserve"> </w:t>
      </w:r>
      <w:r w:rsidR="005F415A">
        <w:rPr>
          <w:rFonts w:ascii="Times New Roman" w:hAnsi="Times New Roman" w:cs="Times New Roman"/>
          <w:sz w:val="28"/>
          <w:szCs w:val="28"/>
        </w:rPr>
        <w:t>та</w:t>
      </w:r>
      <w:r w:rsidR="005F415A" w:rsidRPr="00187B3A">
        <w:rPr>
          <w:rFonts w:ascii="Times New Roman" w:hAnsi="Times New Roman" w:cs="Times New Roman"/>
          <w:sz w:val="28"/>
          <w:szCs w:val="28"/>
        </w:rPr>
        <w:t xml:space="preserve"> </w:t>
      </w:r>
      <w:r w:rsidR="005F415A">
        <w:rPr>
          <w:rFonts w:ascii="Times New Roman" w:hAnsi="Times New Roman" w:cs="Times New Roman"/>
          <w:sz w:val="28"/>
          <w:szCs w:val="28"/>
        </w:rPr>
        <w:t xml:space="preserve">история, еще </w:t>
      </w:r>
      <w:r w:rsidR="00361D8A">
        <w:rPr>
          <w:rFonts w:ascii="Times New Roman" w:hAnsi="Times New Roman" w:cs="Times New Roman"/>
          <w:sz w:val="28"/>
          <w:szCs w:val="28"/>
        </w:rPr>
        <w:t>амальриковская.</w:t>
      </w:r>
      <w:r w:rsidR="00FA5F50">
        <w:rPr>
          <w:rFonts w:ascii="Times New Roman" w:hAnsi="Times New Roman" w:cs="Times New Roman"/>
          <w:sz w:val="28"/>
          <w:szCs w:val="28"/>
        </w:rPr>
        <w:t xml:space="preserve"> </w:t>
      </w:r>
      <w:r w:rsidR="0080012A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047124">
        <w:rPr>
          <w:rFonts w:ascii="Times New Roman" w:hAnsi="Times New Roman" w:cs="Times New Roman"/>
          <w:sz w:val="28"/>
          <w:szCs w:val="28"/>
        </w:rPr>
        <w:t xml:space="preserve">казалось, что </w:t>
      </w:r>
      <w:r w:rsidR="0080012A">
        <w:rPr>
          <w:rFonts w:ascii="Times New Roman" w:hAnsi="Times New Roman" w:cs="Times New Roman"/>
          <w:sz w:val="28"/>
          <w:szCs w:val="28"/>
        </w:rPr>
        <w:t>это</w:t>
      </w:r>
      <w:r w:rsidR="006F7B28">
        <w:rPr>
          <w:rFonts w:ascii="Times New Roman" w:hAnsi="Times New Roman" w:cs="Times New Roman"/>
          <w:sz w:val="28"/>
          <w:szCs w:val="28"/>
        </w:rPr>
        <w:t xml:space="preserve"> </w:t>
      </w:r>
      <w:r w:rsidR="0080012A">
        <w:rPr>
          <w:rFonts w:ascii="Times New Roman" w:hAnsi="Times New Roman" w:cs="Times New Roman"/>
          <w:sz w:val="28"/>
          <w:szCs w:val="28"/>
        </w:rPr>
        <w:t>безумно</w:t>
      </w:r>
      <w:r w:rsidR="006F7B28">
        <w:rPr>
          <w:rFonts w:ascii="Times New Roman" w:hAnsi="Times New Roman" w:cs="Times New Roman"/>
          <w:sz w:val="28"/>
          <w:szCs w:val="28"/>
        </w:rPr>
        <w:t xml:space="preserve"> нескоро и неизвестно будет ли вообще. </w:t>
      </w:r>
      <w:r w:rsidRPr="00931250">
        <w:rPr>
          <w:rFonts w:ascii="Times New Roman" w:hAnsi="Times New Roman" w:cs="Times New Roman"/>
          <w:sz w:val="28"/>
          <w:szCs w:val="28"/>
        </w:rPr>
        <w:t>Вс</w:t>
      </w:r>
      <w:r w:rsidR="00AF5AEF">
        <w:rPr>
          <w:rFonts w:ascii="Times New Roman" w:hAnsi="Times New Roman" w:cs="Times New Roman"/>
          <w:sz w:val="28"/>
          <w:szCs w:val="28"/>
        </w:rPr>
        <w:t>е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F5AEF">
        <w:rPr>
          <w:rFonts w:ascii="Times New Roman" w:hAnsi="Times New Roman" w:cs="Times New Roman"/>
          <w:sz w:val="28"/>
          <w:szCs w:val="28"/>
        </w:rPr>
        <w:t>это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начал</w:t>
      </w:r>
      <w:r w:rsidR="00AF5AEF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>сь</w:t>
      </w:r>
      <w:r w:rsidR="00AF5AEF">
        <w:rPr>
          <w:rFonts w:ascii="Times New Roman" w:hAnsi="Times New Roman" w:cs="Times New Roman"/>
          <w:sz w:val="28"/>
          <w:szCs w:val="28"/>
        </w:rPr>
        <w:t xml:space="preserve"> у меня в</w:t>
      </w:r>
      <w:r w:rsidRPr="00931250">
        <w:rPr>
          <w:rFonts w:ascii="Times New Roman" w:hAnsi="Times New Roman" w:cs="Times New Roman"/>
          <w:sz w:val="28"/>
          <w:szCs w:val="28"/>
        </w:rPr>
        <w:t xml:space="preserve"> 80</w:t>
      </w:r>
      <w:r w:rsidR="007E5184">
        <w:rPr>
          <w:rFonts w:ascii="Times New Roman" w:hAnsi="Times New Roman" w:cs="Times New Roman"/>
          <w:sz w:val="28"/>
          <w:szCs w:val="28"/>
        </w:rPr>
        <w:t>-</w:t>
      </w:r>
      <w:r w:rsidR="006F7B28">
        <w:rPr>
          <w:rFonts w:ascii="Times New Roman" w:hAnsi="Times New Roman" w:cs="Times New Roman"/>
          <w:sz w:val="28"/>
          <w:szCs w:val="28"/>
        </w:rPr>
        <w:t xml:space="preserve">ые годы, </w:t>
      </w:r>
      <w:r w:rsidR="00A807C7">
        <w:rPr>
          <w:rFonts w:ascii="Times New Roman" w:hAnsi="Times New Roman" w:cs="Times New Roman"/>
          <w:sz w:val="28"/>
          <w:szCs w:val="28"/>
        </w:rPr>
        <w:t>и мне</w:t>
      </w:r>
      <w:r w:rsidR="006F7B28">
        <w:rPr>
          <w:rFonts w:ascii="Times New Roman" w:hAnsi="Times New Roman" w:cs="Times New Roman"/>
          <w:sz w:val="28"/>
          <w:szCs w:val="28"/>
        </w:rPr>
        <w:t xml:space="preserve"> т</w:t>
      </w:r>
      <w:r w:rsidRPr="00931250">
        <w:rPr>
          <w:rFonts w:ascii="Times New Roman" w:hAnsi="Times New Roman" w:cs="Times New Roman"/>
          <w:sz w:val="28"/>
          <w:szCs w:val="28"/>
        </w:rPr>
        <w:t>огда казалось, что</w:t>
      </w:r>
      <w:r w:rsidR="00A807C7">
        <w:rPr>
          <w:rFonts w:ascii="Times New Roman" w:hAnsi="Times New Roman" w:cs="Times New Roman"/>
          <w:sz w:val="28"/>
          <w:szCs w:val="28"/>
        </w:rPr>
        <w:t xml:space="preserve"> </w:t>
      </w:r>
      <w:r w:rsidR="00AF5AEF">
        <w:rPr>
          <w:rFonts w:ascii="Times New Roman" w:hAnsi="Times New Roman" w:cs="Times New Roman"/>
          <w:sz w:val="28"/>
          <w:szCs w:val="28"/>
        </w:rPr>
        <w:t>2004 год мы не переживем</w:t>
      </w:r>
      <w:r w:rsidR="00D87942">
        <w:rPr>
          <w:rFonts w:ascii="Times New Roman" w:hAnsi="Times New Roman" w:cs="Times New Roman"/>
          <w:sz w:val="28"/>
          <w:szCs w:val="28"/>
        </w:rPr>
        <w:t>, н</w:t>
      </w:r>
      <w:r w:rsidR="00AF5AEF">
        <w:rPr>
          <w:rFonts w:ascii="Times New Roman" w:hAnsi="Times New Roman" w:cs="Times New Roman"/>
          <w:sz w:val="28"/>
          <w:szCs w:val="28"/>
        </w:rPr>
        <w:t>е доживем до него, все как-то заканчивается.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87942">
        <w:rPr>
          <w:rFonts w:ascii="Times New Roman" w:hAnsi="Times New Roman" w:cs="Times New Roman"/>
          <w:sz w:val="28"/>
          <w:szCs w:val="28"/>
        </w:rPr>
        <w:t>Не</w:t>
      </w:r>
      <w:r w:rsidR="006F7B28">
        <w:rPr>
          <w:rFonts w:ascii="Times New Roman" w:hAnsi="Times New Roman" w:cs="Times New Roman"/>
          <w:sz w:val="28"/>
          <w:szCs w:val="28"/>
        </w:rPr>
        <w:t xml:space="preserve"> знаю как у тебя</w:t>
      </w:r>
      <w:r w:rsidR="00D87942">
        <w:rPr>
          <w:rFonts w:ascii="Times New Roman" w:hAnsi="Times New Roman" w:cs="Times New Roman"/>
          <w:sz w:val="28"/>
          <w:szCs w:val="28"/>
        </w:rPr>
        <w:t>, а у меня было</w:t>
      </w:r>
      <w:r w:rsidR="00A807C7">
        <w:rPr>
          <w:rFonts w:ascii="Times New Roman" w:hAnsi="Times New Roman" w:cs="Times New Roman"/>
          <w:sz w:val="28"/>
          <w:szCs w:val="28"/>
        </w:rPr>
        <w:t xml:space="preserve"> такое странное чувство.</w:t>
      </w:r>
      <w:r w:rsidR="006F7B28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А потом вдруг раз</w:t>
      </w:r>
      <w:r w:rsidR="00A8360B">
        <w:rPr>
          <w:rFonts w:ascii="Times New Roman" w:hAnsi="Times New Roman" w:cs="Times New Roman"/>
          <w:sz w:val="28"/>
          <w:szCs w:val="28"/>
        </w:rPr>
        <w:t xml:space="preserve"> –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проехали</w:t>
      </w:r>
      <w:r w:rsidR="00047124">
        <w:rPr>
          <w:rFonts w:ascii="Times New Roman" w:hAnsi="Times New Roman" w:cs="Times New Roman"/>
          <w:sz w:val="28"/>
          <w:szCs w:val="28"/>
        </w:rPr>
        <w:t>, неожиданно опять же.</w:t>
      </w:r>
      <w:r w:rsidRPr="00931250">
        <w:rPr>
          <w:rFonts w:ascii="Times New Roman" w:hAnsi="Times New Roman" w:cs="Times New Roman"/>
          <w:sz w:val="28"/>
          <w:szCs w:val="28"/>
        </w:rPr>
        <w:t xml:space="preserve"> Уже давно живем в другом веке</w:t>
      </w:r>
      <w:r w:rsidR="006F7B28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</w:t>
      </w:r>
      <w:r w:rsidR="006F7B28">
        <w:rPr>
          <w:rFonts w:ascii="Times New Roman" w:hAnsi="Times New Roman" w:cs="Times New Roman"/>
          <w:sz w:val="28"/>
          <w:szCs w:val="28"/>
        </w:rPr>
        <w:t xml:space="preserve">уже совсем другая история. </w:t>
      </w:r>
    </w:p>
    <w:p w:rsidR="00D16B9D" w:rsidRDefault="00C0397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Я еще не рассказал про «плохую картину</w:t>
      </w:r>
      <w:r w:rsidR="00047124" w:rsidRPr="00931250">
        <w:rPr>
          <w:rFonts w:ascii="Times New Roman" w:hAnsi="Times New Roman" w:cs="Times New Roman"/>
          <w:sz w:val="28"/>
          <w:szCs w:val="28"/>
        </w:rPr>
        <w:t>»</w:t>
      </w:r>
      <w:r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6F7B28">
        <w:rPr>
          <w:rFonts w:ascii="Times New Roman" w:hAnsi="Times New Roman" w:cs="Times New Roman"/>
          <w:sz w:val="28"/>
          <w:szCs w:val="28"/>
        </w:rPr>
        <w:t xml:space="preserve">Тоже очень важный сюжет </w:t>
      </w:r>
      <w:r w:rsidR="00C70166">
        <w:rPr>
          <w:rFonts w:ascii="Times New Roman" w:hAnsi="Times New Roman" w:cs="Times New Roman"/>
          <w:sz w:val="28"/>
          <w:szCs w:val="28"/>
        </w:rPr>
        <w:t xml:space="preserve">в этой системе, </w:t>
      </w:r>
      <w:r w:rsidR="008F6247">
        <w:rPr>
          <w:rFonts w:ascii="Times New Roman" w:hAnsi="Times New Roman" w:cs="Times New Roman"/>
          <w:sz w:val="28"/>
          <w:szCs w:val="28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 xml:space="preserve"> «становлени</w:t>
      </w:r>
      <w:r w:rsidR="008F6247">
        <w:rPr>
          <w:rFonts w:ascii="Times New Roman" w:hAnsi="Times New Roman" w:cs="Times New Roman"/>
          <w:sz w:val="28"/>
          <w:szCs w:val="28"/>
        </w:rPr>
        <w:t>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художника». </w:t>
      </w:r>
      <w:r w:rsidR="008F6247">
        <w:rPr>
          <w:rFonts w:ascii="Times New Roman" w:hAnsi="Times New Roman" w:cs="Times New Roman"/>
          <w:sz w:val="28"/>
          <w:szCs w:val="28"/>
        </w:rPr>
        <w:t>И вот это мучительное переживание</w:t>
      </w:r>
      <w:r w:rsidR="00C70166">
        <w:rPr>
          <w:rFonts w:ascii="Times New Roman" w:hAnsi="Times New Roman" w:cs="Times New Roman"/>
          <w:sz w:val="28"/>
          <w:szCs w:val="28"/>
        </w:rPr>
        <w:t xml:space="preserve"> или</w:t>
      </w:r>
      <w:r w:rsidR="008F6247">
        <w:rPr>
          <w:rFonts w:ascii="Times New Roman" w:hAnsi="Times New Roman" w:cs="Times New Roman"/>
          <w:sz w:val="28"/>
          <w:szCs w:val="28"/>
        </w:rPr>
        <w:t xml:space="preserve"> мыслительные процессы, не понимаю – физиологические или нет</w:t>
      </w:r>
      <w:r w:rsidR="001E6083">
        <w:rPr>
          <w:rFonts w:ascii="Times New Roman" w:hAnsi="Times New Roman" w:cs="Times New Roman"/>
          <w:sz w:val="28"/>
          <w:szCs w:val="28"/>
        </w:rPr>
        <w:t>… И</w:t>
      </w:r>
      <w:r w:rsidR="008F6247">
        <w:rPr>
          <w:rFonts w:ascii="Times New Roman" w:hAnsi="Times New Roman" w:cs="Times New Roman"/>
          <w:sz w:val="28"/>
          <w:szCs w:val="28"/>
        </w:rPr>
        <w:t>меется в виду, что</w:t>
      </w:r>
      <w:r w:rsidR="001E6083">
        <w:rPr>
          <w:rFonts w:ascii="Times New Roman" w:hAnsi="Times New Roman" w:cs="Times New Roman"/>
          <w:sz w:val="28"/>
          <w:szCs w:val="28"/>
        </w:rPr>
        <w:t xml:space="preserve"> живопись и вообще искусство связано с </w:t>
      </w:r>
      <w:r w:rsidR="001E6083">
        <w:rPr>
          <w:rFonts w:ascii="Times New Roman" w:hAnsi="Times New Roman" w:cs="Times New Roman"/>
          <w:sz w:val="28"/>
          <w:szCs w:val="28"/>
        </w:rPr>
        <w:lastRenderedPageBreak/>
        <w:t xml:space="preserve">физиологией: вот ты делаешь </w:t>
      </w:r>
      <w:r w:rsidR="001E6083" w:rsidRPr="001E6083">
        <w:rPr>
          <w:rFonts w:ascii="Times New Roman" w:hAnsi="Times New Roman" w:cs="Times New Roman"/>
          <w:sz w:val="28"/>
          <w:szCs w:val="28"/>
        </w:rPr>
        <w:t>[</w:t>
      </w:r>
      <w:r w:rsidR="001E6083">
        <w:rPr>
          <w:rFonts w:ascii="Times New Roman" w:hAnsi="Times New Roman" w:cs="Times New Roman"/>
          <w:sz w:val="28"/>
          <w:szCs w:val="28"/>
        </w:rPr>
        <w:t>что-то</w:t>
      </w:r>
      <w:r w:rsidR="001E6083" w:rsidRPr="001E6083">
        <w:rPr>
          <w:rFonts w:ascii="Times New Roman" w:hAnsi="Times New Roman" w:cs="Times New Roman"/>
          <w:sz w:val="28"/>
          <w:szCs w:val="28"/>
        </w:rPr>
        <w:t>]</w:t>
      </w:r>
      <w:r w:rsidR="001E6083">
        <w:rPr>
          <w:rFonts w:ascii="Times New Roman" w:hAnsi="Times New Roman" w:cs="Times New Roman"/>
          <w:sz w:val="28"/>
          <w:szCs w:val="28"/>
        </w:rPr>
        <w:t xml:space="preserve">, </w:t>
      </w:r>
      <w:r w:rsidR="00C70166">
        <w:rPr>
          <w:rFonts w:ascii="Times New Roman" w:hAnsi="Times New Roman" w:cs="Times New Roman"/>
          <w:sz w:val="28"/>
          <w:szCs w:val="28"/>
        </w:rPr>
        <w:t>и это как</w:t>
      </w:r>
      <w:r w:rsidR="008D0029">
        <w:rPr>
          <w:rFonts w:ascii="Times New Roman" w:hAnsi="Times New Roman" w:cs="Times New Roman"/>
          <w:sz w:val="28"/>
          <w:szCs w:val="28"/>
        </w:rPr>
        <w:t xml:space="preserve"> </w:t>
      </w:r>
      <w:r w:rsidR="001E6083">
        <w:rPr>
          <w:rFonts w:ascii="Times New Roman" w:hAnsi="Times New Roman" w:cs="Times New Roman"/>
          <w:sz w:val="28"/>
          <w:szCs w:val="28"/>
        </w:rPr>
        <w:t>обед готовишь</w:t>
      </w:r>
      <w:r w:rsidR="00C70166">
        <w:rPr>
          <w:rFonts w:ascii="Times New Roman" w:hAnsi="Times New Roman" w:cs="Times New Roman"/>
          <w:sz w:val="28"/>
          <w:szCs w:val="28"/>
        </w:rPr>
        <w:t xml:space="preserve"> или еще что-то делаешь – чувственное.</w:t>
      </w:r>
      <w:r w:rsidR="001E6083">
        <w:rPr>
          <w:rFonts w:ascii="Times New Roman" w:hAnsi="Times New Roman" w:cs="Times New Roman"/>
          <w:sz w:val="28"/>
          <w:szCs w:val="28"/>
        </w:rPr>
        <w:t xml:space="preserve"> </w:t>
      </w:r>
      <w:r w:rsidR="00C14960" w:rsidRPr="00931250">
        <w:rPr>
          <w:rFonts w:ascii="Times New Roman" w:hAnsi="Times New Roman" w:cs="Times New Roman"/>
          <w:sz w:val="28"/>
          <w:szCs w:val="28"/>
        </w:rPr>
        <w:t xml:space="preserve">Искусство всегда очень чувственно. </w:t>
      </w:r>
      <w:r w:rsidR="00C70166">
        <w:rPr>
          <w:rFonts w:ascii="Times New Roman" w:hAnsi="Times New Roman" w:cs="Times New Roman"/>
          <w:sz w:val="28"/>
          <w:szCs w:val="28"/>
        </w:rPr>
        <w:t xml:space="preserve"> </w:t>
      </w:r>
      <w:r w:rsidR="004C15E1">
        <w:rPr>
          <w:rFonts w:ascii="Times New Roman" w:hAnsi="Times New Roman" w:cs="Times New Roman"/>
          <w:sz w:val="28"/>
          <w:szCs w:val="28"/>
        </w:rPr>
        <w:t>Как Михайлов любит говорить, показывая</w:t>
      </w:r>
      <w:r w:rsidR="00D16B9D">
        <w:rPr>
          <w:rFonts w:ascii="Times New Roman" w:hAnsi="Times New Roman" w:cs="Times New Roman"/>
          <w:sz w:val="28"/>
          <w:szCs w:val="28"/>
        </w:rPr>
        <w:t xml:space="preserve"> на сердце</w:t>
      </w:r>
      <w:r w:rsidR="004C15E1">
        <w:rPr>
          <w:rFonts w:ascii="Times New Roman" w:hAnsi="Times New Roman" w:cs="Times New Roman"/>
          <w:sz w:val="28"/>
          <w:szCs w:val="28"/>
        </w:rPr>
        <w:t xml:space="preserve">: «Это вот оттуда!» Это тоже такой трюизм, но тем не менее. </w:t>
      </w:r>
    </w:p>
    <w:p w:rsidR="00FF6AC5" w:rsidRDefault="00C14960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И вот «плохая картина</w:t>
      </w:r>
      <w:r w:rsidR="00A8360B" w:rsidRPr="00931250">
        <w:rPr>
          <w:rFonts w:ascii="Times New Roman" w:hAnsi="Times New Roman" w:cs="Times New Roman"/>
          <w:sz w:val="28"/>
          <w:szCs w:val="28"/>
        </w:rPr>
        <w:t>»</w:t>
      </w:r>
      <w:r w:rsidR="00D16B9D">
        <w:rPr>
          <w:rFonts w:ascii="Times New Roman" w:hAnsi="Times New Roman" w:cs="Times New Roman"/>
          <w:sz w:val="28"/>
          <w:szCs w:val="28"/>
        </w:rPr>
        <w:t xml:space="preserve"> -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16B9D" w:rsidRPr="00931250">
        <w:rPr>
          <w:rFonts w:ascii="Times New Roman" w:hAnsi="Times New Roman" w:cs="Times New Roman"/>
          <w:sz w:val="28"/>
          <w:szCs w:val="28"/>
        </w:rPr>
        <w:t xml:space="preserve">что </w:t>
      </w:r>
      <w:r w:rsidR="00D16B9D">
        <w:rPr>
          <w:rFonts w:ascii="Times New Roman" w:hAnsi="Times New Roman" w:cs="Times New Roman"/>
          <w:sz w:val="28"/>
          <w:szCs w:val="28"/>
        </w:rPr>
        <w:t xml:space="preserve">это </w:t>
      </w:r>
      <w:r w:rsidR="00D16B9D" w:rsidRPr="00931250">
        <w:rPr>
          <w:rFonts w:ascii="Times New Roman" w:hAnsi="Times New Roman" w:cs="Times New Roman"/>
          <w:sz w:val="28"/>
          <w:szCs w:val="28"/>
        </w:rPr>
        <w:t xml:space="preserve">такое?  </w:t>
      </w:r>
      <w:r w:rsidRPr="00931250">
        <w:rPr>
          <w:rFonts w:ascii="Times New Roman" w:hAnsi="Times New Roman" w:cs="Times New Roman"/>
          <w:sz w:val="28"/>
          <w:szCs w:val="28"/>
        </w:rPr>
        <w:t>Тогда было принято говорить: «А</w:t>
      </w:r>
      <w:r w:rsidR="00C02B9C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это – </w:t>
      </w:r>
      <w:r w:rsidRPr="008E162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972795" w:rsidRPr="008E1629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8E1629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 xml:space="preserve">!» </w:t>
      </w:r>
      <w:r w:rsidR="004C15E1">
        <w:rPr>
          <w:rFonts w:ascii="Times New Roman" w:hAnsi="Times New Roman" w:cs="Times New Roman"/>
          <w:sz w:val="28"/>
          <w:szCs w:val="28"/>
        </w:rPr>
        <w:t>Есть даже такая история, как маленькая</w:t>
      </w:r>
      <w:r w:rsidRPr="00931250">
        <w:rPr>
          <w:rFonts w:ascii="Times New Roman" w:hAnsi="Times New Roman" w:cs="Times New Roman"/>
          <w:sz w:val="28"/>
          <w:szCs w:val="28"/>
        </w:rPr>
        <w:t xml:space="preserve"> девочка</w:t>
      </w:r>
      <w:r w:rsidR="00FF6AC5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п</w:t>
      </w:r>
      <w:r w:rsidR="00FF6AC5">
        <w:rPr>
          <w:rFonts w:ascii="Times New Roman" w:hAnsi="Times New Roman" w:cs="Times New Roman"/>
          <w:sz w:val="28"/>
          <w:szCs w:val="28"/>
        </w:rPr>
        <w:t>ри</w:t>
      </w:r>
      <w:r w:rsidRPr="00931250">
        <w:rPr>
          <w:rFonts w:ascii="Times New Roman" w:hAnsi="Times New Roman" w:cs="Times New Roman"/>
          <w:sz w:val="28"/>
          <w:szCs w:val="28"/>
        </w:rPr>
        <w:t xml:space="preserve">ходит </w:t>
      </w:r>
      <w:r w:rsidR="004C15E1">
        <w:rPr>
          <w:rFonts w:ascii="Times New Roman" w:hAnsi="Times New Roman" w:cs="Times New Roman"/>
          <w:sz w:val="28"/>
          <w:szCs w:val="28"/>
        </w:rPr>
        <w:t xml:space="preserve">в гости, </w:t>
      </w:r>
      <w:r w:rsidR="00FF6AC5">
        <w:rPr>
          <w:rFonts w:ascii="Times New Roman" w:hAnsi="Times New Roman" w:cs="Times New Roman"/>
          <w:sz w:val="28"/>
          <w:szCs w:val="28"/>
        </w:rPr>
        <w:t>а там картина висит</w:t>
      </w:r>
      <w:r w:rsidR="004C15E1">
        <w:rPr>
          <w:rFonts w:ascii="Times New Roman" w:hAnsi="Times New Roman" w:cs="Times New Roman"/>
          <w:sz w:val="28"/>
          <w:szCs w:val="28"/>
        </w:rPr>
        <w:t xml:space="preserve"> 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говорит: «А! </w:t>
      </w:r>
      <w:r w:rsidR="004C15E1">
        <w:rPr>
          <w:rFonts w:ascii="Times New Roman" w:hAnsi="Times New Roman" w:cs="Times New Roman"/>
          <w:sz w:val="28"/>
          <w:szCs w:val="28"/>
        </w:rPr>
        <w:t>Э</w:t>
      </w:r>
      <w:r w:rsidRPr="00931250">
        <w:rPr>
          <w:rFonts w:ascii="Times New Roman" w:hAnsi="Times New Roman" w:cs="Times New Roman"/>
          <w:sz w:val="28"/>
          <w:szCs w:val="28"/>
        </w:rPr>
        <w:t xml:space="preserve">то </w:t>
      </w:r>
      <w:r w:rsidRPr="008E162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972795" w:rsidRPr="008E1629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8E1629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931250">
        <w:rPr>
          <w:rFonts w:ascii="Times New Roman" w:hAnsi="Times New Roman" w:cs="Times New Roman"/>
          <w:sz w:val="28"/>
          <w:szCs w:val="28"/>
        </w:rPr>
        <w:t xml:space="preserve">!» </w:t>
      </w:r>
      <w:r w:rsidR="00FF6AC5">
        <w:rPr>
          <w:rFonts w:ascii="Times New Roman" w:hAnsi="Times New Roman" w:cs="Times New Roman"/>
          <w:sz w:val="28"/>
          <w:szCs w:val="28"/>
        </w:rPr>
        <w:t>и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проходит мимо</w:t>
      </w:r>
      <w:r w:rsidR="00FF6A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4E3" w:rsidRDefault="00E324E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Маленькая девочка – дочка художника? </w:t>
      </w:r>
    </w:p>
    <w:p w:rsidR="00922BB1" w:rsidRDefault="00E324E3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D4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а. Она в этом кругу вращается </w:t>
      </w:r>
      <w:r w:rsidR="008E1629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C04701" w:rsidRPr="00931250">
        <w:rPr>
          <w:rFonts w:ascii="Times New Roman" w:hAnsi="Times New Roman" w:cs="Times New Roman"/>
          <w:sz w:val="28"/>
          <w:szCs w:val="28"/>
        </w:rPr>
        <w:t>.</w:t>
      </w:r>
      <w:r w:rsidR="004C15E1">
        <w:rPr>
          <w:rFonts w:ascii="Times New Roman" w:hAnsi="Times New Roman" w:cs="Times New Roman"/>
          <w:sz w:val="28"/>
          <w:szCs w:val="28"/>
        </w:rPr>
        <w:t xml:space="preserve"> </w:t>
      </w:r>
      <w:r w:rsidR="00C14960" w:rsidRPr="00931250">
        <w:rPr>
          <w:rFonts w:ascii="Times New Roman" w:hAnsi="Times New Roman" w:cs="Times New Roman"/>
          <w:sz w:val="28"/>
          <w:szCs w:val="28"/>
        </w:rPr>
        <w:t xml:space="preserve">Я тогда </w:t>
      </w:r>
      <w:r>
        <w:rPr>
          <w:rFonts w:ascii="Times New Roman" w:hAnsi="Times New Roman" w:cs="Times New Roman"/>
          <w:sz w:val="28"/>
          <w:szCs w:val="28"/>
        </w:rPr>
        <w:t xml:space="preserve">сделал такой мощный вывод </w:t>
      </w:r>
      <w:r w:rsidR="00DE6D46">
        <w:rPr>
          <w:rFonts w:ascii="Times New Roman" w:hAnsi="Times New Roman" w:cs="Times New Roman"/>
          <w:sz w:val="28"/>
          <w:szCs w:val="28"/>
        </w:rPr>
        <w:t>(</w:t>
      </w:r>
      <w:r w:rsidR="00F50E24">
        <w:rPr>
          <w:rFonts w:ascii="Times New Roman" w:hAnsi="Times New Roman" w:cs="Times New Roman"/>
          <w:sz w:val="28"/>
          <w:szCs w:val="28"/>
        </w:rPr>
        <w:t xml:space="preserve">есть другие мнения на эту же тему, </w:t>
      </w:r>
      <w:r w:rsidR="00E965E6">
        <w:rPr>
          <w:rFonts w:ascii="Times New Roman" w:hAnsi="Times New Roman" w:cs="Times New Roman"/>
          <w:sz w:val="28"/>
          <w:szCs w:val="28"/>
        </w:rPr>
        <w:t>по-другому</w:t>
      </w:r>
      <w:r w:rsidR="00F50E24">
        <w:rPr>
          <w:rFonts w:ascii="Times New Roman" w:hAnsi="Times New Roman" w:cs="Times New Roman"/>
          <w:sz w:val="28"/>
          <w:szCs w:val="28"/>
        </w:rPr>
        <w:t xml:space="preserve"> высказанные, но</w:t>
      </w:r>
      <w:r>
        <w:rPr>
          <w:rFonts w:ascii="Times New Roman" w:hAnsi="Times New Roman" w:cs="Times New Roman"/>
          <w:sz w:val="28"/>
          <w:szCs w:val="28"/>
        </w:rPr>
        <w:t xml:space="preserve"> я до этого сам дошел</w:t>
      </w:r>
      <w:r w:rsidR="00DE6D46">
        <w:rPr>
          <w:rFonts w:ascii="Times New Roman" w:hAnsi="Times New Roman" w:cs="Times New Roman"/>
          <w:sz w:val="28"/>
          <w:szCs w:val="28"/>
        </w:rPr>
        <w:t>)</w:t>
      </w:r>
      <w:r w:rsidR="004006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C14960" w:rsidRPr="00931250">
        <w:rPr>
          <w:rFonts w:ascii="Times New Roman" w:hAnsi="Times New Roman" w:cs="Times New Roman"/>
          <w:sz w:val="28"/>
          <w:szCs w:val="28"/>
        </w:rPr>
        <w:t xml:space="preserve"> искусство может быть только новое, в смысле это то, ч</w:t>
      </w:r>
      <w:r w:rsidR="0038230A">
        <w:rPr>
          <w:rFonts w:ascii="Times New Roman" w:hAnsi="Times New Roman" w:cs="Times New Roman"/>
          <w:sz w:val="28"/>
          <w:szCs w:val="28"/>
        </w:rPr>
        <w:t>ег</w:t>
      </w:r>
      <w:r w:rsidR="00C14960" w:rsidRPr="00931250">
        <w:rPr>
          <w:rFonts w:ascii="Times New Roman" w:hAnsi="Times New Roman" w:cs="Times New Roman"/>
          <w:sz w:val="28"/>
          <w:szCs w:val="28"/>
        </w:rPr>
        <w:t>о никогда не было.</w:t>
      </w:r>
      <w:r w:rsidR="00DE6D46">
        <w:rPr>
          <w:rFonts w:ascii="Times New Roman" w:hAnsi="Times New Roman" w:cs="Times New Roman"/>
          <w:sz w:val="28"/>
          <w:szCs w:val="28"/>
        </w:rPr>
        <w:t xml:space="preserve"> Его никто никогда не видел.</w:t>
      </w:r>
      <w:r w:rsidR="0038230A">
        <w:rPr>
          <w:rFonts w:ascii="Times New Roman" w:hAnsi="Times New Roman" w:cs="Times New Roman"/>
          <w:sz w:val="28"/>
          <w:szCs w:val="28"/>
        </w:rPr>
        <w:t xml:space="preserve"> Все остальное, что было, это</w:t>
      </w:r>
      <w:r w:rsidR="00700070" w:rsidRPr="00931250">
        <w:rPr>
          <w:rFonts w:ascii="Times New Roman" w:hAnsi="Times New Roman" w:cs="Times New Roman"/>
          <w:sz w:val="28"/>
          <w:szCs w:val="28"/>
        </w:rPr>
        <w:t xml:space="preserve"> история и культура. </w:t>
      </w:r>
      <w:r w:rsidR="00DE6D46">
        <w:rPr>
          <w:rFonts w:ascii="Times New Roman" w:hAnsi="Times New Roman" w:cs="Times New Roman"/>
          <w:sz w:val="28"/>
          <w:szCs w:val="28"/>
        </w:rPr>
        <w:t xml:space="preserve">Отодвигается то, что уже было. </w:t>
      </w:r>
      <w:r w:rsidR="00E965E6">
        <w:rPr>
          <w:rFonts w:ascii="Times New Roman" w:hAnsi="Times New Roman" w:cs="Times New Roman"/>
          <w:sz w:val="28"/>
          <w:szCs w:val="28"/>
        </w:rPr>
        <w:t xml:space="preserve">И </w:t>
      </w:r>
      <w:r w:rsidR="00700070" w:rsidRPr="00931250">
        <w:rPr>
          <w:rFonts w:ascii="Times New Roman" w:hAnsi="Times New Roman" w:cs="Times New Roman"/>
          <w:sz w:val="28"/>
          <w:szCs w:val="28"/>
        </w:rPr>
        <w:t xml:space="preserve">если ты рисуешь </w:t>
      </w:r>
      <w:r w:rsidR="00E965E6">
        <w:rPr>
          <w:rFonts w:ascii="Times New Roman" w:hAnsi="Times New Roman" w:cs="Times New Roman"/>
          <w:sz w:val="28"/>
          <w:szCs w:val="28"/>
        </w:rPr>
        <w:t>«</w:t>
      </w:r>
      <w:r w:rsidR="00700070" w:rsidRPr="00931250">
        <w:rPr>
          <w:rFonts w:ascii="Times New Roman" w:hAnsi="Times New Roman" w:cs="Times New Roman"/>
          <w:sz w:val="28"/>
          <w:szCs w:val="28"/>
        </w:rPr>
        <w:t>старую</w:t>
      </w:r>
      <w:r w:rsidR="00E965E6">
        <w:rPr>
          <w:rFonts w:ascii="Times New Roman" w:hAnsi="Times New Roman" w:cs="Times New Roman"/>
          <w:sz w:val="28"/>
          <w:szCs w:val="28"/>
        </w:rPr>
        <w:t>»</w:t>
      </w:r>
      <w:r w:rsidR="00700070" w:rsidRPr="00931250">
        <w:rPr>
          <w:rFonts w:ascii="Times New Roman" w:hAnsi="Times New Roman" w:cs="Times New Roman"/>
          <w:sz w:val="28"/>
          <w:szCs w:val="28"/>
        </w:rPr>
        <w:t xml:space="preserve"> картину, то она сразу отодвигается</w:t>
      </w:r>
      <w:r w:rsidR="00286D2C" w:rsidRPr="00931250">
        <w:rPr>
          <w:rFonts w:ascii="Times New Roman" w:hAnsi="Times New Roman" w:cs="Times New Roman"/>
          <w:sz w:val="28"/>
          <w:szCs w:val="28"/>
        </w:rPr>
        <w:t xml:space="preserve"> во времени в прошлое. Ты эпигон какого-то художника, и ты, в принципе, не художник, а ремесленник</w:t>
      </w:r>
      <w:r w:rsidR="00290E9D">
        <w:rPr>
          <w:rFonts w:ascii="Times New Roman" w:hAnsi="Times New Roman" w:cs="Times New Roman"/>
          <w:sz w:val="28"/>
          <w:szCs w:val="28"/>
        </w:rPr>
        <w:t>, который просто может это делать.</w:t>
      </w:r>
      <w:r w:rsidR="00286D2C" w:rsidRPr="00931250">
        <w:rPr>
          <w:rFonts w:ascii="Times New Roman" w:hAnsi="Times New Roman" w:cs="Times New Roman"/>
          <w:sz w:val="28"/>
          <w:szCs w:val="28"/>
        </w:rPr>
        <w:t xml:space="preserve"> А искусство </w:t>
      </w:r>
      <w:r w:rsidR="00C04701">
        <w:rPr>
          <w:rFonts w:ascii="Times New Roman" w:hAnsi="Times New Roman" w:cs="Times New Roman"/>
          <w:sz w:val="28"/>
          <w:szCs w:val="28"/>
        </w:rPr>
        <w:t xml:space="preserve">– </w:t>
      </w:r>
      <w:r w:rsidR="00286D2C" w:rsidRPr="00931250">
        <w:rPr>
          <w:rFonts w:ascii="Times New Roman" w:hAnsi="Times New Roman" w:cs="Times New Roman"/>
          <w:sz w:val="28"/>
          <w:szCs w:val="28"/>
        </w:rPr>
        <w:t>это то, что никто никогда не в</w:t>
      </w:r>
      <w:r w:rsidR="006C3917" w:rsidRPr="00931250">
        <w:rPr>
          <w:rFonts w:ascii="Times New Roman" w:hAnsi="Times New Roman" w:cs="Times New Roman"/>
          <w:sz w:val="28"/>
          <w:szCs w:val="28"/>
        </w:rPr>
        <w:t>и</w:t>
      </w:r>
      <w:r w:rsidR="00286D2C" w:rsidRPr="00931250">
        <w:rPr>
          <w:rFonts w:ascii="Times New Roman" w:hAnsi="Times New Roman" w:cs="Times New Roman"/>
          <w:sz w:val="28"/>
          <w:szCs w:val="28"/>
        </w:rPr>
        <w:t xml:space="preserve">дел. И ты, автор, тоже </w:t>
      </w:r>
      <w:r w:rsidR="00290E9D">
        <w:rPr>
          <w:rFonts w:ascii="Times New Roman" w:hAnsi="Times New Roman" w:cs="Times New Roman"/>
          <w:sz w:val="28"/>
          <w:szCs w:val="28"/>
        </w:rPr>
        <w:t>его</w:t>
      </w:r>
      <w:r w:rsidR="00286D2C" w:rsidRPr="00931250">
        <w:rPr>
          <w:rFonts w:ascii="Times New Roman" w:hAnsi="Times New Roman" w:cs="Times New Roman"/>
          <w:sz w:val="28"/>
          <w:szCs w:val="28"/>
        </w:rPr>
        <w:t xml:space="preserve"> не видел</w:t>
      </w:r>
      <w:r w:rsidR="00290E9D">
        <w:rPr>
          <w:rFonts w:ascii="Times New Roman" w:hAnsi="Times New Roman" w:cs="Times New Roman"/>
          <w:sz w:val="28"/>
          <w:szCs w:val="28"/>
        </w:rPr>
        <w:t>.</w:t>
      </w:r>
      <w:r w:rsidR="006C391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90E9D">
        <w:rPr>
          <w:rFonts w:ascii="Times New Roman" w:hAnsi="Times New Roman" w:cs="Times New Roman"/>
          <w:sz w:val="28"/>
          <w:szCs w:val="28"/>
        </w:rPr>
        <w:t>И п</w:t>
      </w:r>
      <w:r w:rsidR="006C3917" w:rsidRPr="00931250">
        <w:rPr>
          <w:rFonts w:ascii="Times New Roman" w:hAnsi="Times New Roman" w:cs="Times New Roman"/>
          <w:sz w:val="28"/>
          <w:szCs w:val="28"/>
        </w:rPr>
        <w:t>оэтому</w:t>
      </w:r>
      <w:r w:rsidR="00290E9D">
        <w:rPr>
          <w:rFonts w:ascii="Times New Roman" w:hAnsi="Times New Roman" w:cs="Times New Roman"/>
          <w:sz w:val="28"/>
          <w:szCs w:val="28"/>
        </w:rPr>
        <w:t xml:space="preserve"> </w:t>
      </w:r>
      <w:r w:rsidR="006C3917" w:rsidRPr="00931250">
        <w:rPr>
          <w:rFonts w:ascii="Times New Roman" w:hAnsi="Times New Roman" w:cs="Times New Roman"/>
          <w:sz w:val="28"/>
          <w:szCs w:val="28"/>
        </w:rPr>
        <w:t xml:space="preserve">очень сложно рисовать </w:t>
      </w:r>
      <w:r w:rsidR="00FB57E8">
        <w:rPr>
          <w:rFonts w:ascii="Times New Roman" w:hAnsi="Times New Roman" w:cs="Times New Roman"/>
          <w:sz w:val="28"/>
          <w:szCs w:val="28"/>
        </w:rPr>
        <w:t xml:space="preserve">вот эту </w:t>
      </w:r>
      <w:r w:rsidR="006C3917" w:rsidRPr="00931250">
        <w:rPr>
          <w:rFonts w:ascii="Times New Roman" w:hAnsi="Times New Roman" w:cs="Times New Roman"/>
          <w:sz w:val="28"/>
          <w:szCs w:val="28"/>
        </w:rPr>
        <w:t xml:space="preserve">«плохую» картину, которой никогда не было. </w:t>
      </w:r>
      <w:r w:rsidR="00F83CB9">
        <w:rPr>
          <w:rFonts w:ascii="Times New Roman" w:hAnsi="Times New Roman" w:cs="Times New Roman"/>
          <w:sz w:val="28"/>
          <w:szCs w:val="28"/>
        </w:rPr>
        <w:t xml:space="preserve">Потому что ты </w:t>
      </w:r>
      <w:r w:rsidR="00C04701">
        <w:rPr>
          <w:rFonts w:ascii="Times New Roman" w:hAnsi="Times New Roman" w:cs="Times New Roman"/>
          <w:sz w:val="28"/>
          <w:szCs w:val="28"/>
        </w:rPr>
        <w:t>–</w:t>
      </w:r>
      <w:r w:rsidR="00F83CB9">
        <w:rPr>
          <w:rFonts w:ascii="Times New Roman" w:hAnsi="Times New Roman" w:cs="Times New Roman"/>
          <w:sz w:val="28"/>
          <w:szCs w:val="28"/>
        </w:rPr>
        <w:t xml:space="preserve"> </w:t>
      </w:r>
      <w:r w:rsidR="00FB57E8">
        <w:rPr>
          <w:rFonts w:ascii="Times New Roman" w:hAnsi="Times New Roman" w:cs="Times New Roman"/>
          <w:sz w:val="28"/>
          <w:szCs w:val="28"/>
        </w:rPr>
        <w:t xml:space="preserve">сам </w:t>
      </w:r>
      <w:r w:rsidR="00F83CB9">
        <w:rPr>
          <w:rFonts w:ascii="Times New Roman" w:hAnsi="Times New Roman" w:cs="Times New Roman"/>
          <w:sz w:val="28"/>
          <w:szCs w:val="28"/>
        </w:rPr>
        <w:t>автор</w:t>
      </w:r>
      <w:r w:rsidR="00C04701">
        <w:rPr>
          <w:rFonts w:ascii="Times New Roman" w:hAnsi="Times New Roman" w:cs="Times New Roman"/>
          <w:sz w:val="28"/>
          <w:szCs w:val="28"/>
        </w:rPr>
        <w:t xml:space="preserve"> –</w:t>
      </w:r>
      <w:r w:rsidR="00F83CB9">
        <w:rPr>
          <w:rFonts w:ascii="Times New Roman" w:hAnsi="Times New Roman" w:cs="Times New Roman"/>
          <w:sz w:val="28"/>
          <w:szCs w:val="28"/>
        </w:rPr>
        <w:t xml:space="preserve"> </w:t>
      </w:r>
      <w:r w:rsidR="00FB57E8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="00F83CB9">
        <w:rPr>
          <w:rFonts w:ascii="Times New Roman" w:hAnsi="Times New Roman" w:cs="Times New Roman"/>
          <w:sz w:val="28"/>
          <w:szCs w:val="28"/>
        </w:rPr>
        <w:t>думаешь, что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F83CB9">
        <w:rPr>
          <w:rFonts w:ascii="Times New Roman" w:hAnsi="Times New Roman" w:cs="Times New Roman"/>
          <w:sz w:val="28"/>
          <w:szCs w:val="28"/>
        </w:rPr>
        <w:t xml:space="preserve"> Боже мой, это же ни на что не похоже, и другие тоже говорят: «Что за бред! Это же ни на что не похоже!» </w:t>
      </w:r>
      <w:r w:rsidR="00FB57E8">
        <w:rPr>
          <w:rFonts w:ascii="Times New Roman" w:hAnsi="Times New Roman" w:cs="Times New Roman"/>
          <w:sz w:val="28"/>
          <w:szCs w:val="28"/>
        </w:rPr>
        <w:t xml:space="preserve">Но если это на самом деле так, </w:t>
      </w:r>
      <w:r w:rsidR="00396E24">
        <w:rPr>
          <w:rFonts w:ascii="Times New Roman" w:hAnsi="Times New Roman" w:cs="Times New Roman"/>
          <w:sz w:val="28"/>
          <w:szCs w:val="28"/>
        </w:rPr>
        <w:t xml:space="preserve">это </w:t>
      </w:r>
      <w:r w:rsidR="00F83CB9">
        <w:rPr>
          <w:rFonts w:ascii="Times New Roman" w:hAnsi="Times New Roman" w:cs="Times New Roman"/>
          <w:sz w:val="28"/>
          <w:szCs w:val="28"/>
        </w:rPr>
        <w:t>и есть определение искусства</w:t>
      </w:r>
      <w:r w:rsidR="00396E24">
        <w:rPr>
          <w:rFonts w:ascii="Times New Roman" w:hAnsi="Times New Roman" w:cs="Times New Roman"/>
          <w:sz w:val="28"/>
          <w:szCs w:val="28"/>
        </w:rPr>
        <w:t>:</w:t>
      </w:r>
      <w:r w:rsidR="00F83CB9">
        <w:rPr>
          <w:rFonts w:ascii="Times New Roman" w:hAnsi="Times New Roman" w:cs="Times New Roman"/>
          <w:sz w:val="28"/>
          <w:szCs w:val="28"/>
        </w:rPr>
        <w:t xml:space="preserve"> ни на что не похоже. </w:t>
      </w:r>
      <w:r w:rsidR="00396E24">
        <w:rPr>
          <w:rFonts w:ascii="Times New Roman" w:hAnsi="Times New Roman" w:cs="Times New Roman"/>
          <w:sz w:val="28"/>
          <w:szCs w:val="28"/>
        </w:rPr>
        <w:t xml:space="preserve">Что-то совершенно другое! </w:t>
      </w:r>
      <w:r w:rsidR="006C3917" w:rsidRPr="00931250">
        <w:rPr>
          <w:rFonts w:ascii="Times New Roman" w:hAnsi="Times New Roman" w:cs="Times New Roman"/>
          <w:sz w:val="28"/>
          <w:szCs w:val="28"/>
        </w:rPr>
        <w:t xml:space="preserve">Но это </w:t>
      </w:r>
      <w:r w:rsidR="00396E24">
        <w:rPr>
          <w:rFonts w:ascii="Times New Roman" w:hAnsi="Times New Roman" w:cs="Times New Roman"/>
          <w:sz w:val="28"/>
          <w:szCs w:val="28"/>
        </w:rPr>
        <w:t>очень сложно,</w:t>
      </w:r>
      <w:r w:rsidR="006C3917" w:rsidRPr="00931250">
        <w:rPr>
          <w:rFonts w:ascii="Times New Roman" w:hAnsi="Times New Roman" w:cs="Times New Roman"/>
          <w:sz w:val="28"/>
          <w:szCs w:val="28"/>
        </w:rPr>
        <w:t xml:space="preserve"> практически невозможно.</w:t>
      </w:r>
      <w:r w:rsidR="00D96B49">
        <w:rPr>
          <w:rFonts w:ascii="Times New Roman" w:hAnsi="Times New Roman" w:cs="Times New Roman"/>
          <w:sz w:val="28"/>
          <w:szCs w:val="28"/>
        </w:rPr>
        <w:t xml:space="preserve"> </w:t>
      </w:r>
      <w:r w:rsidR="00396E24">
        <w:rPr>
          <w:rFonts w:ascii="Times New Roman" w:hAnsi="Times New Roman" w:cs="Times New Roman"/>
          <w:sz w:val="28"/>
          <w:szCs w:val="28"/>
        </w:rPr>
        <w:t>Потому что</w:t>
      </w:r>
      <w:r w:rsidR="00D96B49">
        <w:rPr>
          <w:rFonts w:ascii="Times New Roman" w:hAnsi="Times New Roman" w:cs="Times New Roman"/>
          <w:sz w:val="28"/>
          <w:szCs w:val="28"/>
        </w:rPr>
        <w:t xml:space="preserve"> у тебя как у художника тоже есть родители – обязательно!</w:t>
      </w:r>
      <w:r w:rsidR="00396E24">
        <w:rPr>
          <w:rFonts w:ascii="Times New Roman" w:hAnsi="Times New Roman" w:cs="Times New Roman"/>
          <w:sz w:val="28"/>
          <w:szCs w:val="28"/>
        </w:rPr>
        <w:t xml:space="preserve"> </w:t>
      </w:r>
      <w:r w:rsidR="00D96B49">
        <w:rPr>
          <w:rFonts w:ascii="Times New Roman" w:hAnsi="Times New Roman" w:cs="Times New Roman"/>
          <w:sz w:val="28"/>
          <w:szCs w:val="28"/>
        </w:rPr>
        <w:t xml:space="preserve">Вот Афина появилась из головы – но все равно </w:t>
      </w:r>
      <w:r w:rsidR="00922BB1">
        <w:rPr>
          <w:rFonts w:ascii="Times New Roman" w:hAnsi="Times New Roman" w:cs="Times New Roman"/>
          <w:sz w:val="28"/>
          <w:szCs w:val="28"/>
        </w:rPr>
        <w:t xml:space="preserve">в Афине </w:t>
      </w:r>
      <w:r w:rsidR="00D96B49">
        <w:rPr>
          <w:rFonts w:ascii="Times New Roman" w:hAnsi="Times New Roman" w:cs="Times New Roman"/>
          <w:sz w:val="28"/>
          <w:szCs w:val="28"/>
        </w:rPr>
        <w:t>от Зевса</w:t>
      </w:r>
      <w:r w:rsidR="00922BB1">
        <w:rPr>
          <w:rFonts w:ascii="Times New Roman" w:hAnsi="Times New Roman" w:cs="Times New Roman"/>
          <w:sz w:val="28"/>
          <w:szCs w:val="28"/>
        </w:rPr>
        <w:t xml:space="preserve"> что-то есть</w:t>
      </w:r>
      <w:r w:rsidR="00D96B49">
        <w:rPr>
          <w:rFonts w:ascii="Times New Roman" w:hAnsi="Times New Roman" w:cs="Times New Roman"/>
          <w:sz w:val="28"/>
          <w:szCs w:val="28"/>
        </w:rPr>
        <w:t xml:space="preserve">, хоть </w:t>
      </w:r>
      <w:r w:rsidR="00922BB1">
        <w:rPr>
          <w:rFonts w:ascii="Times New Roman" w:hAnsi="Times New Roman" w:cs="Times New Roman"/>
          <w:sz w:val="28"/>
          <w:szCs w:val="28"/>
        </w:rPr>
        <w:t xml:space="preserve">она </w:t>
      </w:r>
      <w:r w:rsidR="00D96B49">
        <w:rPr>
          <w:rFonts w:ascii="Times New Roman" w:hAnsi="Times New Roman" w:cs="Times New Roman"/>
          <w:sz w:val="28"/>
          <w:szCs w:val="28"/>
        </w:rPr>
        <w:t xml:space="preserve">и появилась уже готовая. А художник всегда везет за собой груз </w:t>
      </w:r>
      <w:r w:rsidR="00922BB1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D96B49">
        <w:rPr>
          <w:rFonts w:ascii="Times New Roman" w:hAnsi="Times New Roman" w:cs="Times New Roman"/>
          <w:sz w:val="28"/>
          <w:szCs w:val="28"/>
        </w:rPr>
        <w:t>прошлого</w:t>
      </w:r>
      <w:r w:rsidR="00922BB1">
        <w:rPr>
          <w:rFonts w:ascii="Times New Roman" w:hAnsi="Times New Roman" w:cs="Times New Roman"/>
          <w:sz w:val="28"/>
          <w:szCs w:val="28"/>
        </w:rPr>
        <w:t>,</w:t>
      </w:r>
      <w:r w:rsidR="00922BB1" w:rsidRPr="00922BB1">
        <w:rPr>
          <w:rFonts w:ascii="Times New Roman" w:hAnsi="Times New Roman" w:cs="Times New Roman"/>
          <w:sz w:val="28"/>
          <w:szCs w:val="28"/>
        </w:rPr>
        <w:t xml:space="preserve"> </w:t>
      </w:r>
      <w:r w:rsidR="00922BB1">
        <w:rPr>
          <w:rFonts w:ascii="Times New Roman" w:hAnsi="Times New Roman" w:cs="Times New Roman"/>
          <w:sz w:val="28"/>
          <w:szCs w:val="28"/>
        </w:rPr>
        <w:t xml:space="preserve">своего и не своего. Поэтому очень сложно </w:t>
      </w:r>
      <w:r w:rsidR="00A4632A">
        <w:rPr>
          <w:rFonts w:ascii="Times New Roman" w:hAnsi="Times New Roman" w:cs="Times New Roman"/>
          <w:sz w:val="28"/>
          <w:szCs w:val="28"/>
        </w:rPr>
        <w:t xml:space="preserve">это </w:t>
      </w:r>
      <w:r w:rsidR="00922BB1">
        <w:rPr>
          <w:rFonts w:ascii="Times New Roman" w:hAnsi="Times New Roman" w:cs="Times New Roman"/>
          <w:sz w:val="28"/>
          <w:szCs w:val="28"/>
        </w:rPr>
        <w:t>сделать</w:t>
      </w:r>
      <w:r w:rsidR="00A4632A">
        <w:rPr>
          <w:rFonts w:ascii="Times New Roman" w:hAnsi="Times New Roman" w:cs="Times New Roman"/>
          <w:sz w:val="28"/>
          <w:szCs w:val="28"/>
        </w:rPr>
        <w:t>,</w:t>
      </w:r>
      <w:r w:rsidR="00922BB1">
        <w:rPr>
          <w:rFonts w:ascii="Times New Roman" w:hAnsi="Times New Roman" w:cs="Times New Roman"/>
          <w:sz w:val="28"/>
          <w:szCs w:val="28"/>
        </w:rPr>
        <w:t xml:space="preserve"> и больше того</w:t>
      </w:r>
      <w:r w:rsidR="00A4632A">
        <w:rPr>
          <w:rFonts w:ascii="Times New Roman" w:hAnsi="Times New Roman" w:cs="Times New Roman"/>
          <w:sz w:val="28"/>
          <w:szCs w:val="28"/>
        </w:rPr>
        <w:t xml:space="preserve">: научиться, </w:t>
      </w:r>
      <w:r w:rsidR="00453768">
        <w:rPr>
          <w:rFonts w:ascii="Times New Roman" w:hAnsi="Times New Roman" w:cs="Times New Roman"/>
          <w:sz w:val="28"/>
          <w:szCs w:val="28"/>
        </w:rPr>
        <w:t xml:space="preserve">вот </w:t>
      </w:r>
      <w:r w:rsidR="00A4632A">
        <w:rPr>
          <w:rFonts w:ascii="Times New Roman" w:hAnsi="Times New Roman" w:cs="Times New Roman"/>
          <w:sz w:val="28"/>
          <w:szCs w:val="28"/>
        </w:rPr>
        <w:t>когда ты сделал</w:t>
      </w:r>
      <w:r w:rsidR="00453768" w:rsidRPr="00453768">
        <w:rPr>
          <w:rFonts w:ascii="Times New Roman" w:hAnsi="Times New Roman" w:cs="Times New Roman"/>
          <w:sz w:val="28"/>
          <w:szCs w:val="28"/>
        </w:rPr>
        <w:t xml:space="preserve"> </w:t>
      </w:r>
      <w:r w:rsidR="00453768">
        <w:rPr>
          <w:rFonts w:ascii="Times New Roman" w:hAnsi="Times New Roman" w:cs="Times New Roman"/>
          <w:sz w:val="28"/>
          <w:szCs w:val="28"/>
        </w:rPr>
        <w:t xml:space="preserve">это </w:t>
      </w:r>
      <w:r w:rsidR="00453768" w:rsidRPr="0038230A">
        <w:rPr>
          <w:rFonts w:ascii="Times New Roman" w:hAnsi="Times New Roman" w:cs="Times New Roman"/>
          <w:sz w:val="28"/>
          <w:szCs w:val="28"/>
          <w:highlight w:val="yellow"/>
        </w:rPr>
        <w:t>г…но</w:t>
      </w:r>
      <w:r w:rsidR="00453768">
        <w:rPr>
          <w:rFonts w:ascii="Times New Roman" w:hAnsi="Times New Roman" w:cs="Times New Roman"/>
          <w:sz w:val="28"/>
          <w:szCs w:val="28"/>
        </w:rPr>
        <w:t>, которое</w:t>
      </w:r>
      <w:r w:rsidR="00A4632A">
        <w:rPr>
          <w:rFonts w:ascii="Times New Roman" w:hAnsi="Times New Roman" w:cs="Times New Roman"/>
          <w:sz w:val="28"/>
          <w:szCs w:val="28"/>
        </w:rPr>
        <w:t xml:space="preserve"> ни на что не похоже,</w:t>
      </w:r>
      <w:r w:rsidR="0009192B">
        <w:rPr>
          <w:rFonts w:ascii="Times New Roman" w:hAnsi="Times New Roman" w:cs="Times New Roman"/>
          <w:sz w:val="28"/>
          <w:szCs w:val="28"/>
        </w:rPr>
        <w:t xml:space="preserve"> </w:t>
      </w:r>
      <w:r w:rsidR="0038230A">
        <w:rPr>
          <w:rFonts w:ascii="Times New Roman" w:hAnsi="Times New Roman" w:cs="Times New Roman"/>
          <w:sz w:val="28"/>
          <w:szCs w:val="28"/>
        </w:rPr>
        <w:t>–</w:t>
      </w:r>
      <w:r w:rsidR="00453768">
        <w:rPr>
          <w:rFonts w:ascii="Times New Roman" w:hAnsi="Times New Roman" w:cs="Times New Roman"/>
          <w:sz w:val="28"/>
          <w:szCs w:val="28"/>
        </w:rPr>
        <w:t xml:space="preserve"> </w:t>
      </w:r>
      <w:r w:rsidR="0009192B">
        <w:rPr>
          <w:rFonts w:ascii="Times New Roman" w:hAnsi="Times New Roman" w:cs="Times New Roman"/>
          <w:sz w:val="28"/>
          <w:szCs w:val="28"/>
        </w:rPr>
        <w:t xml:space="preserve">не переделывать, не доделывать. Потому что ты быстро доделываешь, чтобы на что-то стало похоже. </w:t>
      </w:r>
      <w:r w:rsidR="00FE022D">
        <w:rPr>
          <w:rFonts w:ascii="Times New Roman" w:hAnsi="Times New Roman" w:cs="Times New Roman"/>
          <w:sz w:val="28"/>
          <w:szCs w:val="28"/>
        </w:rPr>
        <w:t>Ой, н</w:t>
      </w:r>
      <w:r w:rsidR="0009192B">
        <w:rPr>
          <w:rFonts w:ascii="Times New Roman" w:hAnsi="Times New Roman" w:cs="Times New Roman"/>
          <w:sz w:val="28"/>
          <w:szCs w:val="28"/>
        </w:rPr>
        <w:t xml:space="preserve">у, слава Богу, </w:t>
      </w:r>
      <w:r w:rsidR="0009192B">
        <w:rPr>
          <w:rFonts w:ascii="Times New Roman" w:hAnsi="Times New Roman" w:cs="Times New Roman"/>
          <w:sz w:val="28"/>
          <w:szCs w:val="28"/>
        </w:rPr>
        <w:lastRenderedPageBreak/>
        <w:t xml:space="preserve">на что-то </w:t>
      </w:r>
      <w:r w:rsidR="00FE022D">
        <w:rPr>
          <w:rFonts w:ascii="Times New Roman" w:hAnsi="Times New Roman" w:cs="Times New Roman"/>
          <w:sz w:val="28"/>
          <w:szCs w:val="28"/>
        </w:rPr>
        <w:t xml:space="preserve">уже </w:t>
      </w:r>
      <w:r w:rsidR="0009192B">
        <w:rPr>
          <w:rFonts w:ascii="Times New Roman" w:hAnsi="Times New Roman" w:cs="Times New Roman"/>
          <w:sz w:val="28"/>
          <w:szCs w:val="28"/>
        </w:rPr>
        <w:t>стало похоже</w:t>
      </w:r>
      <w:r w:rsidR="00FE022D">
        <w:rPr>
          <w:rFonts w:ascii="Times New Roman" w:hAnsi="Times New Roman" w:cs="Times New Roman"/>
          <w:sz w:val="28"/>
          <w:szCs w:val="28"/>
        </w:rPr>
        <w:t>, как хорошо! Это я всегда объяснял, что картина у тебя вот здесь, в мозжечке где-то</w:t>
      </w:r>
      <w:r w:rsidR="00453768">
        <w:rPr>
          <w:rFonts w:ascii="Times New Roman" w:hAnsi="Times New Roman" w:cs="Times New Roman"/>
          <w:sz w:val="28"/>
          <w:szCs w:val="28"/>
        </w:rPr>
        <w:t>:</w:t>
      </w:r>
      <w:r w:rsidR="00FE022D">
        <w:rPr>
          <w:rFonts w:ascii="Times New Roman" w:hAnsi="Times New Roman" w:cs="Times New Roman"/>
          <w:sz w:val="28"/>
          <w:szCs w:val="28"/>
        </w:rPr>
        <w:t xml:space="preserve"> чужая картина. Которую т</w:t>
      </w:r>
      <w:r w:rsidR="00D84CB4">
        <w:rPr>
          <w:rFonts w:ascii="Times New Roman" w:hAnsi="Times New Roman" w:cs="Times New Roman"/>
          <w:sz w:val="28"/>
          <w:szCs w:val="28"/>
        </w:rPr>
        <w:t>ы делаешь, даже не задумываясь</w:t>
      </w:r>
      <w:r w:rsidR="00D11ED3">
        <w:rPr>
          <w:rFonts w:ascii="Times New Roman" w:hAnsi="Times New Roman" w:cs="Times New Roman"/>
          <w:sz w:val="28"/>
          <w:szCs w:val="28"/>
        </w:rPr>
        <w:t>. В</w:t>
      </w:r>
      <w:r w:rsidR="00D84CB4">
        <w:rPr>
          <w:rFonts w:ascii="Times New Roman" w:hAnsi="Times New Roman" w:cs="Times New Roman"/>
          <w:sz w:val="28"/>
          <w:szCs w:val="28"/>
        </w:rPr>
        <w:t>от ты делаешь шедевр сразу – и э</w:t>
      </w:r>
      <w:r w:rsidR="00442403">
        <w:rPr>
          <w:rFonts w:ascii="Times New Roman" w:hAnsi="Times New Roman" w:cs="Times New Roman"/>
          <w:sz w:val="28"/>
          <w:szCs w:val="28"/>
        </w:rPr>
        <w:t>то значит, что ты делаешь чужую картину.</w:t>
      </w:r>
      <w:r w:rsidR="00D84CB4">
        <w:rPr>
          <w:rFonts w:ascii="Times New Roman" w:hAnsi="Times New Roman" w:cs="Times New Roman"/>
          <w:sz w:val="28"/>
          <w:szCs w:val="28"/>
        </w:rPr>
        <w:t xml:space="preserve"> Это, как говорится, к гадалке не ходи. Потому что она сидит у тебя где-то вот здесь, и ты ее делаешь.</w:t>
      </w:r>
    </w:p>
    <w:p w:rsidR="00F83CB9" w:rsidRDefault="0093291C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004FE" w:rsidRPr="00931250">
        <w:rPr>
          <w:rFonts w:ascii="Times New Roman" w:hAnsi="Times New Roman" w:cs="Times New Roman"/>
          <w:sz w:val="28"/>
          <w:szCs w:val="28"/>
        </w:rPr>
        <w:t xml:space="preserve">А вот </w:t>
      </w:r>
      <w:r w:rsidR="00F83CB9">
        <w:rPr>
          <w:rFonts w:ascii="Times New Roman" w:hAnsi="Times New Roman" w:cs="Times New Roman"/>
          <w:sz w:val="28"/>
          <w:szCs w:val="28"/>
        </w:rPr>
        <w:t>«</w:t>
      </w:r>
      <w:r w:rsidR="004004FE" w:rsidRPr="00931250">
        <w:rPr>
          <w:rFonts w:ascii="Times New Roman" w:hAnsi="Times New Roman" w:cs="Times New Roman"/>
          <w:sz w:val="28"/>
          <w:szCs w:val="28"/>
        </w:rPr>
        <w:t>плохую</w:t>
      </w:r>
      <w:r w:rsidR="00F83CB9">
        <w:rPr>
          <w:rFonts w:ascii="Times New Roman" w:hAnsi="Times New Roman" w:cs="Times New Roman"/>
          <w:sz w:val="28"/>
          <w:szCs w:val="28"/>
        </w:rPr>
        <w:t>»</w:t>
      </w:r>
      <w:r w:rsidR="004004FE" w:rsidRPr="00931250">
        <w:rPr>
          <w:rFonts w:ascii="Times New Roman" w:hAnsi="Times New Roman" w:cs="Times New Roman"/>
          <w:sz w:val="28"/>
          <w:szCs w:val="28"/>
        </w:rPr>
        <w:t xml:space="preserve"> картину очень сложно сделать, п</w:t>
      </w:r>
      <w:r w:rsidR="00D84CB4">
        <w:rPr>
          <w:rFonts w:ascii="Times New Roman" w:hAnsi="Times New Roman" w:cs="Times New Roman"/>
          <w:sz w:val="28"/>
          <w:szCs w:val="28"/>
        </w:rPr>
        <w:t>очт</w:t>
      </w:r>
      <w:r w:rsidR="004004FE" w:rsidRPr="00931250">
        <w:rPr>
          <w:rFonts w:ascii="Times New Roman" w:hAnsi="Times New Roman" w:cs="Times New Roman"/>
          <w:sz w:val="28"/>
          <w:szCs w:val="28"/>
        </w:rPr>
        <w:t xml:space="preserve">и невозможно. </w:t>
      </w:r>
      <w:r w:rsidR="00F83CB9">
        <w:rPr>
          <w:rFonts w:ascii="Times New Roman" w:hAnsi="Times New Roman" w:cs="Times New Roman"/>
          <w:sz w:val="28"/>
          <w:szCs w:val="28"/>
        </w:rPr>
        <w:t>Как Лу</w:t>
      </w:r>
      <w:r w:rsidR="00C04701">
        <w:rPr>
          <w:rFonts w:ascii="Times New Roman" w:hAnsi="Times New Roman" w:cs="Times New Roman"/>
          <w:sz w:val="28"/>
          <w:szCs w:val="28"/>
        </w:rPr>
        <w:t>к</w:t>
      </w:r>
      <w:r w:rsidR="00F83CB9">
        <w:rPr>
          <w:rFonts w:ascii="Times New Roman" w:hAnsi="Times New Roman" w:cs="Times New Roman"/>
          <w:sz w:val="28"/>
          <w:szCs w:val="28"/>
        </w:rPr>
        <w:t xml:space="preserve">ка мне говорил: </w:t>
      </w:r>
      <w:r w:rsidR="00F83CB9" w:rsidRPr="00A050F6">
        <w:rPr>
          <w:rFonts w:ascii="Times New Roman" w:hAnsi="Times New Roman" w:cs="Times New Roman"/>
          <w:i/>
          <w:sz w:val="28"/>
          <w:szCs w:val="28"/>
        </w:rPr>
        <w:t>«Это у тебя «плохая» картина, но не в этом смысле»</w:t>
      </w:r>
      <w:r w:rsidR="00F83CB9">
        <w:rPr>
          <w:rFonts w:ascii="Times New Roman" w:hAnsi="Times New Roman" w:cs="Times New Roman"/>
          <w:sz w:val="28"/>
          <w:szCs w:val="28"/>
        </w:rPr>
        <w:t>. (</w:t>
      </w:r>
      <w:r w:rsidR="00F83CB9" w:rsidRPr="00C04701">
        <w:rPr>
          <w:rFonts w:ascii="Times New Roman" w:hAnsi="Times New Roman" w:cs="Times New Roman"/>
          <w:i/>
          <w:sz w:val="28"/>
          <w:szCs w:val="28"/>
        </w:rPr>
        <w:t>смеются</w:t>
      </w:r>
      <w:r w:rsidR="00F83CB9">
        <w:rPr>
          <w:rFonts w:ascii="Times New Roman" w:hAnsi="Times New Roman" w:cs="Times New Roman"/>
          <w:sz w:val="28"/>
          <w:szCs w:val="28"/>
        </w:rPr>
        <w:t>)</w:t>
      </w:r>
    </w:p>
    <w:p w:rsidR="00E07207" w:rsidRDefault="00A479E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02B9C">
        <w:rPr>
          <w:rFonts w:ascii="Times New Roman" w:hAnsi="Times New Roman" w:cs="Times New Roman"/>
          <w:sz w:val="28"/>
          <w:szCs w:val="28"/>
        </w:rPr>
        <w:t>се эти разговоры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B9C">
        <w:rPr>
          <w:rFonts w:ascii="Times New Roman" w:hAnsi="Times New Roman" w:cs="Times New Roman"/>
          <w:sz w:val="28"/>
          <w:szCs w:val="28"/>
        </w:rPr>
        <w:t xml:space="preserve">с Луккой и другими, </w:t>
      </w:r>
      <w:r>
        <w:rPr>
          <w:rFonts w:ascii="Times New Roman" w:hAnsi="Times New Roman" w:cs="Times New Roman"/>
          <w:sz w:val="28"/>
          <w:szCs w:val="28"/>
        </w:rPr>
        <w:t xml:space="preserve">общение </w:t>
      </w:r>
      <w:r w:rsidRPr="00C02B9C">
        <w:rPr>
          <w:rFonts w:ascii="Times New Roman" w:hAnsi="Times New Roman" w:cs="Times New Roman"/>
          <w:sz w:val="28"/>
          <w:szCs w:val="28"/>
        </w:rPr>
        <w:t xml:space="preserve">с тем же Бажановым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004FE" w:rsidRPr="00C02B9C">
        <w:rPr>
          <w:rFonts w:ascii="Times New Roman" w:hAnsi="Times New Roman" w:cs="Times New Roman"/>
          <w:sz w:val="28"/>
          <w:szCs w:val="28"/>
        </w:rPr>
        <w:t>это очень важн</w:t>
      </w:r>
      <w:r w:rsidR="002B6B1F">
        <w:rPr>
          <w:rFonts w:ascii="Times New Roman" w:hAnsi="Times New Roman" w:cs="Times New Roman"/>
          <w:sz w:val="28"/>
          <w:szCs w:val="28"/>
        </w:rPr>
        <w:t>о</w:t>
      </w:r>
      <w:r w:rsidR="004004FE" w:rsidRPr="00C02B9C">
        <w:rPr>
          <w:rFonts w:ascii="Times New Roman" w:hAnsi="Times New Roman" w:cs="Times New Roman"/>
          <w:sz w:val="28"/>
          <w:szCs w:val="28"/>
        </w:rPr>
        <w:t xml:space="preserve"> в строительстве </w:t>
      </w:r>
      <w:r w:rsidR="00D11ED3">
        <w:rPr>
          <w:rFonts w:ascii="Times New Roman" w:hAnsi="Times New Roman" w:cs="Times New Roman"/>
          <w:sz w:val="28"/>
          <w:szCs w:val="28"/>
        </w:rPr>
        <w:t>мен</w:t>
      </w:r>
      <w:r w:rsidR="004004FE" w:rsidRPr="00C02B9C">
        <w:rPr>
          <w:rFonts w:ascii="Times New Roman" w:hAnsi="Times New Roman" w:cs="Times New Roman"/>
          <w:sz w:val="28"/>
          <w:szCs w:val="28"/>
        </w:rPr>
        <w:t>я как художника.</w:t>
      </w:r>
      <w:r w:rsidR="00DD534F" w:rsidRPr="00C02B9C">
        <w:rPr>
          <w:rFonts w:ascii="Times New Roman" w:hAnsi="Times New Roman" w:cs="Times New Roman"/>
          <w:sz w:val="28"/>
          <w:szCs w:val="28"/>
        </w:rPr>
        <w:t xml:space="preserve"> И конечно надо сказать</w:t>
      </w:r>
      <w:r w:rsidR="00E07207" w:rsidRPr="00C02B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в таких случаях говорили, </w:t>
      </w:r>
      <w:r w:rsidRPr="00A050F6">
        <w:rPr>
          <w:rFonts w:ascii="Times New Roman" w:hAnsi="Times New Roman" w:cs="Times New Roman"/>
          <w:i/>
          <w:sz w:val="28"/>
          <w:szCs w:val="28"/>
        </w:rPr>
        <w:t>«спасибо партии и правительству»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07207" w:rsidRPr="00C02B9C">
        <w:rPr>
          <w:rFonts w:ascii="Times New Roman" w:hAnsi="Times New Roman" w:cs="Times New Roman"/>
          <w:sz w:val="28"/>
          <w:szCs w:val="28"/>
        </w:rPr>
        <w:t>что я не умер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E07207" w:rsidRPr="00C02B9C">
        <w:rPr>
          <w:rFonts w:ascii="Times New Roman" w:hAnsi="Times New Roman" w:cs="Times New Roman"/>
          <w:sz w:val="28"/>
          <w:szCs w:val="28"/>
        </w:rPr>
        <w:t xml:space="preserve"> не спился</w:t>
      </w:r>
      <w:r>
        <w:rPr>
          <w:rFonts w:ascii="Times New Roman" w:hAnsi="Times New Roman" w:cs="Times New Roman"/>
          <w:sz w:val="28"/>
          <w:szCs w:val="28"/>
        </w:rPr>
        <w:t>, например, и вообще не умер.</w:t>
      </w:r>
      <w:r w:rsidR="00E07207" w:rsidRPr="00C02B9C">
        <w:rPr>
          <w:rFonts w:ascii="Times New Roman" w:hAnsi="Times New Roman" w:cs="Times New Roman"/>
          <w:sz w:val="28"/>
          <w:szCs w:val="28"/>
        </w:rPr>
        <w:t xml:space="preserve"> </w:t>
      </w:r>
      <w:r w:rsidR="0020200F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DD534F" w:rsidRPr="00C02B9C">
        <w:rPr>
          <w:rFonts w:ascii="Times New Roman" w:hAnsi="Times New Roman" w:cs="Times New Roman"/>
          <w:sz w:val="28"/>
          <w:szCs w:val="28"/>
        </w:rPr>
        <w:t>у меня на руке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 было написано</w:t>
      </w:r>
      <w:r w:rsidR="001F54EB">
        <w:rPr>
          <w:rFonts w:ascii="Times New Roman" w:hAnsi="Times New Roman" w:cs="Times New Roman"/>
          <w:sz w:val="28"/>
          <w:szCs w:val="28"/>
        </w:rPr>
        <w:t>,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20200F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в 45 лет должен умереть. </w:t>
      </w:r>
      <w:r w:rsidR="0020200F">
        <w:rPr>
          <w:rFonts w:ascii="Times New Roman" w:hAnsi="Times New Roman" w:cs="Times New Roman"/>
          <w:sz w:val="28"/>
          <w:szCs w:val="28"/>
        </w:rPr>
        <w:t xml:space="preserve">В 20 лет мне та же </w:t>
      </w:r>
      <w:r w:rsidR="00DD534F" w:rsidRPr="00931250">
        <w:rPr>
          <w:rFonts w:ascii="Times New Roman" w:hAnsi="Times New Roman" w:cs="Times New Roman"/>
          <w:sz w:val="28"/>
          <w:szCs w:val="28"/>
        </w:rPr>
        <w:t>Коже</w:t>
      </w:r>
      <w:r w:rsidR="00C04701">
        <w:rPr>
          <w:rFonts w:ascii="Times New Roman" w:hAnsi="Times New Roman" w:cs="Times New Roman"/>
          <w:sz w:val="28"/>
          <w:szCs w:val="28"/>
        </w:rPr>
        <w:t>н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кова </w:t>
      </w:r>
      <w:r w:rsidR="0047079E" w:rsidRPr="0047079E">
        <w:rPr>
          <w:rFonts w:ascii="Times New Roman" w:hAnsi="Times New Roman" w:cs="Times New Roman"/>
          <w:sz w:val="28"/>
          <w:szCs w:val="28"/>
        </w:rPr>
        <w:t>[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посмотрела </w:t>
      </w:r>
      <w:r w:rsidR="0047079E">
        <w:rPr>
          <w:rFonts w:ascii="Times New Roman" w:hAnsi="Times New Roman" w:cs="Times New Roman"/>
          <w:sz w:val="28"/>
          <w:szCs w:val="28"/>
        </w:rPr>
        <w:t>на руку</w:t>
      </w:r>
      <w:r w:rsidR="0047079E" w:rsidRPr="0047079E">
        <w:rPr>
          <w:rFonts w:ascii="Times New Roman" w:hAnsi="Times New Roman" w:cs="Times New Roman"/>
          <w:sz w:val="28"/>
          <w:szCs w:val="28"/>
        </w:rPr>
        <w:t xml:space="preserve">] 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и </w:t>
      </w:r>
      <w:r w:rsidR="0047079E">
        <w:rPr>
          <w:rFonts w:ascii="Times New Roman" w:hAnsi="Times New Roman" w:cs="Times New Roman"/>
          <w:sz w:val="28"/>
          <w:szCs w:val="28"/>
        </w:rPr>
        <w:t>говорит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 xml:space="preserve">«Так, ну понятно! Умрешь в 40 – 42 года. </w:t>
      </w:r>
      <w:r w:rsidR="0047079E" w:rsidRPr="00A050F6">
        <w:rPr>
          <w:rFonts w:ascii="Times New Roman" w:hAnsi="Times New Roman" w:cs="Times New Roman"/>
          <w:i/>
          <w:sz w:val="28"/>
          <w:szCs w:val="28"/>
        </w:rPr>
        <w:t>У тебя б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>удет две жены</w:t>
      </w:r>
      <w:r w:rsidR="0047079E" w:rsidRPr="00A050F6">
        <w:rPr>
          <w:rFonts w:ascii="Times New Roman" w:hAnsi="Times New Roman" w:cs="Times New Roman"/>
          <w:i/>
          <w:sz w:val="28"/>
          <w:szCs w:val="28"/>
        </w:rPr>
        <w:t>, п</w:t>
      </w:r>
      <w:r w:rsidR="00E07207" w:rsidRPr="00A050F6">
        <w:rPr>
          <w:rFonts w:ascii="Times New Roman" w:hAnsi="Times New Roman" w:cs="Times New Roman"/>
          <w:i/>
          <w:sz w:val="28"/>
          <w:szCs w:val="28"/>
        </w:rPr>
        <w:t>ервая тебя бросит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 xml:space="preserve"> в 40 лет. Жалко, </w:t>
      </w:r>
      <w:r w:rsidR="00C04701" w:rsidRPr="00A050F6">
        <w:rPr>
          <w:rFonts w:ascii="Times New Roman" w:hAnsi="Times New Roman" w:cs="Times New Roman"/>
          <w:i/>
          <w:sz w:val="28"/>
          <w:szCs w:val="28"/>
        </w:rPr>
        <w:t xml:space="preserve">надо 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>дать пожить со второй</w:t>
      </w:r>
      <w:r w:rsidR="0047079E" w:rsidRPr="00A050F6">
        <w:rPr>
          <w:rFonts w:ascii="Times New Roman" w:hAnsi="Times New Roman" w:cs="Times New Roman"/>
          <w:i/>
          <w:sz w:val="28"/>
          <w:szCs w:val="28"/>
        </w:rPr>
        <w:t>-то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 xml:space="preserve"> женой</w:t>
      </w:r>
      <w:r w:rsidR="0047079E" w:rsidRPr="00A050F6">
        <w:rPr>
          <w:rFonts w:ascii="Times New Roman" w:hAnsi="Times New Roman" w:cs="Times New Roman"/>
          <w:i/>
          <w:sz w:val="28"/>
          <w:szCs w:val="28"/>
        </w:rPr>
        <w:t>!</w:t>
      </w:r>
      <w:r w:rsidR="00DD534F" w:rsidRPr="00A050F6">
        <w:rPr>
          <w:rFonts w:ascii="Times New Roman" w:hAnsi="Times New Roman" w:cs="Times New Roman"/>
          <w:i/>
          <w:sz w:val="28"/>
          <w:szCs w:val="28"/>
        </w:rPr>
        <w:t xml:space="preserve"> Ладно, умрешь в 45 лет!»</w:t>
      </w:r>
      <w:r w:rsidR="00DD534F" w:rsidRPr="00931250">
        <w:rPr>
          <w:rFonts w:ascii="Times New Roman" w:hAnsi="Times New Roman" w:cs="Times New Roman"/>
          <w:sz w:val="28"/>
          <w:szCs w:val="28"/>
        </w:rPr>
        <w:t xml:space="preserve"> (</w:t>
      </w:r>
      <w:r w:rsidR="00DD534F" w:rsidRPr="00931250">
        <w:rPr>
          <w:rFonts w:ascii="Times New Roman" w:hAnsi="Times New Roman" w:cs="Times New Roman"/>
          <w:i/>
          <w:sz w:val="28"/>
          <w:szCs w:val="28"/>
        </w:rPr>
        <w:t>сме</w:t>
      </w:r>
      <w:r w:rsidR="00E07207">
        <w:rPr>
          <w:rFonts w:ascii="Times New Roman" w:hAnsi="Times New Roman" w:cs="Times New Roman"/>
          <w:i/>
          <w:sz w:val="28"/>
          <w:szCs w:val="28"/>
        </w:rPr>
        <w:t>ется</w:t>
      </w:r>
      <w:r w:rsidR="00DD534F" w:rsidRPr="00931250">
        <w:rPr>
          <w:rFonts w:ascii="Times New Roman" w:hAnsi="Times New Roman" w:cs="Times New Roman"/>
          <w:sz w:val="28"/>
          <w:szCs w:val="28"/>
        </w:rPr>
        <w:t>)</w:t>
      </w:r>
      <w:r w:rsidR="00C04701">
        <w:rPr>
          <w:rFonts w:ascii="Times New Roman" w:hAnsi="Times New Roman" w:cs="Times New Roman"/>
          <w:sz w:val="28"/>
          <w:szCs w:val="28"/>
        </w:rPr>
        <w:t>.</w:t>
      </w:r>
      <w:r w:rsidR="00E07207">
        <w:rPr>
          <w:rFonts w:ascii="Times New Roman" w:hAnsi="Times New Roman" w:cs="Times New Roman"/>
          <w:sz w:val="28"/>
          <w:szCs w:val="28"/>
        </w:rPr>
        <w:t xml:space="preserve"> Дала мне пять лет </w:t>
      </w:r>
      <w:r w:rsidR="00392917">
        <w:rPr>
          <w:rFonts w:ascii="Times New Roman" w:hAnsi="Times New Roman" w:cs="Times New Roman"/>
          <w:sz w:val="28"/>
          <w:szCs w:val="28"/>
        </w:rPr>
        <w:t xml:space="preserve">ещё </w:t>
      </w:r>
      <w:r w:rsidR="00E07207">
        <w:rPr>
          <w:rFonts w:ascii="Times New Roman" w:hAnsi="Times New Roman" w:cs="Times New Roman"/>
          <w:sz w:val="28"/>
          <w:szCs w:val="28"/>
        </w:rPr>
        <w:t>пожить со второй женой.</w:t>
      </w:r>
    </w:p>
    <w:p w:rsidR="00E07207" w:rsidRPr="00CB03B1" w:rsidRDefault="00E07207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92917">
        <w:rPr>
          <w:rFonts w:ascii="Times New Roman" w:hAnsi="Times New Roman" w:cs="Times New Roman"/>
          <w:sz w:val="28"/>
          <w:szCs w:val="28"/>
        </w:rPr>
        <w:t>И в</w:t>
      </w:r>
      <w:r w:rsidR="00392917" w:rsidRPr="00931250">
        <w:rPr>
          <w:rFonts w:ascii="Times New Roman" w:hAnsi="Times New Roman" w:cs="Times New Roman"/>
          <w:sz w:val="28"/>
          <w:szCs w:val="28"/>
        </w:rPr>
        <w:t xml:space="preserve"> 45 лет</w:t>
      </w:r>
      <w:r w:rsidR="00392917">
        <w:rPr>
          <w:rFonts w:ascii="Times New Roman" w:hAnsi="Times New Roman" w:cs="Times New Roman"/>
          <w:sz w:val="28"/>
          <w:szCs w:val="28"/>
        </w:rPr>
        <w:t xml:space="preserve"> меня действительно, </w:t>
      </w:r>
      <w:r>
        <w:rPr>
          <w:rFonts w:ascii="Times New Roman" w:hAnsi="Times New Roman" w:cs="Times New Roman"/>
          <w:sz w:val="28"/>
          <w:szCs w:val="28"/>
        </w:rPr>
        <w:t>что наз</w:t>
      </w:r>
      <w:r w:rsidR="00DE409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вается</w:t>
      </w:r>
      <w:r w:rsidR="001520D5" w:rsidRPr="00931250">
        <w:rPr>
          <w:rFonts w:ascii="Times New Roman" w:hAnsi="Times New Roman" w:cs="Times New Roman"/>
          <w:sz w:val="28"/>
          <w:szCs w:val="28"/>
        </w:rPr>
        <w:t xml:space="preserve">, убили. </w:t>
      </w:r>
      <w:r>
        <w:rPr>
          <w:rFonts w:ascii="Times New Roman" w:hAnsi="Times New Roman" w:cs="Times New Roman"/>
          <w:sz w:val="28"/>
          <w:szCs w:val="28"/>
        </w:rPr>
        <w:t xml:space="preserve">Наташа </w:t>
      </w:r>
      <w:r w:rsidR="00392917" w:rsidRPr="00392917">
        <w:rPr>
          <w:rFonts w:ascii="Times New Roman" w:hAnsi="Times New Roman" w:cs="Times New Roman"/>
          <w:sz w:val="28"/>
          <w:szCs w:val="28"/>
        </w:rPr>
        <w:t>[</w:t>
      </w:r>
      <w:r w:rsidR="00392917">
        <w:rPr>
          <w:rFonts w:ascii="Times New Roman" w:hAnsi="Times New Roman" w:cs="Times New Roman"/>
          <w:sz w:val="28"/>
          <w:szCs w:val="28"/>
        </w:rPr>
        <w:t>жена</w:t>
      </w:r>
      <w:r w:rsidR="00392917" w:rsidRPr="00392917">
        <w:rPr>
          <w:rFonts w:ascii="Times New Roman" w:hAnsi="Times New Roman" w:cs="Times New Roman"/>
          <w:sz w:val="28"/>
          <w:szCs w:val="28"/>
        </w:rPr>
        <w:t>]</w:t>
      </w:r>
      <w:r w:rsidR="0039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31250">
        <w:rPr>
          <w:rFonts w:ascii="Times New Roman" w:hAnsi="Times New Roman" w:cs="Times New Roman"/>
          <w:sz w:val="28"/>
          <w:szCs w:val="28"/>
        </w:rPr>
        <w:t>еня</w:t>
      </w:r>
      <w:r w:rsidR="00392917" w:rsidRPr="00392917">
        <w:rPr>
          <w:rFonts w:ascii="Times New Roman" w:hAnsi="Times New Roman" w:cs="Times New Roman"/>
          <w:sz w:val="28"/>
          <w:szCs w:val="28"/>
        </w:rPr>
        <w:t xml:space="preserve"> </w:t>
      </w:r>
      <w:r w:rsidR="00392917" w:rsidRPr="00931250">
        <w:rPr>
          <w:rFonts w:ascii="Times New Roman" w:hAnsi="Times New Roman" w:cs="Times New Roman"/>
          <w:sz w:val="28"/>
          <w:szCs w:val="28"/>
        </w:rPr>
        <w:t>вытащил</w:t>
      </w:r>
      <w:r w:rsidR="003929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можно сказать, </w:t>
      </w:r>
      <w:r w:rsidRPr="00931250">
        <w:rPr>
          <w:rFonts w:ascii="Times New Roman" w:hAnsi="Times New Roman" w:cs="Times New Roman"/>
          <w:sz w:val="28"/>
          <w:szCs w:val="28"/>
        </w:rPr>
        <w:t xml:space="preserve">с того света, </w:t>
      </w:r>
      <w:r>
        <w:rPr>
          <w:rFonts w:ascii="Times New Roman" w:hAnsi="Times New Roman" w:cs="Times New Roman"/>
          <w:sz w:val="28"/>
          <w:szCs w:val="28"/>
        </w:rPr>
        <w:t>с помощью экстрасенса</w:t>
      </w:r>
      <w:r w:rsidRPr="009312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я остался жить</w:t>
      </w:r>
      <w:r w:rsidR="00CB03B1">
        <w:rPr>
          <w:rFonts w:ascii="Times New Roman" w:hAnsi="Times New Roman" w:cs="Times New Roman"/>
          <w:sz w:val="28"/>
          <w:szCs w:val="28"/>
        </w:rPr>
        <w:t xml:space="preserve">, и конечно, меня это очень </w:t>
      </w:r>
      <w:r w:rsidR="00CB03B1" w:rsidRPr="00CB03B1">
        <w:rPr>
          <w:rFonts w:ascii="Times New Roman" w:hAnsi="Times New Roman" w:cs="Times New Roman"/>
          <w:sz w:val="28"/>
          <w:szCs w:val="28"/>
        </w:rPr>
        <w:t>[</w:t>
      </w:r>
      <w:r w:rsidR="00CB03B1">
        <w:rPr>
          <w:rFonts w:ascii="Times New Roman" w:hAnsi="Times New Roman" w:cs="Times New Roman"/>
          <w:sz w:val="28"/>
          <w:szCs w:val="28"/>
        </w:rPr>
        <w:t>поразило</w:t>
      </w:r>
      <w:r w:rsidR="002B6B1F">
        <w:rPr>
          <w:rFonts w:ascii="Times New Roman" w:hAnsi="Times New Roman" w:cs="Times New Roman"/>
          <w:sz w:val="28"/>
          <w:szCs w:val="28"/>
        </w:rPr>
        <w:t>].</w:t>
      </w:r>
    </w:p>
    <w:p w:rsidR="00E07207" w:rsidRPr="00931250" w:rsidRDefault="0055585A" w:rsidP="00E0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E07207">
        <w:rPr>
          <w:rFonts w:ascii="Times New Roman" w:hAnsi="Times New Roman" w:cs="Times New Roman"/>
          <w:sz w:val="28"/>
          <w:szCs w:val="28"/>
        </w:rPr>
        <w:t>Как убили?</w:t>
      </w:r>
      <w:r w:rsidR="00E07207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FC7" w:rsidRDefault="00E07207" w:rsidP="00E0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Ф.В.:</w:t>
      </w:r>
      <w:r w:rsidRPr="001929DD">
        <w:rPr>
          <w:rFonts w:ascii="Times New Roman" w:hAnsi="Times New Roman" w:cs="Times New Roman"/>
          <w:sz w:val="28"/>
          <w:szCs w:val="28"/>
        </w:rPr>
        <w:t xml:space="preserve"> </w:t>
      </w:r>
      <w:r w:rsidR="001240D5" w:rsidRPr="001929DD">
        <w:rPr>
          <w:rFonts w:ascii="Times New Roman" w:hAnsi="Times New Roman" w:cs="Times New Roman"/>
          <w:sz w:val="28"/>
          <w:szCs w:val="28"/>
        </w:rPr>
        <w:t>Ну</w:t>
      </w:r>
      <w:r w:rsidR="00971E4E">
        <w:rPr>
          <w:rFonts w:ascii="Times New Roman" w:hAnsi="Times New Roman" w:cs="Times New Roman"/>
          <w:sz w:val="28"/>
          <w:szCs w:val="28"/>
        </w:rPr>
        <w:t>,</w:t>
      </w:r>
      <w:r w:rsidR="001240D5" w:rsidRPr="001929DD">
        <w:rPr>
          <w:rFonts w:ascii="Times New Roman" w:hAnsi="Times New Roman" w:cs="Times New Roman"/>
          <w:sz w:val="28"/>
          <w:szCs w:val="28"/>
        </w:rPr>
        <w:t xml:space="preserve"> к</w:t>
      </w:r>
      <w:r w:rsidR="00CB03B1" w:rsidRPr="001929DD">
        <w:rPr>
          <w:rFonts w:ascii="Times New Roman" w:hAnsi="Times New Roman" w:cs="Times New Roman"/>
          <w:sz w:val="28"/>
          <w:szCs w:val="28"/>
        </w:rPr>
        <w:t>ак-как. К</w:t>
      </w:r>
      <w:r w:rsidR="001520D5" w:rsidRPr="001929DD">
        <w:rPr>
          <w:rFonts w:ascii="Times New Roman" w:hAnsi="Times New Roman" w:cs="Times New Roman"/>
          <w:sz w:val="28"/>
          <w:szCs w:val="28"/>
        </w:rPr>
        <w:t xml:space="preserve">астетом по голове. </w:t>
      </w:r>
      <w:r w:rsidR="001929DD">
        <w:rPr>
          <w:rFonts w:ascii="Times New Roman" w:hAnsi="Times New Roman" w:cs="Times New Roman"/>
          <w:sz w:val="28"/>
          <w:szCs w:val="28"/>
        </w:rPr>
        <w:t>Так – ф</w:t>
      </w:r>
      <w:r w:rsidR="00CB03B1" w:rsidRPr="001929DD">
        <w:rPr>
          <w:rFonts w:ascii="Times New Roman" w:hAnsi="Times New Roman" w:cs="Times New Roman"/>
          <w:sz w:val="28"/>
          <w:szCs w:val="28"/>
        </w:rPr>
        <w:t>изически</w:t>
      </w:r>
      <w:r w:rsidR="001240D5" w:rsidRPr="001929DD">
        <w:rPr>
          <w:rFonts w:ascii="Times New Roman" w:hAnsi="Times New Roman" w:cs="Times New Roman"/>
          <w:sz w:val="28"/>
          <w:szCs w:val="28"/>
        </w:rPr>
        <w:t>.</w:t>
      </w:r>
      <w:r w:rsidR="00CB03B1" w:rsidRPr="001929DD">
        <w:rPr>
          <w:rFonts w:ascii="Times New Roman" w:hAnsi="Times New Roman" w:cs="Times New Roman"/>
          <w:sz w:val="28"/>
          <w:szCs w:val="28"/>
        </w:rPr>
        <w:t xml:space="preserve"> </w:t>
      </w:r>
      <w:r w:rsidR="001240D5" w:rsidRPr="001929DD">
        <w:rPr>
          <w:rFonts w:ascii="Times New Roman" w:hAnsi="Times New Roman" w:cs="Times New Roman"/>
          <w:sz w:val="28"/>
          <w:szCs w:val="28"/>
        </w:rPr>
        <w:t>Н</w:t>
      </w:r>
      <w:r w:rsidR="00CB03B1" w:rsidRPr="001929DD">
        <w:rPr>
          <w:rFonts w:ascii="Times New Roman" w:hAnsi="Times New Roman" w:cs="Times New Roman"/>
          <w:sz w:val="28"/>
          <w:szCs w:val="28"/>
        </w:rPr>
        <w:t xml:space="preserve">атурально. </w:t>
      </w:r>
      <w:r w:rsidR="001929DD">
        <w:rPr>
          <w:rFonts w:ascii="Times New Roman" w:hAnsi="Times New Roman" w:cs="Times New Roman"/>
          <w:sz w:val="28"/>
          <w:szCs w:val="28"/>
        </w:rPr>
        <w:t>Но, конечно,</w:t>
      </w:r>
      <w:r w:rsidRPr="001929DD">
        <w:rPr>
          <w:rFonts w:ascii="Times New Roman" w:hAnsi="Times New Roman" w:cs="Times New Roman"/>
          <w:sz w:val="28"/>
          <w:szCs w:val="28"/>
        </w:rPr>
        <w:t xml:space="preserve"> </w:t>
      </w:r>
      <w:r w:rsidR="001929DD">
        <w:rPr>
          <w:rFonts w:ascii="Times New Roman" w:hAnsi="Times New Roman" w:cs="Times New Roman"/>
          <w:sz w:val="28"/>
          <w:szCs w:val="28"/>
        </w:rPr>
        <w:t xml:space="preserve">я </w:t>
      </w:r>
      <w:r w:rsidRPr="001929DD">
        <w:rPr>
          <w:rFonts w:ascii="Times New Roman" w:hAnsi="Times New Roman" w:cs="Times New Roman"/>
          <w:sz w:val="28"/>
          <w:szCs w:val="28"/>
        </w:rPr>
        <w:t xml:space="preserve">не </w:t>
      </w:r>
      <w:r w:rsidR="001929DD">
        <w:rPr>
          <w:rFonts w:ascii="Times New Roman" w:hAnsi="Times New Roman" w:cs="Times New Roman"/>
          <w:sz w:val="28"/>
          <w:szCs w:val="28"/>
        </w:rPr>
        <w:t>то чтобы</w:t>
      </w:r>
      <w:r w:rsidRPr="001929DD">
        <w:rPr>
          <w:rFonts w:ascii="Times New Roman" w:hAnsi="Times New Roman" w:cs="Times New Roman"/>
          <w:sz w:val="28"/>
          <w:szCs w:val="28"/>
        </w:rPr>
        <w:t xml:space="preserve"> умер, </w:t>
      </w:r>
      <w:r w:rsidR="001240D5" w:rsidRPr="001929DD">
        <w:rPr>
          <w:rFonts w:ascii="Times New Roman" w:hAnsi="Times New Roman" w:cs="Times New Roman"/>
          <w:sz w:val="28"/>
          <w:szCs w:val="28"/>
        </w:rPr>
        <w:t>естественно</w:t>
      </w:r>
      <w:r w:rsidR="001929DD">
        <w:rPr>
          <w:rFonts w:ascii="Times New Roman" w:hAnsi="Times New Roman" w:cs="Times New Roman"/>
          <w:sz w:val="28"/>
          <w:szCs w:val="28"/>
        </w:rPr>
        <w:t xml:space="preserve"> –</w:t>
      </w:r>
      <w:r w:rsidRPr="001929DD">
        <w:rPr>
          <w:rFonts w:ascii="Times New Roman" w:hAnsi="Times New Roman" w:cs="Times New Roman"/>
          <w:sz w:val="28"/>
          <w:szCs w:val="28"/>
        </w:rPr>
        <w:t xml:space="preserve"> я</w:t>
      </w:r>
      <w:r w:rsidR="001520D5" w:rsidRPr="001929DD">
        <w:rPr>
          <w:rFonts w:ascii="Times New Roman" w:hAnsi="Times New Roman" w:cs="Times New Roman"/>
          <w:sz w:val="28"/>
          <w:szCs w:val="28"/>
        </w:rPr>
        <w:t xml:space="preserve"> лежал в больнице</w:t>
      </w:r>
      <w:r w:rsidR="00D33AA5" w:rsidRPr="001929DD">
        <w:rPr>
          <w:rFonts w:ascii="Times New Roman" w:hAnsi="Times New Roman" w:cs="Times New Roman"/>
          <w:sz w:val="28"/>
          <w:szCs w:val="28"/>
        </w:rPr>
        <w:t xml:space="preserve">. </w:t>
      </w:r>
      <w:r w:rsidR="001929DD">
        <w:rPr>
          <w:rFonts w:ascii="Times New Roman" w:hAnsi="Times New Roman" w:cs="Times New Roman"/>
          <w:sz w:val="28"/>
          <w:szCs w:val="28"/>
        </w:rPr>
        <w:t>Мне дали по мозгам</w:t>
      </w:r>
      <w:r w:rsidR="00762CB1">
        <w:rPr>
          <w:rFonts w:ascii="Times New Roman" w:hAnsi="Times New Roman" w:cs="Times New Roman"/>
          <w:sz w:val="28"/>
          <w:szCs w:val="28"/>
        </w:rPr>
        <w:t>,</w:t>
      </w:r>
      <w:r w:rsidR="001929DD">
        <w:rPr>
          <w:rFonts w:ascii="Times New Roman" w:hAnsi="Times New Roman" w:cs="Times New Roman"/>
          <w:sz w:val="28"/>
          <w:szCs w:val="28"/>
        </w:rPr>
        <w:t xml:space="preserve"> и в</w:t>
      </w:r>
      <w:r w:rsidRPr="001929DD">
        <w:rPr>
          <w:rFonts w:ascii="Times New Roman" w:hAnsi="Times New Roman" w:cs="Times New Roman"/>
          <w:sz w:val="28"/>
          <w:szCs w:val="28"/>
        </w:rPr>
        <w:t>рачи потом объяснили</w:t>
      </w:r>
      <w:r w:rsidR="00762CB1">
        <w:rPr>
          <w:rFonts w:ascii="Times New Roman" w:hAnsi="Times New Roman" w:cs="Times New Roman"/>
          <w:sz w:val="28"/>
          <w:szCs w:val="28"/>
        </w:rPr>
        <w:t>:</w:t>
      </w:r>
      <w:r w:rsidRPr="001929DD">
        <w:rPr>
          <w:rFonts w:ascii="Times New Roman" w:hAnsi="Times New Roman" w:cs="Times New Roman"/>
          <w:sz w:val="28"/>
          <w:szCs w:val="28"/>
        </w:rPr>
        <w:t xml:space="preserve"> ушиб мозга. </w:t>
      </w:r>
      <w:r w:rsidR="00F0356C" w:rsidRPr="001929DD">
        <w:rPr>
          <w:rFonts w:ascii="Times New Roman" w:hAnsi="Times New Roman" w:cs="Times New Roman"/>
          <w:sz w:val="28"/>
          <w:szCs w:val="28"/>
        </w:rPr>
        <w:t xml:space="preserve">Там произошел кризис, в результате которого я должен был отправиться или </w:t>
      </w:r>
      <w:r w:rsidR="00785FC7" w:rsidRPr="001929DD">
        <w:rPr>
          <w:rFonts w:ascii="Times New Roman" w:hAnsi="Times New Roman" w:cs="Times New Roman"/>
          <w:sz w:val="28"/>
          <w:szCs w:val="28"/>
        </w:rPr>
        <w:t>«</w:t>
      </w:r>
      <w:r w:rsidR="00F0356C" w:rsidRPr="001929DD">
        <w:rPr>
          <w:rFonts w:ascii="Times New Roman" w:hAnsi="Times New Roman" w:cs="Times New Roman"/>
          <w:sz w:val="28"/>
          <w:szCs w:val="28"/>
        </w:rPr>
        <w:t>туда</w:t>
      </w:r>
      <w:r w:rsidR="00785FC7" w:rsidRPr="001929DD">
        <w:rPr>
          <w:rFonts w:ascii="Times New Roman" w:hAnsi="Times New Roman" w:cs="Times New Roman"/>
          <w:sz w:val="28"/>
          <w:szCs w:val="28"/>
        </w:rPr>
        <w:t>»</w:t>
      </w:r>
      <w:r w:rsidR="00F0356C" w:rsidRPr="001929DD">
        <w:rPr>
          <w:rFonts w:ascii="Times New Roman" w:hAnsi="Times New Roman" w:cs="Times New Roman"/>
          <w:sz w:val="28"/>
          <w:szCs w:val="28"/>
        </w:rPr>
        <w:t xml:space="preserve"> или </w:t>
      </w:r>
      <w:r w:rsidR="00785FC7" w:rsidRPr="001929DD">
        <w:rPr>
          <w:rFonts w:ascii="Times New Roman" w:hAnsi="Times New Roman" w:cs="Times New Roman"/>
          <w:sz w:val="28"/>
          <w:szCs w:val="28"/>
        </w:rPr>
        <w:t>«</w:t>
      </w:r>
      <w:r w:rsidR="00F0356C" w:rsidRPr="001929DD">
        <w:rPr>
          <w:rFonts w:ascii="Times New Roman" w:hAnsi="Times New Roman" w:cs="Times New Roman"/>
          <w:sz w:val="28"/>
          <w:szCs w:val="28"/>
        </w:rPr>
        <w:t>сюда</w:t>
      </w:r>
      <w:r w:rsidR="00785FC7" w:rsidRPr="001929DD">
        <w:rPr>
          <w:rFonts w:ascii="Times New Roman" w:hAnsi="Times New Roman" w:cs="Times New Roman"/>
          <w:sz w:val="28"/>
          <w:szCs w:val="28"/>
        </w:rPr>
        <w:t>»</w:t>
      </w:r>
      <w:r w:rsidR="00F0356C" w:rsidRPr="001929DD">
        <w:rPr>
          <w:rFonts w:ascii="Times New Roman" w:hAnsi="Times New Roman" w:cs="Times New Roman"/>
          <w:sz w:val="28"/>
          <w:szCs w:val="28"/>
        </w:rPr>
        <w:t xml:space="preserve">, скорее </w:t>
      </w:r>
      <w:r w:rsidR="00785FC7" w:rsidRPr="001929DD">
        <w:rPr>
          <w:rFonts w:ascii="Times New Roman" w:hAnsi="Times New Roman" w:cs="Times New Roman"/>
          <w:sz w:val="28"/>
          <w:szCs w:val="28"/>
        </w:rPr>
        <w:t>«</w:t>
      </w:r>
      <w:r w:rsidR="00F0356C" w:rsidRPr="001929DD">
        <w:rPr>
          <w:rFonts w:ascii="Times New Roman" w:hAnsi="Times New Roman" w:cs="Times New Roman"/>
          <w:sz w:val="28"/>
          <w:szCs w:val="28"/>
        </w:rPr>
        <w:t>туда</w:t>
      </w:r>
      <w:r w:rsidR="00785FC7" w:rsidRPr="001929DD">
        <w:rPr>
          <w:rFonts w:ascii="Times New Roman" w:hAnsi="Times New Roman" w:cs="Times New Roman"/>
          <w:sz w:val="28"/>
          <w:szCs w:val="28"/>
        </w:rPr>
        <w:t>»</w:t>
      </w:r>
      <w:r w:rsidR="00F0356C" w:rsidRPr="001929DD">
        <w:rPr>
          <w:rFonts w:ascii="Times New Roman" w:hAnsi="Times New Roman" w:cs="Times New Roman"/>
          <w:sz w:val="28"/>
          <w:szCs w:val="28"/>
        </w:rPr>
        <w:t xml:space="preserve">. И вот меня </w:t>
      </w:r>
      <w:r w:rsidR="00762CB1">
        <w:rPr>
          <w:rFonts w:ascii="Times New Roman" w:hAnsi="Times New Roman" w:cs="Times New Roman"/>
          <w:sz w:val="28"/>
          <w:szCs w:val="28"/>
        </w:rPr>
        <w:t>как раз</w:t>
      </w:r>
      <w:r w:rsidR="00785FC7">
        <w:rPr>
          <w:rFonts w:ascii="Times New Roman" w:hAnsi="Times New Roman" w:cs="Times New Roman"/>
          <w:sz w:val="28"/>
          <w:szCs w:val="28"/>
        </w:rPr>
        <w:t xml:space="preserve"> вытащили оттуда</w:t>
      </w:r>
      <w:r w:rsidR="00762CB1">
        <w:rPr>
          <w:rFonts w:ascii="Times New Roman" w:hAnsi="Times New Roman" w:cs="Times New Roman"/>
          <w:sz w:val="28"/>
          <w:szCs w:val="28"/>
        </w:rPr>
        <w:t>. В</w:t>
      </w:r>
      <w:r w:rsidR="00785FC7">
        <w:rPr>
          <w:rFonts w:ascii="Times New Roman" w:hAnsi="Times New Roman" w:cs="Times New Roman"/>
          <w:sz w:val="28"/>
          <w:szCs w:val="28"/>
        </w:rPr>
        <w:t xml:space="preserve"> 45 лет.</w:t>
      </w:r>
      <w:r w:rsidR="00F0356C">
        <w:rPr>
          <w:rFonts w:ascii="Times New Roman" w:hAnsi="Times New Roman" w:cs="Times New Roman"/>
          <w:sz w:val="28"/>
          <w:szCs w:val="28"/>
        </w:rPr>
        <w:t xml:space="preserve"> </w:t>
      </w:r>
      <w:r w:rsidR="00785FC7">
        <w:rPr>
          <w:rFonts w:ascii="Times New Roman" w:hAnsi="Times New Roman" w:cs="Times New Roman"/>
          <w:sz w:val="28"/>
          <w:szCs w:val="28"/>
        </w:rPr>
        <w:t>Поэтому все остальное это был такой подарок судьбы</w:t>
      </w:r>
      <w:r w:rsidR="00940043">
        <w:rPr>
          <w:rFonts w:ascii="Times New Roman" w:hAnsi="Times New Roman" w:cs="Times New Roman"/>
          <w:sz w:val="28"/>
          <w:szCs w:val="28"/>
        </w:rPr>
        <w:t>, или я не знаю, кого</w:t>
      </w:r>
      <w:r w:rsidR="00785FC7">
        <w:rPr>
          <w:rFonts w:ascii="Times New Roman" w:hAnsi="Times New Roman" w:cs="Times New Roman"/>
          <w:sz w:val="28"/>
          <w:szCs w:val="28"/>
        </w:rPr>
        <w:t>, что я здесь. И</w:t>
      </w:r>
      <w:r w:rsidR="00940043">
        <w:rPr>
          <w:rFonts w:ascii="Times New Roman" w:hAnsi="Times New Roman" w:cs="Times New Roman"/>
          <w:sz w:val="28"/>
          <w:szCs w:val="28"/>
        </w:rPr>
        <w:t>, конечно,</w:t>
      </w:r>
      <w:r w:rsidR="00785FC7">
        <w:rPr>
          <w:rFonts w:ascii="Times New Roman" w:hAnsi="Times New Roman" w:cs="Times New Roman"/>
          <w:sz w:val="28"/>
          <w:szCs w:val="28"/>
        </w:rPr>
        <w:t xml:space="preserve"> мне это</w:t>
      </w:r>
      <w:r w:rsidR="00940043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785FC7">
        <w:rPr>
          <w:rFonts w:ascii="Times New Roman" w:hAnsi="Times New Roman" w:cs="Times New Roman"/>
          <w:sz w:val="28"/>
          <w:szCs w:val="28"/>
        </w:rPr>
        <w:t xml:space="preserve"> приятно</w:t>
      </w:r>
      <w:r w:rsidR="00940043">
        <w:rPr>
          <w:rFonts w:ascii="Times New Roman" w:hAnsi="Times New Roman" w:cs="Times New Roman"/>
          <w:sz w:val="28"/>
          <w:szCs w:val="28"/>
        </w:rPr>
        <w:t>.</w:t>
      </w:r>
      <w:r w:rsidR="00785FC7">
        <w:rPr>
          <w:rFonts w:ascii="Times New Roman" w:hAnsi="Times New Roman" w:cs="Times New Roman"/>
          <w:sz w:val="28"/>
          <w:szCs w:val="28"/>
        </w:rPr>
        <w:t xml:space="preserve"> </w:t>
      </w:r>
      <w:r w:rsidR="00940043">
        <w:rPr>
          <w:rFonts w:ascii="Times New Roman" w:hAnsi="Times New Roman" w:cs="Times New Roman"/>
          <w:sz w:val="28"/>
          <w:szCs w:val="28"/>
        </w:rPr>
        <w:t>В</w:t>
      </w:r>
      <w:r w:rsidR="00785FC7">
        <w:rPr>
          <w:rFonts w:ascii="Times New Roman" w:hAnsi="Times New Roman" w:cs="Times New Roman"/>
          <w:sz w:val="28"/>
          <w:szCs w:val="28"/>
        </w:rPr>
        <w:t xml:space="preserve"> том смысле, что я</w:t>
      </w:r>
      <w:r w:rsidR="00D33AA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85FC7">
        <w:rPr>
          <w:rFonts w:ascii="Times New Roman" w:hAnsi="Times New Roman" w:cs="Times New Roman"/>
          <w:sz w:val="28"/>
          <w:szCs w:val="28"/>
        </w:rPr>
        <w:t xml:space="preserve">ещё </w:t>
      </w:r>
      <w:r w:rsidR="00D33AA5" w:rsidRPr="00931250">
        <w:rPr>
          <w:rFonts w:ascii="Times New Roman" w:hAnsi="Times New Roman" w:cs="Times New Roman"/>
          <w:sz w:val="28"/>
          <w:szCs w:val="28"/>
        </w:rPr>
        <w:t xml:space="preserve">многое увидел и </w:t>
      </w:r>
      <w:r w:rsidR="00940043">
        <w:rPr>
          <w:rFonts w:ascii="Times New Roman" w:hAnsi="Times New Roman" w:cs="Times New Roman"/>
          <w:sz w:val="28"/>
          <w:szCs w:val="28"/>
        </w:rPr>
        <w:lastRenderedPageBreak/>
        <w:t xml:space="preserve">даже то, что я </w:t>
      </w:r>
      <w:r w:rsidR="00D33AA5" w:rsidRPr="00931250">
        <w:rPr>
          <w:rFonts w:ascii="Times New Roman" w:hAnsi="Times New Roman" w:cs="Times New Roman"/>
          <w:sz w:val="28"/>
          <w:szCs w:val="28"/>
        </w:rPr>
        <w:t>сделал</w:t>
      </w:r>
      <w:r w:rsidR="00785FC7">
        <w:rPr>
          <w:rFonts w:ascii="Times New Roman" w:hAnsi="Times New Roman" w:cs="Times New Roman"/>
          <w:sz w:val="28"/>
          <w:szCs w:val="28"/>
        </w:rPr>
        <w:t xml:space="preserve"> что-то новое</w:t>
      </w:r>
      <w:r w:rsidR="00940043">
        <w:rPr>
          <w:rFonts w:ascii="Times New Roman" w:hAnsi="Times New Roman" w:cs="Times New Roman"/>
          <w:sz w:val="28"/>
          <w:szCs w:val="28"/>
        </w:rPr>
        <w:t>.</w:t>
      </w:r>
      <w:r w:rsidR="00785FC7">
        <w:rPr>
          <w:rFonts w:ascii="Times New Roman" w:hAnsi="Times New Roman" w:cs="Times New Roman"/>
          <w:sz w:val="28"/>
          <w:szCs w:val="28"/>
        </w:rPr>
        <w:t xml:space="preserve"> </w:t>
      </w:r>
      <w:r w:rsidR="00940043">
        <w:rPr>
          <w:rFonts w:ascii="Times New Roman" w:hAnsi="Times New Roman" w:cs="Times New Roman"/>
          <w:sz w:val="28"/>
          <w:szCs w:val="28"/>
        </w:rPr>
        <w:t xml:space="preserve">Для себя </w:t>
      </w:r>
      <w:r w:rsidR="00785FC7">
        <w:rPr>
          <w:rFonts w:ascii="Times New Roman" w:hAnsi="Times New Roman" w:cs="Times New Roman"/>
          <w:sz w:val="28"/>
          <w:szCs w:val="28"/>
        </w:rPr>
        <w:t>что-то</w:t>
      </w:r>
      <w:r w:rsidR="00940043">
        <w:rPr>
          <w:rFonts w:ascii="Times New Roman" w:hAnsi="Times New Roman" w:cs="Times New Roman"/>
          <w:sz w:val="28"/>
          <w:szCs w:val="28"/>
        </w:rPr>
        <w:t xml:space="preserve"> –</w:t>
      </w:r>
      <w:r w:rsidR="00785FC7">
        <w:rPr>
          <w:rFonts w:ascii="Times New Roman" w:hAnsi="Times New Roman" w:cs="Times New Roman"/>
          <w:sz w:val="28"/>
          <w:szCs w:val="28"/>
        </w:rPr>
        <w:t xml:space="preserve"> </w:t>
      </w:r>
      <w:r w:rsidR="00940043">
        <w:rPr>
          <w:rFonts w:ascii="Times New Roman" w:hAnsi="Times New Roman" w:cs="Times New Roman"/>
          <w:sz w:val="28"/>
          <w:szCs w:val="28"/>
        </w:rPr>
        <w:t>е</w:t>
      </w:r>
      <w:r w:rsidR="00785FC7">
        <w:rPr>
          <w:rFonts w:ascii="Times New Roman" w:hAnsi="Times New Roman" w:cs="Times New Roman"/>
          <w:sz w:val="28"/>
          <w:szCs w:val="28"/>
        </w:rPr>
        <w:t xml:space="preserve">щё. </w:t>
      </w:r>
      <w:r w:rsidR="00940043">
        <w:rPr>
          <w:rFonts w:ascii="Times New Roman" w:hAnsi="Times New Roman" w:cs="Times New Roman"/>
          <w:sz w:val="28"/>
          <w:szCs w:val="28"/>
        </w:rPr>
        <w:t>Так что э</w:t>
      </w:r>
      <w:r w:rsidR="00785FC7">
        <w:rPr>
          <w:rFonts w:ascii="Times New Roman" w:hAnsi="Times New Roman" w:cs="Times New Roman"/>
          <w:sz w:val="28"/>
          <w:szCs w:val="28"/>
        </w:rPr>
        <w:t>тот мотив</w:t>
      </w:r>
      <w:r w:rsidR="00940043">
        <w:rPr>
          <w:rFonts w:ascii="Times New Roman" w:hAnsi="Times New Roman" w:cs="Times New Roman"/>
          <w:sz w:val="28"/>
          <w:szCs w:val="28"/>
        </w:rPr>
        <w:t>, конечно,</w:t>
      </w:r>
      <w:r w:rsidR="00785FC7">
        <w:rPr>
          <w:rFonts w:ascii="Times New Roman" w:hAnsi="Times New Roman" w:cs="Times New Roman"/>
          <w:sz w:val="28"/>
          <w:szCs w:val="28"/>
        </w:rPr>
        <w:t xml:space="preserve"> приятен</w:t>
      </w:r>
      <w:r w:rsidR="008B74F0" w:rsidRPr="008B74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74F0" w:rsidRPr="00785FC7">
        <w:rPr>
          <w:rFonts w:ascii="Times New Roman" w:hAnsi="Times New Roman" w:cs="Times New Roman"/>
          <w:i/>
          <w:sz w:val="28"/>
          <w:szCs w:val="28"/>
        </w:rPr>
        <w:t>(сме</w:t>
      </w:r>
      <w:r w:rsidR="008B74F0">
        <w:rPr>
          <w:rFonts w:ascii="Times New Roman" w:hAnsi="Times New Roman" w:cs="Times New Roman"/>
          <w:i/>
          <w:sz w:val="28"/>
          <w:szCs w:val="28"/>
        </w:rPr>
        <w:t>е</w:t>
      </w:r>
      <w:r w:rsidR="008B74F0" w:rsidRPr="00785FC7">
        <w:rPr>
          <w:rFonts w:ascii="Times New Roman" w:hAnsi="Times New Roman" w:cs="Times New Roman"/>
          <w:i/>
          <w:sz w:val="28"/>
          <w:szCs w:val="28"/>
        </w:rPr>
        <w:t>тся)</w:t>
      </w:r>
    </w:p>
    <w:p w:rsidR="00785FC7" w:rsidRPr="00931250" w:rsidRDefault="0055585A" w:rsidP="00785F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785FC7">
        <w:rPr>
          <w:rFonts w:ascii="Times New Roman" w:hAnsi="Times New Roman" w:cs="Times New Roman"/>
          <w:sz w:val="28"/>
          <w:szCs w:val="28"/>
        </w:rPr>
        <w:t>Не то слово!</w:t>
      </w:r>
      <w:r w:rsidR="00785FC7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0D5" w:rsidRPr="00C8586D" w:rsidRDefault="00785FC7" w:rsidP="00785FC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33AA5" w:rsidRPr="00931250">
        <w:rPr>
          <w:rFonts w:ascii="Times New Roman" w:hAnsi="Times New Roman" w:cs="Times New Roman"/>
          <w:sz w:val="28"/>
          <w:szCs w:val="28"/>
        </w:rPr>
        <w:t xml:space="preserve">Я еще не говорил про </w:t>
      </w:r>
      <w:r>
        <w:rPr>
          <w:rFonts w:ascii="Times New Roman" w:hAnsi="Times New Roman" w:cs="Times New Roman"/>
          <w:sz w:val="28"/>
          <w:szCs w:val="28"/>
        </w:rPr>
        <w:t>ноосферу</w:t>
      </w:r>
      <w:r w:rsidR="008B74F0">
        <w:rPr>
          <w:rFonts w:ascii="Times New Roman" w:hAnsi="Times New Roman" w:cs="Times New Roman"/>
          <w:sz w:val="28"/>
          <w:szCs w:val="28"/>
        </w:rPr>
        <w:t xml:space="preserve"> – ну, </w:t>
      </w:r>
      <w:r w:rsidR="00D33AA5" w:rsidRPr="00931250">
        <w:rPr>
          <w:rFonts w:ascii="Times New Roman" w:hAnsi="Times New Roman" w:cs="Times New Roman"/>
          <w:sz w:val="28"/>
          <w:szCs w:val="28"/>
        </w:rPr>
        <w:t>идеи носятся в воздухе</w:t>
      </w:r>
      <w:r w:rsidR="00D444A3">
        <w:rPr>
          <w:rFonts w:ascii="Times New Roman" w:hAnsi="Times New Roman" w:cs="Times New Roman"/>
          <w:sz w:val="28"/>
          <w:szCs w:val="28"/>
        </w:rPr>
        <w:t>,</w:t>
      </w:r>
      <w:r w:rsidR="00D33AA5" w:rsidRPr="00931250">
        <w:rPr>
          <w:rFonts w:ascii="Times New Roman" w:hAnsi="Times New Roman" w:cs="Times New Roman"/>
          <w:sz w:val="28"/>
          <w:szCs w:val="28"/>
        </w:rPr>
        <w:t xml:space="preserve"> и </w:t>
      </w:r>
      <w:r w:rsidR="00D444A3">
        <w:rPr>
          <w:rFonts w:ascii="Times New Roman" w:hAnsi="Times New Roman" w:cs="Times New Roman"/>
          <w:sz w:val="28"/>
          <w:szCs w:val="28"/>
        </w:rPr>
        <w:t xml:space="preserve">все стихи тоже, просто </w:t>
      </w:r>
      <w:r w:rsidR="00D33AA5" w:rsidRPr="00931250">
        <w:rPr>
          <w:rFonts w:ascii="Times New Roman" w:hAnsi="Times New Roman" w:cs="Times New Roman"/>
          <w:sz w:val="28"/>
          <w:szCs w:val="28"/>
        </w:rPr>
        <w:t>нужно уметь их оттуда вылавливать.</w:t>
      </w:r>
      <w:r w:rsidR="000E3C26" w:rsidRPr="00931250">
        <w:rPr>
          <w:rFonts w:ascii="Times New Roman" w:hAnsi="Times New Roman" w:cs="Times New Roman"/>
          <w:sz w:val="28"/>
          <w:szCs w:val="28"/>
        </w:rPr>
        <w:t xml:space="preserve"> В этой системе, когда ты «принюхаешься»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ли</w:t>
      </w:r>
      <w:r w:rsidR="000E3C26" w:rsidRPr="00931250">
        <w:rPr>
          <w:rFonts w:ascii="Times New Roman" w:hAnsi="Times New Roman" w:cs="Times New Roman"/>
          <w:sz w:val="28"/>
          <w:szCs w:val="28"/>
        </w:rPr>
        <w:t xml:space="preserve">, то поймешь, что сейчас время изменилось, </w:t>
      </w:r>
      <w:r w:rsidR="00873293">
        <w:rPr>
          <w:rFonts w:ascii="Times New Roman" w:hAnsi="Times New Roman" w:cs="Times New Roman"/>
          <w:sz w:val="28"/>
          <w:szCs w:val="28"/>
        </w:rPr>
        <w:t xml:space="preserve">время авангарда в искусстве прошло,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E3C26" w:rsidRPr="00931250">
        <w:rPr>
          <w:rFonts w:ascii="Times New Roman" w:hAnsi="Times New Roman" w:cs="Times New Roman"/>
          <w:sz w:val="28"/>
          <w:szCs w:val="28"/>
        </w:rPr>
        <w:t>одвинул</w:t>
      </w:r>
      <w:r w:rsidR="00873293">
        <w:rPr>
          <w:rFonts w:ascii="Times New Roman" w:hAnsi="Times New Roman" w:cs="Times New Roman"/>
          <w:sz w:val="28"/>
          <w:szCs w:val="28"/>
        </w:rPr>
        <w:t>ось</w:t>
      </w:r>
      <w:r w:rsidR="000E3C26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Ну, как маятник, знаешь, качается? Сейчас п</w:t>
      </w:r>
      <w:r w:rsidR="001D6E8A">
        <w:rPr>
          <w:rFonts w:ascii="Times New Roman" w:hAnsi="Times New Roman" w:cs="Times New Roman"/>
          <w:sz w:val="28"/>
          <w:szCs w:val="28"/>
        </w:rPr>
        <w:t xml:space="preserve">ришло время </w:t>
      </w:r>
      <w:r w:rsidR="00873293">
        <w:rPr>
          <w:rFonts w:ascii="Times New Roman" w:hAnsi="Times New Roman" w:cs="Times New Roman"/>
          <w:sz w:val="28"/>
          <w:szCs w:val="28"/>
        </w:rPr>
        <w:t xml:space="preserve">такого </w:t>
      </w:r>
      <w:r w:rsidR="001D6E8A">
        <w:rPr>
          <w:rFonts w:ascii="Times New Roman" w:hAnsi="Times New Roman" w:cs="Times New Roman"/>
          <w:sz w:val="28"/>
          <w:szCs w:val="28"/>
        </w:rPr>
        <w:t>неоклассицизма</w:t>
      </w:r>
      <w:r w:rsidR="00873293">
        <w:rPr>
          <w:rFonts w:ascii="Times New Roman" w:hAnsi="Times New Roman" w:cs="Times New Roman"/>
          <w:sz w:val="28"/>
          <w:szCs w:val="28"/>
        </w:rPr>
        <w:t xml:space="preserve"> –</w:t>
      </w:r>
      <w:r w:rsidR="001D6E8A">
        <w:rPr>
          <w:rFonts w:ascii="Times New Roman" w:hAnsi="Times New Roman" w:cs="Times New Roman"/>
          <w:sz w:val="28"/>
          <w:szCs w:val="28"/>
        </w:rPr>
        <w:t xml:space="preserve"> </w:t>
      </w:r>
      <w:r w:rsidR="00873293">
        <w:rPr>
          <w:rFonts w:ascii="Times New Roman" w:hAnsi="Times New Roman" w:cs="Times New Roman"/>
          <w:sz w:val="28"/>
          <w:szCs w:val="28"/>
        </w:rPr>
        <w:t xml:space="preserve">как </w:t>
      </w:r>
      <w:r w:rsidR="001D6E8A">
        <w:rPr>
          <w:rFonts w:ascii="Times New Roman" w:hAnsi="Times New Roman" w:cs="Times New Roman"/>
          <w:sz w:val="28"/>
          <w:szCs w:val="28"/>
        </w:rPr>
        <w:t>Давид</w:t>
      </w:r>
      <w:r w:rsidR="00873293">
        <w:rPr>
          <w:rFonts w:ascii="Times New Roman" w:hAnsi="Times New Roman" w:cs="Times New Roman"/>
          <w:sz w:val="28"/>
          <w:szCs w:val="28"/>
        </w:rPr>
        <w:t>,</w:t>
      </w:r>
      <w:r w:rsidR="001D6E8A">
        <w:rPr>
          <w:rFonts w:ascii="Times New Roman" w:hAnsi="Times New Roman" w:cs="Times New Roman"/>
          <w:sz w:val="28"/>
          <w:szCs w:val="28"/>
        </w:rPr>
        <w:t xml:space="preserve"> Энгр.</w:t>
      </w:r>
      <w:r w:rsidR="000E3C2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чувствуется. </w:t>
      </w:r>
      <w:r w:rsidR="000E3C26" w:rsidRPr="00931250">
        <w:rPr>
          <w:rFonts w:ascii="Times New Roman" w:hAnsi="Times New Roman" w:cs="Times New Roman"/>
          <w:sz w:val="28"/>
          <w:szCs w:val="28"/>
        </w:rPr>
        <w:t>Но так как рисовать художники сейчас не умеют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0E3C26" w:rsidRPr="00931250">
        <w:rPr>
          <w:rFonts w:ascii="Times New Roman" w:hAnsi="Times New Roman" w:cs="Times New Roman"/>
          <w:sz w:val="28"/>
          <w:szCs w:val="28"/>
        </w:rPr>
        <w:t xml:space="preserve"> как Давид</w:t>
      </w:r>
      <w:r w:rsidR="001D6E8A">
        <w:rPr>
          <w:rFonts w:ascii="Times New Roman" w:hAnsi="Times New Roman" w:cs="Times New Roman"/>
          <w:sz w:val="28"/>
          <w:szCs w:val="28"/>
        </w:rPr>
        <w:t xml:space="preserve"> и Энгр</w:t>
      </w:r>
      <w:r w:rsidR="000E3C26" w:rsidRPr="00931250">
        <w:rPr>
          <w:rFonts w:ascii="Times New Roman" w:hAnsi="Times New Roman" w:cs="Times New Roman"/>
          <w:sz w:val="28"/>
          <w:szCs w:val="28"/>
        </w:rPr>
        <w:t>, то это заменяется фотографией.</w:t>
      </w:r>
      <w:r w:rsidR="0020473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8586D">
        <w:rPr>
          <w:rFonts w:ascii="Times New Roman" w:hAnsi="Times New Roman" w:cs="Times New Roman"/>
          <w:sz w:val="28"/>
          <w:szCs w:val="28"/>
        </w:rPr>
        <w:t xml:space="preserve">Та же </w:t>
      </w:r>
      <w:r w:rsidR="001D6E8A">
        <w:rPr>
          <w:rFonts w:ascii="Times New Roman" w:hAnsi="Times New Roman" w:cs="Times New Roman"/>
          <w:sz w:val="28"/>
          <w:szCs w:val="28"/>
        </w:rPr>
        <w:t>идея такого подробного понимания</w:t>
      </w:r>
      <w:r w:rsidR="00C8586D">
        <w:rPr>
          <w:rFonts w:ascii="Times New Roman" w:hAnsi="Times New Roman" w:cs="Times New Roman"/>
          <w:sz w:val="28"/>
          <w:szCs w:val="28"/>
        </w:rPr>
        <w:t>, похожести</w:t>
      </w:r>
      <w:r w:rsidR="00873293">
        <w:rPr>
          <w:rFonts w:ascii="Times New Roman" w:hAnsi="Times New Roman" w:cs="Times New Roman"/>
          <w:sz w:val="28"/>
          <w:szCs w:val="28"/>
        </w:rPr>
        <w:t xml:space="preserve"> – той похожести, классичной.</w:t>
      </w:r>
      <w:r w:rsidR="001D6E8A">
        <w:rPr>
          <w:rFonts w:ascii="Times New Roman" w:hAnsi="Times New Roman" w:cs="Times New Roman"/>
          <w:sz w:val="28"/>
          <w:szCs w:val="28"/>
        </w:rPr>
        <w:t xml:space="preserve"> </w:t>
      </w:r>
      <w:r w:rsidR="00204731" w:rsidRPr="00931250">
        <w:rPr>
          <w:rFonts w:ascii="Times New Roman" w:hAnsi="Times New Roman" w:cs="Times New Roman"/>
          <w:sz w:val="28"/>
          <w:szCs w:val="28"/>
        </w:rPr>
        <w:t>Многие этого не понимают, но если присмотреться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1D6E8A">
        <w:rPr>
          <w:rFonts w:ascii="Times New Roman" w:hAnsi="Times New Roman" w:cs="Times New Roman"/>
          <w:sz w:val="28"/>
          <w:szCs w:val="28"/>
        </w:rPr>
        <w:t xml:space="preserve"> то так</w:t>
      </w:r>
      <w:r w:rsidR="00204731" w:rsidRPr="00931250">
        <w:rPr>
          <w:rFonts w:ascii="Times New Roman" w:hAnsi="Times New Roman" w:cs="Times New Roman"/>
          <w:sz w:val="28"/>
          <w:szCs w:val="28"/>
        </w:rPr>
        <w:t xml:space="preserve"> и есть. </w:t>
      </w:r>
      <w:r w:rsidR="00FB07CD">
        <w:rPr>
          <w:rFonts w:ascii="Times New Roman" w:hAnsi="Times New Roman" w:cs="Times New Roman"/>
          <w:sz w:val="28"/>
          <w:szCs w:val="28"/>
        </w:rPr>
        <w:t xml:space="preserve">Этот мотив присутствует. </w:t>
      </w:r>
      <w:r w:rsidR="00204731" w:rsidRPr="00931250">
        <w:rPr>
          <w:rFonts w:ascii="Times New Roman" w:hAnsi="Times New Roman" w:cs="Times New Roman"/>
          <w:sz w:val="28"/>
          <w:szCs w:val="28"/>
        </w:rPr>
        <w:t>И если в авангарде есть что-то ме</w:t>
      </w:r>
      <w:r w:rsidR="00C8586D">
        <w:rPr>
          <w:rFonts w:ascii="Times New Roman" w:hAnsi="Times New Roman" w:cs="Times New Roman"/>
          <w:sz w:val="28"/>
          <w:szCs w:val="28"/>
        </w:rPr>
        <w:t xml:space="preserve">тафизически близкое к танатосу, призыв </w:t>
      </w:r>
      <w:r w:rsidR="00204731" w:rsidRPr="00931250">
        <w:rPr>
          <w:rFonts w:ascii="Times New Roman" w:hAnsi="Times New Roman" w:cs="Times New Roman"/>
          <w:sz w:val="28"/>
          <w:szCs w:val="28"/>
        </w:rPr>
        <w:t xml:space="preserve">к смерти, </w:t>
      </w:r>
      <w:r w:rsidR="00C8586D">
        <w:rPr>
          <w:rFonts w:ascii="Times New Roman" w:hAnsi="Times New Roman" w:cs="Times New Roman"/>
          <w:sz w:val="28"/>
          <w:szCs w:val="28"/>
        </w:rPr>
        <w:t xml:space="preserve">так сказать, </w:t>
      </w:r>
      <w:r w:rsidR="00204731" w:rsidRPr="00931250">
        <w:rPr>
          <w:rFonts w:ascii="Times New Roman" w:hAnsi="Times New Roman" w:cs="Times New Roman"/>
          <w:sz w:val="28"/>
          <w:szCs w:val="28"/>
        </w:rPr>
        <w:t xml:space="preserve">то в </w:t>
      </w:r>
      <w:r w:rsidR="00FB07CD">
        <w:rPr>
          <w:rFonts w:ascii="Times New Roman" w:hAnsi="Times New Roman" w:cs="Times New Roman"/>
          <w:sz w:val="28"/>
          <w:szCs w:val="28"/>
        </w:rPr>
        <w:t xml:space="preserve">этом </w:t>
      </w:r>
      <w:r w:rsidR="00204731" w:rsidRPr="00931250">
        <w:rPr>
          <w:rFonts w:ascii="Times New Roman" w:hAnsi="Times New Roman" w:cs="Times New Roman"/>
          <w:sz w:val="28"/>
          <w:szCs w:val="28"/>
        </w:rPr>
        <w:t xml:space="preserve">неоклассицизме всегда есть </w:t>
      </w:r>
      <w:r w:rsidR="00C430D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204731" w:rsidRPr="00931250">
        <w:rPr>
          <w:rFonts w:ascii="Times New Roman" w:hAnsi="Times New Roman" w:cs="Times New Roman"/>
          <w:sz w:val="28"/>
          <w:szCs w:val="28"/>
        </w:rPr>
        <w:t>ощущение</w:t>
      </w:r>
      <w:r w:rsidR="00C430DF">
        <w:rPr>
          <w:rFonts w:ascii="Times New Roman" w:hAnsi="Times New Roman" w:cs="Times New Roman"/>
          <w:sz w:val="28"/>
          <w:szCs w:val="28"/>
        </w:rPr>
        <w:t>… что-то про</w:t>
      </w:r>
      <w:r w:rsidR="00E06B64" w:rsidRPr="00931250">
        <w:rPr>
          <w:rFonts w:ascii="Times New Roman" w:hAnsi="Times New Roman" w:cs="Times New Roman"/>
          <w:sz w:val="28"/>
          <w:szCs w:val="28"/>
        </w:rPr>
        <w:t xml:space="preserve"> хорош</w:t>
      </w:r>
      <w:r w:rsidR="00C430DF">
        <w:rPr>
          <w:rFonts w:ascii="Times New Roman" w:hAnsi="Times New Roman" w:cs="Times New Roman"/>
          <w:sz w:val="28"/>
          <w:szCs w:val="28"/>
        </w:rPr>
        <w:t>ую</w:t>
      </w:r>
      <w:r w:rsidR="00E06B64" w:rsidRPr="00931250">
        <w:rPr>
          <w:rFonts w:ascii="Times New Roman" w:hAnsi="Times New Roman" w:cs="Times New Roman"/>
          <w:sz w:val="28"/>
          <w:szCs w:val="28"/>
        </w:rPr>
        <w:t xml:space="preserve"> жизн</w:t>
      </w:r>
      <w:r w:rsidR="00C430DF">
        <w:rPr>
          <w:rFonts w:ascii="Times New Roman" w:hAnsi="Times New Roman" w:cs="Times New Roman"/>
          <w:sz w:val="28"/>
          <w:szCs w:val="28"/>
        </w:rPr>
        <w:t>ь</w:t>
      </w:r>
      <w:r w:rsidR="00E06B64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C8586D">
        <w:rPr>
          <w:rFonts w:ascii="Times New Roman" w:hAnsi="Times New Roman" w:cs="Times New Roman"/>
          <w:sz w:val="28"/>
          <w:szCs w:val="28"/>
        </w:rPr>
        <w:t>как это н</w:t>
      </w:r>
      <w:r w:rsidR="00C04701">
        <w:rPr>
          <w:rFonts w:ascii="Times New Roman" w:hAnsi="Times New Roman" w:cs="Times New Roman"/>
          <w:sz w:val="28"/>
          <w:szCs w:val="28"/>
        </w:rPr>
        <w:t>и</w:t>
      </w:r>
      <w:r w:rsidR="00C8586D">
        <w:rPr>
          <w:rFonts w:ascii="Times New Roman" w:hAnsi="Times New Roman" w:cs="Times New Roman"/>
          <w:sz w:val="28"/>
          <w:szCs w:val="28"/>
        </w:rPr>
        <w:t xml:space="preserve"> смешно</w:t>
      </w:r>
      <w:r w:rsidR="00422634">
        <w:rPr>
          <w:rFonts w:ascii="Times New Roman" w:hAnsi="Times New Roman" w:cs="Times New Roman"/>
          <w:sz w:val="28"/>
          <w:szCs w:val="28"/>
        </w:rPr>
        <w:t>.</w:t>
      </w:r>
      <w:r w:rsidR="00C8586D">
        <w:rPr>
          <w:rFonts w:ascii="Times New Roman" w:hAnsi="Times New Roman" w:cs="Times New Roman"/>
          <w:sz w:val="28"/>
          <w:szCs w:val="28"/>
        </w:rPr>
        <w:t xml:space="preserve"> Вот </w:t>
      </w:r>
      <w:r w:rsidR="00C430DF">
        <w:rPr>
          <w:rFonts w:ascii="Times New Roman" w:hAnsi="Times New Roman" w:cs="Times New Roman"/>
          <w:sz w:val="28"/>
          <w:szCs w:val="28"/>
        </w:rPr>
        <w:t>с</w:t>
      </w:r>
      <w:r w:rsidR="00C8586D">
        <w:rPr>
          <w:rFonts w:ascii="Times New Roman" w:hAnsi="Times New Roman" w:cs="Times New Roman"/>
          <w:sz w:val="28"/>
          <w:szCs w:val="28"/>
        </w:rPr>
        <w:t>оветский ампир, и вообще все, что связано с ампиром, с имперским чем-то</w:t>
      </w:r>
      <w:r w:rsidR="00C430DF">
        <w:rPr>
          <w:rFonts w:ascii="Times New Roman" w:hAnsi="Times New Roman" w:cs="Times New Roman"/>
          <w:sz w:val="28"/>
          <w:szCs w:val="28"/>
        </w:rPr>
        <w:t xml:space="preserve"> </w:t>
      </w:r>
      <w:r w:rsidR="00DC34A1">
        <w:rPr>
          <w:rFonts w:ascii="Times New Roman" w:hAnsi="Times New Roman" w:cs="Times New Roman"/>
          <w:sz w:val="28"/>
          <w:szCs w:val="28"/>
        </w:rPr>
        <w:t>(</w:t>
      </w:r>
      <w:r w:rsidR="00C430DF">
        <w:rPr>
          <w:rFonts w:ascii="Times New Roman" w:hAnsi="Times New Roman" w:cs="Times New Roman"/>
          <w:sz w:val="28"/>
          <w:szCs w:val="28"/>
        </w:rPr>
        <w:t>Давид и Энгр это же ампирные художники, имперские</w:t>
      </w:r>
      <w:r w:rsidR="00DC34A1">
        <w:rPr>
          <w:rFonts w:ascii="Times New Roman" w:hAnsi="Times New Roman" w:cs="Times New Roman"/>
          <w:sz w:val="28"/>
          <w:szCs w:val="28"/>
        </w:rPr>
        <w:t>)</w:t>
      </w:r>
      <w:r w:rsidR="00C8586D">
        <w:rPr>
          <w:rFonts w:ascii="Times New Roman" w:hAnsi="Times New Roman" w:cs="Times New Roman"/>
          <w:sz w:val="28"/>
          <w:szCs w:val="28"/>
        </w:rPr>
        <w:t xml:space="preserve"> грубо</w:t>
      </w:r>
      <w:r w:rsidR="00C430DF">
        <w:rPr>
          <w:rFonts w:ascii="Times New Roman" w:hAnsi="Times New Roman" w:cs="Times New Roman"/>
          <w:sz w:val="28"/>
          <w:szCs w:val="28"/>
        </w:rPr>
        <w:t xml:space="preserve"> </w:t>
      </w:r>
      <w:r w:rsidR="00C8586D">
        <w:rPr>
          <w:rFonts w:ascii="Times New Roman" w:hAnsi="Times New Roman" w:cs="Times New Roman"/>
          <w:sz w:val="28"/>
          <w:szCs w:val="28"/>
        </w:rPr>
        <w:t xml:space="preserve"> говоря, это про </w:t>
      </w:r>
      <w:r w:rsidR="00C04701">
        <w:rPr>
          <w:rFonts w:ascii="Times New Roman" w:hAnsi="Times New Roman" w:cs="Times New Roman"/>
          <w:sz w:val="28"/>
          <w:szCs w:val="28"/>
        </w:rPr>
        <w:t>хорошую</w:t>
      </w:r>
      <w:r w:rsidR="00C8586D">
        <w:rPr>
          <w:rFonts w:ascii="Times New Roman" w:hAnsi="Times New Roman" w:cs="Times New Roman"/>
          <w:sz w:val="28"/>
          <w:szCs w:val="28"/>
        </w:rPr>
        <w:t xml:space="preserve"> жизнь. </w:t>
      </w:r>
      <w:r w:rsidR="00422634">
        <w:rPr>
          <w:rFonts w:ascii="Times New Roman" w:hAnsi="Times New Roman" w:cs="Times New Roman"/>
          <w:sz w:val="28"/>
          <w:szCs w:val="28"/>
        </w:rPr>
        <w:t xml:space="preserve">Счастье! А не смерть. </w:t>
      </w:r>
      <w:r w:rsidR="00C8586D">
        <w:rPr>
          <w:rFonts w:ascii="Times New Roman" w:hAnsi="Times New Roman" w:cs="Times New Roman"/>
          <w:sz w:val="28"/>
          <w:szCs w:val="28"/>
        </w:rPr>
        <w:t xml:space="preserve">В </w:t>
      </w:r>
      <w:r w:rsidR="00422634">
        <w:rPr>
          <w:rFonts w:ascii="Times New Roman" w:hAnsi="Times New Roman" w:cs="Times New Roman"/>
          <w:sz w:val="28"/>
          <w:szCs w:val="28"/>
        </w:rPr>
        <w:t xml:space="preserve">отличие от </w:t>
      </w:r>
      <w:r w:rsidR="00C8586D">
        <w:rPr>
          <w:rFonts w:ascii="Times New Roman" w:hAnsi="Times New Roman" w:cs="Times New Roman"/>
          <w:sz w:val="28"/>
          <w:szCs w:val="28"/>
        </w:rPr>
        <w:t>авангард</w:t>
      </w:r>
      <w:r w:rsidR="00422634">
        <w:rPr>
          <w:rFonts w:ascii="Times New Roman" w:hAnsi="Times New Roman" w:cs="Times New Roman"/>
          <w:sz w:val="28"/>
          <w:szCs w:val="28"/>
        </w:rPr>
        <w:t>а,</w:t>
      </w:r>
      <w:r w:rsidR="00C8586D">
        <w:rPr>
          <w:rFonts w:ascii="Times New Roman" w:hAnsi="Times New Roman" w:cs="Times New Roman"/>
          <w:sz w:val="28"/>
          <w:szCs w:val="28"/>
        </w:rPr>
        <w:t xml:space="preserve"> </w:t>
      </w:r>
      <w:r w:rsidR="00422634"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="00C8586D">
        <w:rPr>
          <w:rFonts w:ascii="Times New Roman" w:hAnsi="Times New Roman" w:cs="Times New Roman"/>
          <w:sz w:val="28"/>
          <w:szCs w:val="28"/>
        </w:rPr>
        <w:t>всегда есть что-то конструктивно разрушительное</w:t>
      </w:r>
      <w:r w:rsidR="00422634">
        <w:rPr>
          <w:rFonts w:ascii="Times New Roman" w:hAnsi="Times New Roman" w:cs="Times New Roman"/>
          <w:sz w:val="28"/>
          <w:szCs w:val="28"/>
        </w:rPr>
        <w:t xml:space="preserve"> и</w:t>
      </w:r>
      <w:r w:rsidR="00941D1B">
        <w:rPr>
          <w:rFonts w:ascii="Times New Roman" w:hAnsi="Times New Roman" w:cs="Times New Roman"/>
          <w:sz w:val="28"/>
          <w:szCs w:val="28"/>
        </w:rPr>
        <w:t xml:space="preserve"> </w:t>
      </w:r>
      <w:r w:rsidR="00422634">
        <w:rPr>
          <w:rFonts w:ascii="Times New Roman" w:hAnsi="Times New Roman" w:cs="Times New Roman"/>
          <w:sz w:val="28"/>
          <w:szCs w:val="28"/>
        </w:rPr>
        <w:t>такое</w:t>
      </w:r>
      <w:r w:rsidR="00941D1B">
        <w:rPr>
          <w:rFonts w:ascii="Times New Roman" w:hAnsi="Times New Roman" w:cs="Times New Roman"/>
          <w:sz w:val="28"/>
          <w:szCs w:val="28"/>
        </w:rPr>
        <w:t xml:space="preserve"> –</w:t>
      </w:r>
      <w:r w:rsidR="00422634">
        <w:rPr>
          <w:rFonts w:ascii="Times New Roman" w:hAnsi="Times New Roman" w:cs="Times New Roman"/>
          <w:sz w:val="28"/>
          <w:szCs w:val="28"/>
        </w:rPr>
        <w:t xml:space="preserve"> тянущее </w:t>
      </w:r>
      <w:r w:rsidR="00422634" w:rsidRPr="00941D1B">
        <w:rPr>
          <w:rFonts w:ascii="Times New Roman" w:hAnsi="Times New Roman" w:cs="Times New Roman"/>
          <w:i/>
          <w:sz w:val="28"/>
          <w:szCs w:val="28"/>
        </w:rPr>
        <w:t>туда</w:t>
      </w:r>
      <w:r w:rsidR="00422634">
        <w:rPr>
          <w:rFonts w:ascii="Times New Roman" w:hAnsi="Times New Roman" w:cs="Times New Roman"/>
          <w:sz w:val="28"/>
          <w:szCs w:val="28"/>
        </w:rPr>
        <w:t>.</w:t>
      </w:r>
      <w:r w:rsidR="00C8586D">
        <w:rPr>
          <w:rFonts w:ascii="Times New Roman" w:hAnsi="Times New Roman" w:cs="Times New Roman"/>
          <w:sz w:val="28"/>
          <w:szCs w:val="28"/>
        </w:rPr>
        <w:t xml:space="preserve"> </w:t>
      </w:r>
      <w:r w:rsidR="00941D1B">
        <w:rPr>
          <w:rFonts w:ascii="Times New Roman" w:hAnsi="Times New Roman" w:cs="Times New Roman"/>
          <w:sz w:val="28"/>
          <w:szCs w:val="28"/>
        </w:rPr>
        <w:t>А</w:t>
      </w:r>
      <w:r w:rsidR="00C8586D">
        <w:rPr>
          <w:rFonts w:ascii="Times New Roman" w:hAnsi="Times New Roman" w:cs="Times New Roman"/>
          <w:sz w:val="28"/>
          <w:szCs w:val="28"/>
        </w:rPr>
        <w:t xml:space="preserve"> здесь </w:t>
      </w:r>
      <w:r w:rsidR="00CD74DD">
        <w:rPr>
          <w:rFonts w:ascii="Times New Roman" w:hAnsi="Times New Roman" w:cs="Times New Roman"/>
          <w:sz w:val="28"/>
          <w:szCs w:val="28"/>
        </w:rPr>
        <w:t xml:space="preserve">– </w:t>
      </w:r>
      <w:r w:rsidR="00C8586D">
        <w:rPr>
          <w:rFonts w:ascii="Times New Roman" w:hAnsi="Times New Roman" w:cs="Times New Roman"/>
          <w:sz w:val="28"/>
          <w:szCs w:val="28"/>
        </w:rPr>
        <w:t>нет</w:t>
      </w:r>
      <w:r w:rsidR="00941D1B">
        <w:rPr>
          <w:rFonts w:ascii="Times New Roman" w:hAnsi="Times New Roman" w:cs="Times New Roman"/>
          <w:sz w:val="28"/>
          <w:szCs w:val="28"/>
        </w:rPr>
        <w:t>, наоборот</w:t>
      </w:r>
      <w:r w:rsidR="00C8586D">
        <w:rPr>
          <w:rFonts w:ascii="Times New Roman" w:hAnsi="Times New Roman" w:cs="Times New Roman"/>
          <w:sz w:val="28"/>
          <w:szCs w:val="28"/>
        </w:rPr>
        <w:t xml:space="preserve">. </w:t>
      </w:r>
      <w:r w:rsidR="00941D1B">
        <w:rPr>
          <w:rFonts w:ascii="Times New Roman" w:hAnsi="Times New Roman" w:cs="Times New Roman"/>
          <w:sz w:val="28"/>
          <w:szCs w:val="28"/>
        </w:rPr>
        <w:t xml:space="preserve">Счастье! </w:t>
      </w:r>
      <w:r w:rsidR="00CD74DD">
        <w:rPr>
          <w:rFonts w:ascii="Times New Roman" w:hAnsi="Times New Roman" w:cs="Times New Roman"/>
          <w:sz w:val="28"/>
          <w:szCs w:val="28"/>
        </w:rPr>
        <w:t>С</w:t>
      </w:r>
      <w:r w:rsidR="002A7443" w:rsidRPr="00931250">
        <w:rPr>
          <w:rFonts w:ascii="Times New Roman" w:hAnsi="Times New Roman" w:cs="Times New Roman"/>
          <w:sz w:val="28"/>
          <w:szCs w:val="28"/>
        </w:rPr>
        <w:t>топ-кадр</w:t>
      </w:r>
      <w:r w:rsidR="00CD74DD">
        <w:rPr>
          <w:rFonts w:ascii="Times New Roman" w:hAnsi="Times New Roman" w:cs="Times New Roman"/>
          <w:sz w:val="28"/>
          <w:szCs w:val="28"/>
        </w:rPr>
        <w:t xml:space="preserve"> сейчас вот такой.</w:t>
      </w:r>
      <w:r w:rsidR="002A744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D74DD">
        <w:rPr>
          <w:rFonts w:ascii="Times New Roman" w:hAnsi="Times New Roman" w:cs="Times New Roman"/>
          <w:sz w:val="28"/>
          <w:szCs w:val="28"/>
        </w:rPr>
        <w:t>И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 если ты не такой</w:t>
      </w:r>
      <w:r w:rsidR="00ED7915" w:rsidRPr="00ED7915">
        <w:rPr>
          <w:rFonts w:ascii="Times New Roman" w:hAnsi="Times New Roman" w:cs="Times New Roman"/>
          <w:sz w:val="28"/>
          <w:szCs w:val="28"/>
        </w:rPr>
        <w:t xml:space="preserve"> </w:t>
      </w:r>
      <w:r w:rsidR="00ED7915" w:rsidRPr="00931250">
        <w:rPr>
          <w:rFonts w:ascii="Times New Roman" w:hAnsi="Times New Roman" w:cs="Times New Roman"/>
          <w:sz w:val="28"/>
          <w:szCs w:val="28"/>
        </w:rPr>
        <w:t>художник</w:t>
      </w:r>
      <w:r w:rsidR="00157443" w:rsidRPr="00931250">
        <w:rPr>
          <w:rFonts w:ascii="Times New Roman" w:hAnsi="Times New Roman" w:cs="Times New Roman"/>
          <w:sz w:val="28"/>
          <w:szCs w:val="28"/>
        </w:rPr>
        <w:t>, то опять не попадаешь «в деньги»</w:t>
      </w:r>
      <w:r w:rsidR="00C8586D">
        <w:rPr>
          <w:rFonts w:ascii="Times New Roman" w:hAnsi="Times New Roman" w:cs="Times New Roman"/>
          <w:sz w:val="28"/>
          <w:szCs w:val="28"/>
        </w:rPr>
        <w:t xml:space="preserve"> </w:t>
      </w:r>
      <w:r w:rsidR="00C8586D" w:rsidRPr="00C8586D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C04701" w:rsidRPr="00931250">
        <w:rPr>
          <w:rFonts w:ascii="Times New Roman" w:hAnsi="Times New Roman" w:cs="Times New Roman"/>
          <w:sz w:val="28"/>
          <w:szCs w:val="28"/>
        </w:rPr>
        <w:t>.</w:t>
      </w:r>
      <w:r w:rsidR="00CC34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443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157443" w:rsidRPr="00931250">
        <w:rPr>
          <w:rFonts w:ascii="Times New Roman" w:hAnsi="Times New Roman" w:cs="Times New Roman"/>
          <w:sz w:val="28"/>
          <w:szCs w:val="28"/>
        </w:rPr>
        <w:t>Ведь то, что вы сказали, это же гламур.</w:t>
      </w:r>
    </w:p>
    <w:p w:rsidR="00C8586D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207">
        <w:rPr>
          <w:rFonts w:ascii="Times New Roman" w:hAnsi="Times New Roman" w:cs="Times New Roman"/>
          <w:b/>
          <w:sz w:val="28"/>
          <w:szCs w:val="28"/>
        </w:rPr>
        <w:t>Ф.В.: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 Гламур это чисто внешнее, </w:t>
      </w:r>
      <w:r w:rsidR="00ED7915">
        <w:rPr>
          <w:rFonts w:ascii="Times New Roman" w:hAnsi="Times New Roman" w:cs="Times New Roman"/>
          <w:sz w:val="28"/>
          <w:szCs w:val="28"/>
        </w:rPr>
        <w:t xml:space="preserve">такое небольшое, </w:t>
      </w:r>
      <w:r w:rsidR="00157443" w:rsidRPr="00931250">
        <w:rPr>
          <w:rFonts w:ascii="Times New Roman" w:hAnsi="Times New Roman" w:cs="Times New Roman"/>
          <w:sz w:val="28"/>
          <w:szCs w:val="28"/>
        </w:rPr>
        <w:t>то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 что блестит </w:t>
      </w:r>
      <w:r w:rsidR="00ED7915">
        <w:rPr>
          <w:rFonts w:ascii="Times New Roman" w:hAnsi="Times New Roman" w:cs="Times New Roman"/>
          <w:sz w:val="28"/>
          <w:szCs w:val="28"/>
        </w:rPr>
        <w:t xml:space="preserve">просто. Это нечто 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сверху. </w:t>
      </w:r>
      <w:r w:rsidR="00E82D85">
        <w:rPr>
          <w:rFonts w:ascii="Times New Roman" w:hAnsi="Times New Roman" w:cs="Times New Roman"/>
          <w:sz w:val="28"/>
          <w:szCs w:val="28"/>
        </w:rPr>
        <w:t xml:space="preserve">Гламур </w:t>
      </w:r>
      <w:r w:rsidR="00CC345B">
        <w:rPr>
          <w:rFonts w:ascii="Times New Roman" w:hAnsi="Times New Roman" w:cs="Times New Roman"/>
          <w:sz w:val="28"/>
          <w:szCs w:val="28"/>
        </w:rPr>
        <w:t>–</w:t>
      </w:r>
      <w:r w:rsidR="00E82D85">
        <w:rPr>
          <w:rFonts w:ascii="Times New Roman" w:hAnsi="Times New Roman" w:cs="Times New Roman"/>
          <w:sz w:val="28"/>
          <w:szCs w:val="28"/>
        </w:rPr>
        <w:t xml:space="preserve"> это</w:t>
      </w:r>
      <w:r w:rsidR="00C8586D">
        <w:rPr>
          <w:rFonts w:ascii="Times New Roman" w:hAnsi="Times New Roman" w:cs="Times New Roman"/>
          <w:sz w:val="28"/>
          <w:szCs w:val="28"/>
        </w:rPr>
        <w:t xml:space="preserve"> </w:t>
      </w:r>
      <w:r w:rsidR="00E82D85">
        <w:rPr>
          <w:rFonts w:ascii="Times New Roman" w:hAnsi="Times New Roman" w:cs="Times New Roman"/>
          <w:sz w:val="28"/>
          <w:szCs w:val="28"/>
        </w:rPr>
        <w:t xml:space="preserve">же </w:t>
      </w:r>
      <w:r w:rsidR="00C8586D">
        <w:rPr>
          <w:rFonts w:ascii="Times New Roman" w:hAnsi="Times New Roman" w:cs="Times New Roman"/>
          <w:sz w:val="28"/>
          <w:szCs w:val="28"/>
        </w:rPr>
        <w:t>не вс</w:t>
      </w:r>
      <w:r w:rsidR="00BF3606">
        <w:rPr>
          <w:rFonts w:ascii="Times New Roman" w:hAnsi="Times New Roman" w:cs="Times New Roman"/>
          <w:sz w:val="28"/>
          <w:szCs w:val="28"/>
        </w:rPr>
        <w:t>я</w:t>
      </w:r>
      <w:r w:rsidR="00C8586D">
        <w:rPr>
          <w:rFonts w:ascii="Times New Roman" w:hAnsi="Times New Roman" w:cs="Times New Roman"/>
          <w:sz w:val="28"/>
          <w:szCs w:val="28"/>
        </w:rPr>
        <w:t xml:space="preserve"> жизнь. </w:t>
      </w:r>
      <w:r w:rsidR="00E82D85">
        <w:rPr>
          <w:rFonts w:ascii="Times New Roman" w:hAnsi="Times New Roman" w:cs="Times New Roman"/>
          <w:sz w:val="28"/>
          <w:szCs w:val="28"/>
        </w:rPr>
        <w:t>Г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ламур </w:t>
      </w:r>
      <w:r w:rsidR="00E82D85">
        <w:rPr>
          <w:rFonts w:ascii="Times New Roman" w:hAnsi="Times New Roman" w:cs="Times New Roman"/>
          <w:sz w:val="28"/>
          <w:szCs w:val="28"/>
        </w:rPr>
        <w:t xml:space="preserve">уже был </w:t>
      </w:r>
      <w:r w:rsidR="00CC345B">
        <w:rPr>
          <w:rFonts w:ascii="Times New Roman" w:hAnsi="Times New Roman" w:cs="Times New Roman"/>
          <w:sz w:val="28"/>
          <w:szCs w:val="28"/>
        </w:rPr>
        <w:t xml:space="preserve">в свое время </w:t>
      </w:r>
      <w:r w:rsidR="00E82D85">
        <w:rPr>
          <w:rFonts w:ascii="Times New Roman" w:hAnsi="Times New Roman" w:cs="Times New Roman"/>
          <w:sz w:val="28"/>
          <w:szCs w:val="28"/>
        </w:rPr>
        <w:t xml:space="preserve">в большой моде: </w:t>
      </w:r>
      <w:r w:rsidR="00BF3606">
        <w:rPr>
          <w:rFonts w:ascii="Times New Roman" w:hAnsi="Times New Roman" w:cs="Times New Roman"/>
          <w:sz w:val="28"/>
          <w:szCs w:val="28"/>
        </w:rPr>
        <w:t xml:space="preserve">в </w:t>
      </w:r>
      <w:r w:rsidR="005074F5">
        <w:rPr>
          <w:rFonts w:ascii="Times New Roman" w:hAnsi="Times New Roman" w:cs="Times New Roman"/>
          <w:sz w:val="28"/>
          <w:szCs w:val="28"/>
        </w:rPr>
        <w:t>конце советского времени</w:t>
      </w:r>
      <w:r w:rsidR="00522CF9">
        <w:rPr>
          <w:rFonts w:ascii="Times New Roman" w:hAnsi="Times New Roman" w:cs="Times New Roman"/>
          <w:sz w:val="28"/>
          <w:szCs w:val="28"/>
        </w:rPr>
        <w:t>, я</w:t>
      </w:r>
      <w:r w:rsidR="00E82D85">
        <w:rPr>
          <w:rFonts w:ascii="Times New Roman" w:hAnsi="Times New Roman" w:cs="Times New Roman"/>
          <w:sz w:val="28"/>
          <w:szCs w:val="28"/>
        </w:rPr>
        <w:t>,</w:t>
      </w:r>
      <w:r w:rsidR="00522CF9">
        <w:rPr>
          <w:rFonts w:ascii="Times New Roman" w:hAnsi="Times New Roman" w:cs="Times New Roman"/>
          <w:sz w:val="28"/>
          <w:szCs w:val="28"/>
        </w:rPr>
        <w:t xml:space="preserve"> помню, удивлялся,</w:t>
      </w:r>
      <w:r w:rsidR="005074F5">
        <w:rPr>
          <w:rFonts w:ascii="Times New Roman" w:hAnsi="Times New Roman" w:cs="Times New Roman"/>
          <w:sz w:val="28"/>
          <w:szCs w:val="28"/>
        </w:rPr>
        <w:t xml:space="preserve"> </w:t>
      </w:r>
      <w:r w:rsidR="00E82D85">
        <w:rPr>
          <w:rFonts w:ascii="Times New Roman" w:hAnsi="Times New Roman" w:cs="Times New Roman"/>
          <w:sz w:val="28"/>
          <w:szCs w:val="28"/>
        </w:rPr>
        <w:t>что</w:t>
      </w:r>
      <w:r w:rsidR="00BF3606">
        <w:rPr>
          <w:rFonts w:ascii="Times New Roman" w:hAnsi="Times New Roman" w:cs="Times New Roman"/>
          <w:sz w:val="28"/>
          <w:szCs w:val="28"/>
        </w:rPr>
        <w:t xml:space="preserve"> </w:t>
      </w:r>
      <w:r w:rsidR="005074F5">
        <w:rPr>
          <w:rFonts w:ascii="Times New Roman" w:hAnsi="Times New Roman" w:cs="Times New Roman"/>
          <w:sz w:val="28"/>
          <w:szCs w:val="28"/>
        </w:rPr>
        <w:t>на периферии</w:t>
      </w:r>
      <w:r w:rsidR="005074F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82D85">
        <w:rPr>
          <w:rFonts w:ascii="Times New Roman" w:hAnsi="Times New Roman" w:cs="Times New Roman"/>
          <w:sz w:val="28"/>
          <w:szCs w:val="28"/>
        </w:rPr>
        <w:t xml:space="preserve">у нас </w:t>
      </w:r>
      <w:r w:rsidR="00157443" w:rsidRPr="00931250">
        <w:rPr>
          <w:rFonts w:ascii="Times New Roman" w:hAnsi="Times New Roman" w:cs="Times New Roman"/>
          <w:sz w:val="28"/>
          <w:szCs w:val="28"/>
        </w:rPr>
        <w:t>театр</w:t>
      </w:r>
      <w:r w:rsidR="00C8586D">
        <w:rPr>
          <w:rFonts w:ascii="Times New Roman" w:hAnsi="Times New Roman" w:cs="Times New Roman"/>
          <w:sz w:val="28"/>
          <w:szCs w:val="28"/>
        </w:rPr>
        <w:t xml:space="preserve"> </w:t>
      </w:r>
      <w:r w:rsidR="00157443" w:rsidRPr="00931250">
        <w:rPr>
          <w:rFonts w:ascii="Times New Roman" w:hAnsi="Times New Roman" w:cs="Times New Roman"/>
          <w:sz w:val="28"/>
          <w:szCs w:val="28"/>
        </w:rPr>
        <w:t xml:space="preserve">стал </w:t>
      </w:r>
      <w:r w:rsidR="005074F5">
        <w:rPr>
          <w:rFonts w:ascii="Times New Roman" w:hAnsi="Times New Roman" w:cs="Times New Roman"/>
          <w:sz w:val="28"/>
          <w:szCs w:val="28"/>
        </w:rPr>
        <w:t xml:space="preserve">весь такой </w:t>
      </w:r>
      <w:r w:rsidR="00157443" w:rsidRPr="00931250">
        <w:rPr>
          <w:rFonts w:ascii="Times New Roman" w:hAnsi="Times New Roman" w:cs="Times New Roman"/>
          <w:sz w:val="28"/>
          <w:szCs w:val="28"/>
        </w:rPr>
        <w:t>шелковый и блестящий</w:t>
      </w:r>
      <w:r w:rsidR="00263ADA">
        <w:rPr>
          <w:rFonts w:ascii="Times New Roman" w:hAnsi="Times New Roman" w:cs="Times New Roman"/>
          <w:sz w:val="28"/>
          <w:szCs w:val="28"/>
        </w:rPr>
        <w:t xml:space="preserve"> – знаешь, вот шелк блестит так.</w:t>
      </w:r>
    </w:p>
    <w:p w:rsidR="00C8586D" w:rsidRPr="00931250" w:rsidRDefault="0055585A" w:rsidP="00C85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BF3606">
        <w:rPr>
          <w:rFonts w:ascii="Times New Roman" w:hAnsi="Times New Roman" w:cs="Times New Roman"/>
          <w:sz w:val="28"/>
          <w:szCs w:val="28"/>
        </w:rPr>
        <w:t>Не только на периферии, и Мариинский театр стал такой.</w:t>
      </w:r>
      <w:r w:rsidR="00C8586D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1B6" w:rsidRDefault="00C8586D" w:rsidP="00C85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52C47" w:rsidRPr="00C52C47">
        <w:rPr>
          <w:rFonts w:ascii="Times New Roman" w:hAnsi="Times New Roman" w:cs="Times New Roman"/>
          <w:sz w:val="28"/>
          <w:szCs w:val="28"/>
          <w:highlight w:val="lightGray"/>
        </w:rPr>
        <w:t xml:space="preserve">я кстати тебе принес диск Ромео и </w:t>
      </w:r>
      <w:commentRangeStart w:id="22"/>
      <w:r w:rsidR="00C52C47" w:rsidRPr="00C52C47">
        <w:rPr>
          <w:rFonts w:ascii="Times New Roman" w:hAnsi="Times New Roman" w:cs="Times New Roman"/>
          <w:sz w:val="28"/>
          <w:szCs w:val="28"/>
          <w:highlight w:val="lightGray"/>
        </w:rPr>
        <w:t>Джульетта</w:t>
      </w:r>
      <w:commentRangeEnd w:id="22"/>
      <w:r w:rsidR="00C52C47">
        <w:rPr>
          <w:rStyle w:val="a3"/>
        </w:rPr>
        <w:commentReference w:id="22"/>
      </w:r>
      <w:r w:rsidR="009E3686">
        <w:rPr>
          <w:rFonts w:ascii="Times New Roman" w:hAnsi="Times New Roman" w:cs="Times New Roman"/>
          <w:sz w:val="28"/>
          <w:szCs w:val="28"/>
        </w:rPr>
        <w:t>…</w:t>
      </w:r>
      <w:r w:rsidR="00C52C47">
        <w:rPr>
          <w:rFonts w:ascii="Times New Roman" w:hAnsi="Times New Roman" w:cs="Times New Roman"/>
          <w:sz w:val="28"/>
          <w:szCs w:val="28"/>
        </w:rPr>
        <w:t xml:space="preserve"> </w:t>
      </w:r>
      <w:r w:rsidR="009E3686">
        <w:rPr>
          <w:rFonts w:ascii="Times New Roman" w:hAnsi="Times New Roman" w:cs="Times New Roman"/>
          <w:sz w:val="28"/>
          <w:szCs w:val="28"/>
        </w:rPr>
        <w:t>Но</w:t>
      </w:r>
      <w:r w:rsidR="00BF3606">
        <w:rPr>
          <w:rFonts w:ascii="Times New Roman" w:hAnsi="Times New Roman" w:cs="Times New Roman"/>
          <w:sz w:val="28"/>
          <w:szCs w:val="28"/>
        </w:rPr>
        <w:t xml:space="preserve"> особенно на периферии</w:t>
      </w:r>
      <w:r w:rsidR="00903613">
        <w:rPr>
          <w:rFonts w:ascii="Times New Roman" w:hAnsi="Times New Roman" w:cs="Times New Roman"/>
          <w:sz w:val="28"/>
          <w:szCs w:val="28"/>
        </w:rPr>
        <w:t>, а Мариинский театр – там много</w:t>
      </w:r>
      <w:r w:rsidR="00BF3606">
        <w:rPr>
          <w:rFonts w:ascii="Times New Roman" w:hAnsi="Times New Roman" w:cs="Times New Roman"/>
          <w:sz w:val="28"/>
          <w:szCs w:val="28"/>
        </w:rPr>
        <w:t xml:space="preserve"> </w:t>
      </w:r>
      <w:r w:rsidR="00903613">
        <w:rPr>
          <w:rFonts w:ascii="Times New Roman" w:hAnsi="Times New Roman" w:cs="Times New Roman"/>
          <w:sz w:val="28"/>
          <w:szCs w:val="28"/>
        </w:rPr>
        <w:t xml:space="preserve">спектаклей </w:t>
      </w:r>
      <w:r w:rsidR="00BF3606">
        <w:rPr>
          <w:rFonts w:ascii="Times New Roman" w:hAnsi="Times New Roman" w:cs="Times New Roman"/>
          <w:sz w:val="28"/>
          <w:szCs w:val="28"/>
        </w:rPr>
        <w:t>исторических</w:t>
      </w:r>
      <w:r w:rsidR="00903613">
        <w:rPr>
          <w:rFonts w:ascii="Times New Roman" w:hAnsi="Times New Roman" w:cs="Times New Roman"/>
          <w:sz w:val="28"/>
          <w:szCs w:val="28"/>
        </w:rPr>
        <w:t>,</w:t>
      </w:r>
      <w:r w:rsidR="00BF3606">
        <w:rPr>
          <w:rFonts w:ascii="Times New Roman" w:hAnsi="Times New Roman" w:cs="Times New Roman"/>
          <w:sz w:val="28"/>
          <w:szCs w:val="28"/>
        </w:rPr>
        <w:t xml:space="preserve"> </w:t>
      </w:r>
      <w:r w:rsidR="009E3686">
        <w:rPr>
          <w:rFonts w:ascii="Times New Roman" w:hAnsi="Times New Roman" w:cs="Times New Roman"/>
          <w:sz w:val="28"/>
          <w:szCs w:val="28"/>
        </w:rPr>
        <w:t>старых еще</w:t>
      </w:r>
      <w:r w:rsidR="00BF3606">
        <w:rPr>
          <w:rFonts w:ascii="Times New Roman" w:hAnsi="Times New Roman" w:cs="Times New Roman"/>
          <w:sz w:val="28"/>
          <w:szCs w:val="28"/>
        </w:rPr>
        <w:t xml:space="preserve">. </w:t>
      </w:r>
      <w:r w:rsidR="00903613">
        <w:rPr>
          <w:rFonts w:ascii="Times New Roman" w:hAnsi="Times New Roman" w:cs="Times New Roman"/>
          <w:sz w:val="28"/>
          <w:szCs w:val="28"/>
        </w:rPr>
        <w:t>Поэтому он разный</w:t>
      </w:r>
      <w:r w:rsidR="00944A08">
        <w:rPr>
          <w:rFonts w:ascii="Times New Roman" w:hAnsi="Times New Roman" w:cs="Times New Roman"/>
          <w:sz w:val="28"/>
          <w:szCs w:val="28"/>
        </w:rPr>
        <w:t>, Мариинский театр. Тем более, что там есть</w:t>
      </w:r>
      <w:r w:rsidR="00903613">
        <w:rPr>
          <w:rFonts w:ascii="Times New Roman" w:hAnsi="Times New Roman" w:cs="Times New Roman"/>
          <w:sz w:val="28"/>
          <w:szCs w:val="28"/>
        </w:rPr>
        <w:t xml:space="preserve"> Гергиев – он все туда сажает. А там </w:t>
      </w:r>
      <w:r w:rsidR="005B71B6">
        <w:rPr>
          <w:rFonts w:ascii="Times New Roman" w:hAnsi="Times New Roman" w:cs="Times New Roman"/>
          <w:sz w:val="28"/>
          <w:szCs w:val="28"/>
        </w:rPr>
        <w:t>–</w:t>
      </w:r>
      <w:r w:rsidR="00903613">
        <w:rPr>
          <w:rFonts w:ascii="Times New Roman" w:hAnsi="Times New Roman" w:cs="Times New Roman"/>
          <w:sz w:val="28"/>
          <w:szCs w:val="28"/>
        </w:rPr>
        <w:t xml:space="preserve"> </w:t>
      </w:r>
      <w:r w:rsidR="005B71B6">
        <w:rPr>
          <w:rFonts w:ascii="Times New Roman" w:hAnsi="Times New Roman" w:cs="Times New Roman"/>
          <w:sz w:val="28"/>
          <w:szCs w:val="28"/>
        </w:rPr>
        <w:t>все такое красивое, блестящее, зеркала, золото.</w:t>
      </w:r>
      <w:r w:rsidR="00BF3606">
        <w:rPr>
          <w:rFonts w:ascii="Times New Roman" w:hAnsi="Times New Roman" w:cs="Times New Roman"/>
          <w:sz w:val="28"/>
          <w:szCs w:val="28"/>
        </w:rPr>
        <w:t xml:space="preserve"> </w:t>
      </w:r>
      <w:r w:rsidR="00944A08">
        <w:rPr>
          <w:rFonts w:ascii="Times New Roman" w:hAnsi="Times New Roman" w:cs="Times New Roman"/>
          <w:sz w:val="28"/>
          <w:szCs w:val="28"/>
        </w:rPr>
        <w:t xml:space="preserve">Вот так. Но тогда это было отдельно для того времени, а сейчас другое немножко. </w:t>
      </w:r>
    </w:p>
    <w:p w:rsidR="00157443" w:rsidRPr="00931250" w:rsidRDefault="00BF3606" w:rsidP="00C85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</w:t>
      </w:r>
      <w:r w:rsidR="000076B4" w:rsidRPr="00931250">
        <w:rPr>
          <w:rFonts w:ascii="Times New Roman" w:hAnsi="Times New Roman" w:cs="Times New Roman"/>
          <w:sz w:val="28"/>
          <w:szCs w:val="28"/>
        </w:rPr>
        <w:t>огда ты находишься в Германии, где чистота и 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7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Ordnung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, там очень </w:t>
      </w:r>
      <w:r w:rsidR="00356F90">
        <w:rPr>
          <w:rFonts w:ascii="Times New Roman" w:hAnsi="Times New Roman" w:cs="Times New Roman"/>
          <w:sz w:val="28"/>
          <w:szCs w:val="28"/>
        </w:rPr>
        <w:t>хорошо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проходят всякие вы</w:t>
      </w:r>
      <w:r w:rsidR="002D1A6F">
        <w:rPr>
          <w:rFonts w:ascii="Times New Roman" w:hAnsi="Times New Roman" w:cs="Times New Roman"/>
          <w:sz w:val="28"/>
          <w:szCs w:val="28"/>
        </w:rPr>
        <w:t xml:space="preserve">ставки и инсталляции со всяким </w:t>
      </w:r>
      <w:r w:rsidR="000076B4" w:rsidRPr="00931250">
        <w:rPr>
          <w:rFonts w:ascii="Times New Roman" w:hAnsi="Times New Roman" w:cs="Times New Roman"/>
          <w:sz w:val="28"/>
          <w:szCs w:val="28"/>
          <w:highlight w:val="yellow"/>
        </w:rPr>
        <w:t>дерьмом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56F90">
        <w:rPr>
          <w:rFonts w:ascii="Times New Roman" w:hAnsi="Times New Roman" w:cs="Times New Roman"/>
          <w:sz w:val="28"/>
          <w:szCs w:val="28"/>
        </w:rPr>
        <w:t>Понимаешь, в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чистой комнате куча </w:t>
      </w:r>
      <w:r w:rsidR="000076B4" w:rsidRPr="00931250">
        <w:rPr>
          <w:rFonts w:ascii="Times New Roman" w:hAnsi="Times New Roman" w:cs="Times New Roman"/>
          <w:sz w:val="28"/>
          <w:szCs w:val="28"/>
          <w:highlight w:val="yellow"/>
        </w:rPr>
        <w:t>дерьма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56F90" w:rsidRPr="00931250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356F90">
        <w:rPr>
          <w:rFonts w:ascii="Times New Roman" w:hAnsi="Times New Roman" w:cs="Times New Roman"/>
          <w:sz w:val="28"/>
          <w:szCs w:val="28"/>
        </w:rPr>
        <w:t>– ой! Как это интересно! Как это трогательно!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56F90">
        <w:rPr>
          <w:rFonts w:ascii="Times New Roman" w:hAnsi="Times New Roman" w:cs="Times New Roman"/>
          <w:sz w:val="28"/>
          <w:szCs w:val="28"/>
        </w:rPr>
        <w:t xml:space="preserve">Как не совпадает, понимаешь! Как это брутально, наконец! 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А здесь, среди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D1A6F" w:rsidRPr="002D1A6F">
        <w:rPr>
          <w:rFonts w:ascii="Times New Roman" w:hAnsi="Times New Roman" w:cs="Times New Roman"/>
          <w:sz w:val="28"/>
          <w:szCs w:val="28"/>
          <w:highlight w:val="yellow"/>
        </w:rPr>
        <w:t>г…на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выставлять </w:t>
      </w:r>
      <w:r w:rsidR="002D1A6F">
        <w:rPr>
          <w:rFonts w:ascii="Times New Roman" w:hAnsi="Times New Roman" w:cs="Times New Roman"/>
          <w:sz w:val="28"/>
          <w:szCs w:val="28"/>
          <w:highlight w:val="yellow"/>
        </w:rPr>
        <w:t>г…н</w:t>
      </w:r>
      <w:r w:rsidR="000076B4" w:rsidRPr="0093125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2D1A6F">
        <w:rPr>
          <w:rFonts w:ascii="Times New Roman" w:hAnsi="Times New Roman" w:cs="Times New Roman"/>
          <w:sz w:val="28"/>
          <w:szCs w:val="28"/>
        </w:rPr>
        <w:t xml:space="preserve"> странно.</w:t>
      </w:r>
      <w:r w:rsidR="000076B4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D1A6F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0E2965" w:rsidRPr="00931250">
        <w:rPr>
          <w:rFonts w:ascii="Times New Roman" w:hAnsi="Times New Roman" w:cs="Times New Roman"/>
          <w:sz w:val="28"/>
          <w:szCs w:val="28"/>
        </w:rPr>
        <w:t>тавтологично</w:t>
      </w:r>
      <w:r w:rsidR="00E43485">
        <w:rPr>
          <w:rFonts w:ascii="Times New Roman" w:hAnsi="Times New Roman" w:cs="Times New Roman"/>
          <w:sz w:val="28"/>
          <w:szCs w:val="28"/>
        </w:rPr>
        <w:t xml:space="preserve"> – т</w:t>
      </w:r>
      <w:r>
        <w:rPr>
          <w:rFonts w:ascii="Times New Roman" w:hAnsi="Times New Roman" w:cs="Times New Roman"/>
          <w:sz w:val="28"/>
          <w:szCs w:val="28"/>
        </w:rPr>
        <w:t>ебя не пойму</w:t>
      </w:r>
      <w:r w:rsidR="00E43485">
        <w:rPr>
          <w:rFonts w:ascii="Times New Roman" w:hAnsi="Times New Roman" w:cs="Times New Roman"/>
          <w:sz w:val="28"/>
          <w:szCs w:val="28"/>
        </w:rPr>
        <w:t>т просто</w:t>
      </w:r>
      <w:r>
        <w:rPr>
          <w:rFonts w:ascii="Times New Roman" w:hAnsi="Times New Roman" w:cs="Times New Roman"/>
          <w:sz w:val="28"/>
          <w:szCs w:val="28"/>
        </w:rPr>
        <w:t xml:space="preserve">, скажут: «Ну, что мы </w:t>
      </w:r>
      <w:r w:rsidR="00E43485">
        <w:rPr>
          <w:rFonts w:ascii="Times New Roman" w:hAnsi="Times New Roman" w:cs="Times New Roman"/>
          <w:sz w:val="28"/>
          <w:szCs w:val="28"/>
          <w:highlight w:val="yellow"/>
        </w:rPr>
        <w:t>г…н</w:t>
      </w:r>
      <w:r w:rsidRPr="00BF3606">
        <w:rPr>
          <w:rFonts w:ascii="Times New Roman" w:hAnsi="Times New Roman" w:cs="Times New Roman"/>
          <w:sz w:val="28"/>
          <w:szCs w:val="28"/>
          <w:highlight w:val="yellow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485">
        <w:rPr>
          <w:rFonts w:ascii="Times New Roman" w:hAnsi="Times New Roman" w:cs="Times New Roman"/>
          <w:sz w:val="28"/>
          <w:szCs w:val="28"/>
        </w:rPr>
        <w:t xml:space="preserve">что ли не видели? Ну что это такое!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0E2965" w:rsidRPr="00931250">
        <w:rPr>
          <w:rFonts w:ascii="Times New Roman" w:hAnsi="Times New Roman" w:cs="Times New Roman"/>
          <w:sz w:val="28"/>
          <w:szCs w:val="28"/>
        </w:rPr>
        <w:t xml:space="preserve">Поэтому мы </w:t>
      </w:r>
      <w:r w:rsidR="00E43485">
        <w:rPr>
          <w:rFonts w:ascii="Times New Roman" w:hAnsi="Times New Roman" w:cs="Times New Roman"/>
          <w:sz w:val="28"/>
          <w:szCs w:val="28"/>
        </w:rPr>
        <w:t>это наше</w:t>
      </w:r>
      <w:r w:rsidR="000E296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E2965" w:rsidRPr="00BF3606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C04701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E43485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0E2965" w:rsidRPr="00BF360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0E296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8553D">
        <w:rPr>
          <w:rFonts w:ascii="Times New Roman" w:hAnsi="Times New Roman" w:cs="Times New Roman"/>
          <w:sz w:val="28"/>
          <w:szCs w:val="28"/>
        </w:rPr>
        <w:t>быстро закрываем золотыми п</w:t>
      </w:r>
      <w:r w:rsidR="000E2965" w:rsidRPr="00931250">
        <w:rPr>
          <w:rFonts w:ascii="Times New Roman" w:hAnsi="Times New Roman" w:cs="Times New Roman"/>
          <w:sz w:val="28"/>
          <w:szCs w:val="28"/>
        </w:rPr>
        <w:t>лёночками</w:t>
      </w:r>
      <w:r w:rsidR="00E8553D">
        <w:rPr>
          <w:rFonts w:ascii="Times New Roman" w:hAnsi="Times New Roman" w:cs="Times New Roman"/>
          <w:sz w:val="28"/>
          <w:szCs w:val="28"/>
        </w:rPr>
        <w:t>.</w:t>
      </w:r>
      <w:r w:rsidR="000E296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8553D">
        <w:rPr>
          <w:rFonts w:ascii="Times New Roman" w:hAnsi="Times New Roman" w:cs="Times New Roman"/>
          <w:sz w:val="28"/>
          <w:szCs w:val="28"/>
        </w:rPr>
        <w:t>Это и есть гламур:</w:t>
      </w:r>
      <w:r w:rsidR="000E2965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8553D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C04701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E43485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Pr="00BF3606">
        <w:rPr>
          <w:rFonts w:ascii="Times New Roman" w:hAnsi="Times New Roman" w:cs="Times New Roman"/>
          <w:sz w:val="28"/>
          <w:szCs w:val="28"/>
          <w:highlight w:val="yellow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золотой упаковке.</w:t>
      </w:r>
      <w:r w:rsidR="00EE1B8F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33533">
        <w:rPr>
          <w:rFonts w:ascii="Times New Roman" w:hAnsi="Times New Roman" w:cs="Times New Roman"/>
          <w:sz w:val="28"/>
          <w:szCs w:val="28"/>
        </w:rPr>
        <w:t xml:space="preserve">И здесь нужно так делать, потому что выхода нету – куда денешься! </w:t>
      </w:r>
      <w:r w:rsidR="00EE1B8F" w:rsidRPr="00931250">
        <w:rPr>
          <w:rFonts w:ascii="Times New Roman" w:hAnsi="Times New Roman" w:cs="Times New Roman"/>
          <w:sz w:val="28"/>
          <w:szCs w:val="28"/>
        </w:rPr>
        <w:t>Поэтому у нас выставки такого т</w:t>
      </w:r>
      <w:r w:rsidR="00416D61">
        <w:rPr>
          <w:rFonts w:ascii="Times New Roman" w:hAnsi="Times New Roman" w:cs="Times New Roman"/>
          <w:sz w:val="28"/>
          <w:szCs w:val="28"/>
        </w:rPr>
        <w:t>ипа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416D61">
        <w:rPr>
          <w:rFonts w:ascii="Times New Roman" w:hAnsi="Times New Roman" w:cs="Times New Roman"/>
          <w:sz w:val="28"/>
          <w:szCs w:val="28"/>
        </w:rPr>
        <w:t xml:space="preserve"> как в Германии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416D61">
        <w:rPr>
          <w:rFonts w:ascii="Times New Roman" w:hAnsi="Times New Roman" w:cs="Times New Roman"/>
          <w:sz w:val="28"/>
          <w:szCs w:val="28"/>
        </w:rPr>
        <w:t xml:space="preserve"> не проходят категорически. </w:t>
      </w:r>
      <w:r w:rsidR="00EE1B8F" w:rsidRPr="00931250">
        <w:rPr>
          <w:rFonts w:ascii="Times New Roman" w:hAnsi="Times New Roman" w:cs="Times New Roman"/>
          <w:sz w:val="28"/>
          <w:szCs w:val="28"/>
        </w:rPr>
        <w:t>Нам н</w:t>
      </w:r>
      <w:r w:rsidR="00433533">
        <w:rPr>
          <w:rFonts w:ascii="Times New Roman" w:hAnsi="Times New Roman" w:cs="Times New Roman"/>
          <w:sz w:val="28"/>
          <w:szCs w:val="28"/>
        </w:rPr>
        <w:t>ад</w:t>
      </w:r>
      <w:r w:rsidR="00EE1B8F" w:rsidRPr="00931250">
        <w:rPr>
          <w:rFonts w:ascii="Times New Roman" w:hAnsi="Times New Roman" w:cs="Times New Roman"/>
          <w:sz w:val="28"/>
          <w:szCs w:val="28"/>
        </w:rPr>
        <w:t xml:space="preserve">о </w:t>
      </w:r>
      <w:r w:rsidR="00433533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="00EE1B8F" w:rsidRPr="00931250">
        <w:rPr>
          <w:rFonts w:ascii="Times New Roman" w:hAnsi="Times New Roman" w:cs="Times New Roman"/>
          <w:sz w:val="28"/>
          <w:szCs w:val="28"/>
        </w:rPr>
        <w:t xml:space="preserve">чтоб </w:t>
      </w:r>
      <w:r w:rsidR="00F97C74">
        <w:rPr>
          <w:rFonts w:ascii="Times New Roman" w:hAnsi="Times New Roman" w:cs="Times New Roman"/>
          <w:sz w:val="28"/>
          <w:szCs w:val="28"/>
        </w:rPr>
        <w:t xml:space="preserve"> </w:t>
      </w:r>
      <w:r w:rsidR="00EE1B8F" w:rsidRPr="00931250">
        <w:rPr>
          <w:rFonts w:ascii="Times New Roman" w:hAnsi="Times New Roman" w:cs="Times New Roman"/>
          <w:sz w:val="28"/>
          <w:szCs w:val="28"/>
        </w:rPr>
        <w:t>было</w:t>
      </w:r>
      <w:r w:rsidR="00E46B36" w:rsidRPr="00931250">
        <w:rPr>
          <w:rFonts w:ascii="Times New Roman" w:hAnsi="Times New Roman" w:cs="Times New Roman"/>
          <w:sz w:val="28"/>
          <w:szCs w:val="28"/>
        </w:rPr>
        <w:t xml:space="preserve"> аккурат</w:t>
      </w:r>
      <w:r w:rsidR="00433533">
        <w:rPr>
          <w:rFonts w:ascii="Times New Roman" w:hAnsi="Times New Roman" w:cs="Times New Roman"/>
          <w:sz w:val="28"/>
          <w:szCs w:val="28"/>
        </w:rPr>
        <w:t>неньк</w:t>
      </w:r>
      <w:r w:rsidR="00E46B36" w:rsidRPr="00931250">
        <w:rPr>
          <w:rFonts w:ascii="Times New Roman" w:hAnsi="Times New Roman" w:cs="Times New Roman"/>
          <w:sz w:val="28"/>
          <w:szCs w:val="28"/>
        </w:rPr>
        <w:t xml:space="preserve">о, </w:t>
      </w:r>
      <w:r w:rsidR="00433533">
        <w:rPr>
          <w:rFonts w:ascii="Times New Roman" w:hAnsi="Times New Roman" w:cs="Times New Roman"/>
          <w:sz w:val="28"/>
          <w:szCs w:val="28"/>
        </w:rPr>
        <w:t xml:space="preserve">шелково. Нам надо, чтоб было </w:t>
      </w:r>
      <w:r w:rsidR="00E46B36" w:rsidRPr="00931250">
        <w:rPr>
          <w:rFonts w:ascii="Times New Roman" w:hAnsi="Times New Roman" w:cs="Times New Roman"/>
          <w:sz w:val="28"/>
          <w:szCs w:val="28"/>
        </w:rPr>
        <w:t>красиво</w:t>
      </w:r>
      <w:r w:rsidR="00C04701">
        <w:rPr>
          <w:rFonts w:ascii="Times New Roman" w:hAnsi="Times New Roman" w:cs="Times New Roman"/>
          <w:sz w:val="28"/>
          <w:szCs w:val="28"/>
        </w:rPr>
        <w:t>,</w:t>
      </w:r>
      <w:r w:rsidR="00EE1B8F" w:rsidRPr="00931250">
        <w:rPr>
          <w:rFonts w:ascii="Times New Roman" w:hAnsi="Times New Roman" w:cs="Times New Roman"/>
          <w:sz w:val="28"/>
          <w:szCs w:val="28"/>
        </w:rPr>
        <w:t xml:space="preserve"> как в Большом театре</w:t>
      </w:r>
      <w:r w:rsidR="00433533">
        <w:rPr>
          <w:rFonts w:ascii="Times New Roman" w:hAnsi="Times New Roman" w:cs="Times New Roman"/>
          <w:sz w:val="28"/>
          <w:szCs w:val="28"/>
        </w:rPr>
        <w:t xml:space="preserve"> – вот помнишь этот Маяковского текст!</w:t>
      </w:r>
      <w:r w:rsidR="00E46B3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33533">
        <w:rPr>
          <w:rFonts w:ascii="Times New Roman" w:hAnsi="Times New Roman" w:cs="Times New Roman"/>
          <w:sz w:val="28"/>
          <w:szCs w:val="28"/>
        </w:rPr>
        <w:t xml:space="preserve">И все это остается, к сожалению. </w:t>
      </w:r>
      <w:r w:rsidR="00E46B36" w:rsidRPr="00931250">
        <w:rPr>
          <w:rFonts w:ascii="Times New Roman" w:hAnsi="Times New Roman" w:cs="Times New Roman"/>
          <w:sz w:val="28"/>
          <w:szCs w:val="28"/>
        </w:rPr>
        <w:t xml:space="preserve">Мы </w:t>
      </w:r>
      <w:r w:rsidR="00433533">
        <w:rPr>
          <w:rFonts w:ascii="Times New Roman" w:hAnsi="Times New Roman" w:cs="Times New Roman"/>
          <w:sz w:val="28"/>
          <w:szCs w:val="28"/>
        </w:rPr>
        <w:t xml:space="preserve">все </w:t>
      </w:r>
      <w:r w:rsidR="00E46B36" w:rsidRPr="00931250">
        <w:rPr>
          <w:rFonts w:ascii="Times New Roman" w:hAnsi="Times New Roman" w:cs="Times New Roman"/>
          <w:sz w:val="28"/>
          <w:szCs w:val="28"/>
        </w:rPr>
        <w:t xml:space="preserve">никак не можем из этого </w:t>
      </w:r>
      <w:r w:rsidR="00433533" w:rsidRPr="007505BE">
        <w:rPr>
          <w:rFonts w:ascii="Times New Roman" w:hAnsi="Times New Roman" w:cs="Times New Roman"/>
          <w:sz w:val="28"/>
          <w:szCs w:val="28"/>
          <w:highlight w:val="yellow"/>
        </w:rPr>
        <w:t>г…на</w:t>
      </w:r>
      <w:r w:rsidR="00433533">
        <w:rPr>
          <w:rFonts w:ascii="Times New Roman" w:hAnsi="Times New Roman" w:cs="Times New Roman"/>
          <w:sz w:val="28"/>
          <w:szCs w:val="28"/>
        </w:rPr>
        <w:t xml:space="preserve"> </w:t>
      </w:r>
      <w:r w:rsidR="00E46B36" w:rsidRPr="00931250">
        <w:rPr>
          <w:rFonts w:ascii="Times New Roman" w:hAnsi="Times New Roman" w:cs="Times New Roman"/>
          <w:sz w:val="28"/>
          <w:szCs w:val="28"/>
        </w:rPr>
        <w:t>вылезти.</w:t>
      </w:r>
      <w:r w:rsidR="00416D61">
        <w:rPr>
          <w:rFonts w:ascii="Times New Roman" w:hAnsi="Times New Roman" w:cs="Times New Roman"/>
          <w:sz w:val="28"/>
          <w:szCs w:val="28"/>
        </w:rPr>
        <w:t xml:space="preserve"> </w:t>
      </w:r>
      <w:r w:rsidR="00BF69F6">
        <w:rPr>
          <w:rFonts w:ascii="Times New Roman" w:hAnsi="Times New Roman" w:cs="Times New Roman"/>
          <w:sz w:val="28"/>
          <w:szCs w:val="28"/>
        </w:rPr>
        <w:t xml:space="preserve">Хотя это и создает эту атмосферу живую. </w:t>
      </w:r>
      <w:r w:rsidR="00972DEC" w:rsidRPr="00972DEC">
        <w:rPr>
          <w:rFonts w:ascii="Times New Roman" w:hAnsi="Times New Roman" w:cs="Times New Roman"/>
          <w:sz w:val="28"/>
          <w:szCs w:val="28"/>
        </w:rPr>
        <w:t xml:space="preserve">Ты же не можешь вырастить </w:t>
      </w:r>
      <w:r w:rsidR="0032774B">
        <w:rPr>
          <w:rFonts w:ascii="Times New Roman" w:hAnsi="Times New Roman" w:cs="Times New Roman"/>
          <w:sz w:val="28"/>
          <w:szCs w:val="28"/>
        </w:rPr>
        <w:t>–</w:t>
      </w:r>
      <w:r w:rsidR="00972DEC" w:rsidRPr="00972DEC">
        <w:rPr>
          <w:rFonts w:ascii="Times New Roman" w:hAnsi="Times New Roman" w:cs="Times New Roman"/>
          <w:sz w:val="28"/>
          <w:szCs w:val="28"/>
        </w:rPr>
        <w:t xml:space="preserve"> я  не знаю что, хлеб</w:t>
      </w:r>
      <w:r w:rsidR="00972DEC">
        <w:rPr>
          <w:rFonts w:ascii="Times New Roman" w:hAnsi="Times New Roman" w:cs="Times New Roman"/>
          <w:sz w:val="28"/>
          <w:szCs w:val="28"/>
        </w:rPr>
        <w:t>, например</w:t>
      </w:r>
      <w:r w:rsidR="00972DEC" w:rsidRPr="00972DEC">
        <w:rPr>
          <w:rFonts w:ascii="Times New Roman" w:hAnsi="Times New Roman" w:cs="Times New Roman"/>
          <w:sz w:val="28"/>
          <w:szCs w:val="28"/>
        </w:rPr>
        <w:t xml:space="preserve">! </w:t>
      </w:r>
      <w:r w:rsidR="0032774B">
        <w:rPr>
          <w:rFonts w:ascii="Times New Roman" w:hAnsi="Times New Roman" w:cs="Times New Roman"/>
          <w:sz w:val="28"/>
          <w:szCs w:val="28"/>
        </w:rPr>
        <w:t>–</w:t>
      </w:r>
      <w:r w:rsidR="00972DEC" w:rsidRPr="00972DEC">
        <w:rPr>
          <w:rFonts w:ascii="Times New Roman" w:hAnsi="Times New Roman" w:cs="Times New Roman"/>
          <w:sz w:val="28"/>
          <w:szCs w:val="28"/>
        </w:rPr>
        <w:t xml:space="preserve">  без навоза</w:t>
      </w:r>
      <w:r w:rsidR="007505BE">
        <w:rPr>
          <w:rFonts w:ascii="Times New Roman" w:hAnsi="Times New Roman" w:cs="Times New Roman"/>
          <w:sz w:val="28"/>
          <w:szCs w:val="28"/>
        </w:rPr>
        <w:t>, правда ведь</w:t>
      </w:r>
      <w:r w:rsidR="00972DEC">
        <w:rPr>
          <w:rFonts w:ascii="Times New Roman" w:hAnsi="Times New Roman" w:cs="Times New Roman"/>
          <w:sz w:val="28"/>
          <w:szCs w:val="28"/>
        </w:rPr>
        <w:t>: там, где нет навоза, ничего не растет.</w:t>
      </w:r>
      <w:r w:rsidR="00416D61">
        <w:rPr>
          <w:rFonts w:ascii="Times New Roman" w:hAnsi="Times New Roman" w:cs="Times New Roman"/>
          <w:sz w:val="28"/>
          <w:szCs w:val="28"/>
        </w:rPr>
        <w:t xml:space="preserve"> Очевидно, </w:t>
      </w:r>
      <w:r w:rsidR="007505BE">
        <w:rPr>
          <w:rFonts w:ascii="Times New Roman" w:hAnsi="Times New Roman" w:cs="Times New Roman"/>
          <w:sz w:val="28"/>
          <w:szCs w:val="28"/>
        </w:rPr>
        <w:t xml:space="preserve">с этим </w:t>
      </w:r>
      <w:r w:rsidR="00911FE3">
        <w:rPr>
          <w:rFonts w:ascii="Times New Roman" w:hAnsi="Times New Roman" w:cs="Times New Roman"/>
          <w:sz w:val="28"/>
          <w:szCs w:val="28"/>
        </w:rPr>
        <w:t xml:space="preserve">и </w:t>
      </w:r>
      <w:r w:rsidR="007505BE">
        <w:rPr>
          <w:rFonts w:ascii="Times New Roman" w:hAnsi="Times New Roman" w:cs="Times New Roman"/>
          <w:sz w:val="28"/>
          <w:szCs w:val="28"/>
        </w:rPr>
        <w:t xml:space="preserve">связана вот эта </w:t>
      </w:r>
      <w:r w:rsidR="00416D61">
        <w:rPr>
          <w:rFonts w:ascii="Times New Roman" w:hAnsi="Times New Roman" w:cs="Times New Roman"/>
          <w:sz w:val="28"/>
          <w:szCs w:val="28"/>
        </w:rPr>
        <w:t>душа русская, которую не понять.</w:t>
      </w:r>
      <w:r w:rsidR="007505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E95" w:rsidRPr="00931250" w:rsidRDefault="00844E9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 xml:space="preserve">Еще к </w:t>
      </w:r>
      <w:r w:rsidR="00416D61">
        <w:rPr>
          <w:rFonts w:ascii="Times New Roman" w:hAnsi="Times New Roman" w:cs="Times New Roman"/>
          <w:sz w:val="28"/>
          <w:szCs w:val="28"/>
        </w:rPr>
        <w:t>вопросу</w:t>
      </w:r>
      <w:r w:rsidRPr="00931250">
        <w:rPr>
          <w:rFonts w:ascii="Times New Roman" w:hAnsi="Times New Roman" w:cs="Times New Roman"/>
          <w:sz w:val="28"/>
          <w:szCs w:val="28"/>
        </w:rPr>
        <w:t xml:space="preserve"> о гламуре, который я называю неоклассикой. </w:t>
      </w:r>
      <w:r w:rsidR="00911FE3">
        <w:rPr>
          <w:rFonts w:ascii="Times New Roman" w:hAnsi="Times New Roman" w:cs="Times New Roman"/>
          <w:sz w:val="28"/>
          <w:szCs w:val="28"/>
        </w:rPr>
        <w:t>И сейчас</w:t>
      </w:r>
      <w:r w:rsidR="00DB7EC7">
        <w:rPr>
          <w:rFonts w:ascii="Times New Roman" w:hAnsi="Times New Roman" w:cs="Times New Roman"/>
          <w:sz w:val="28"/>
          <w:szCs w:val="28"/>
        </w:rPr>
        <w:t xml:space="preserve"> - </w:t>
      </w:r>
      <w:r w:rsidR="00911FE3">
        <w:rPr>
          <w:rFonts w:ascii="Times New Roman" w:hAnsi="Times New Roman" w:cs="Times New Roman"/>
          <w:sz w:val="28"/>
          <w:szCs w:val="28"/>
        </w:rPr>
        <w:t xml:space="preserve"> </w:t>
      </w:r>
      <w:r w:rsidR="00416D61">
        <w:rPr>
          <w:rFonts w:ascii="Times New Roman" w:hAnsi="Times New Roman" w:cs="Times New Roman"/>
          <w:sz w:val="28"/>
          <w:szCs w:val="28"/>
        </w:rPr>
        <w:t xml:space="preserve">я </w:t>
      </w:r>
      <w:r w:rsidR="00DB7EC7">
        <w:rPr>
          <w:rFonts w:ascii="Times New Roman" w:hAnsi="Times New Roman" w:cs="Times New Roman"/>
          <w:sz w:val="28"/>
          <w:szCs w:val="28"/>
        </w:rPr>
        <w:t xml:space="preserve">тоже это </w:t>
      </w:r>
      <w:r w:rsidR="00416D61">
        <w:rPr>
          <w:rFonts w:ascii="Times New Roman" w:hAnsi="Times New Roman" w:cs="Times New Roman"/>
          <w:sz w:val="28"/>
          <w:szCs w:val="28"/>
        </w:rPr>
        <w:t>чувствую</w:t>
      </w:r>
      <w:r w:rsidR="00DB7EC7">
        <w:rPr>
          <w:rFonts w:ascii="Times New Roman" w:hAnsi="Times New Roman" w:cs="Times New Roman"/>
          <w:sz w:val="28"/>
          <w:szCs w:val="28"/>
        </w:rPr>
        <w:t xml:space="preserve"> – что </w:t>
      </w:r>
      <w:r w:rsidR="00416D61">
        <w:rPr>
          <w:rFonts w:ascii="Times New Roman" w:hAnsi="Times New Roman" w:cs="Times New Roman"/>
          <w:sz w:val="28"/>
          <w:szCs w:val="28"/>
        </w:rPr>
        <w:t>это</w:t>
      </w:r>
      <w:r w:rsidR="00DB7EC7">
        <w:rPr>
          <w:rFonts w:ascii="Times New Roman" w:hAnsi="Times New Roman" w:cs="Times New Roman"/>
          <w:sz w:val="28"/>
          <w:szCs w:val="28"/>
        </w:rPr>
        <w:t>т</w:t>
      </w:r>
      <w:r w:rsidR="00416D61">
        <w:rPr>
          <w:rFonts w:ascii="Times New Roman" w:hAnsi="Times New Roman" w:cs="Times New Roman"/>
          <w:sz w:val="28"/>
          <w:szCs w:val="28"/>
        </w:rPr>
        <w:t xml:space="preserve"> п</w:t>
      </w:r>
      <w:r w:rsidRPr="00931250">
        <w:rPr>
          <w:rFonts w:ascii="Times New Roman" w:hAnsi="Times New Roman" w:cs="Times New Roman"/>
          <w:sz w:val="28"/>
          <w:szCs w:val="28"/>
        </w:rPr>
        <w:t xml:space="preserve">ассионарный </w:t>
      </w:r>
      <w:r w:rsidR="0032774B" w:rsidRPr="00931250">
        <w:rPr>
          <w:rFonts w:ascii="Times New Roman" w:hAnsi="Times New Roman" w:cs="Times New Roman"/>
          <w:sz w:val="28"/>
          <w:szCs w:val="28"/>
        </w:rPr>
        <w:t>иде</w:t>
      </w:r>
      <w:r w:rsidR="0032774B">
        <w:rPr>
          <w:rFonts w:ascii="Times New Roman" w:hAnsi="Times New Roman" w:cs="Times New Roman"/>
          <w:sz w:val="28"/>
          <w:szCs w:val="28"/>
        </w:rPr>
        <w:t>ологический</w:t>
      </w:r>
      <w:r w:rsidR="0032774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всплеск стремления к свободе, который был </w:t>
      </w:r>
      <w:r w:rsidR="00A24500" w:rsidRPr="00A24500">
        <w:rPr>
          <w:rFonts w:ascii="Times New Roman" w:hAnsi="Times New Roman" w:cs="Times New Roman"/>
          <w:sz w:val="28"/>
          <w:szCs w:val="28"/>
        </w:rPr>
        <w:t>в</w:t>
      </w:r>
      <w:r w:rsidRPr="00A24500">
        <w:rPr>
          <w:rFonts w:ascii="Times New Roman" w:hAnsi="Times New Roman" w:cs="Times New Roman"/>
          <w:sz w:val="28"/>
          <w:szCs w:val="28"/>
        </w:rPr>
        <w:t xml:space="preserve"> Советско</w:t>
      </w:r>
      <w:r w:rsidR="00A24500">
        <w:rPr>
          <w:rFonts w:ascii="Times New Roman" w:hAnsi="Times New Roman" w:cs="Times New Roman"/>
          <w:sz w:val="28"/>
          <w:szCs w:val="28"/>
        </w:rPr>
        <w:t>м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04701">
        <w:rPr>
          <w:rFonts w:ascii="Times New Roman" w:hAnsi="Times New Roman" w:cs="Times New Roman"/>
          <w:sz w:val="28"/>
          <w:szCs w:val="28"/>
        </w:rPr>
        <w:t>С</w:t>
      </w:r>
      <w:r w:rsidRPr="00931250">
        <w:rPr>
          <w:rFonts w:ascii="Times New Roman" w:hAnsi="Times New Roman" w:cs="Times New Roman"/>
          <w:sz w:val="28"/>
          <w:szCs w:val="28"/>
        </w:rPr>
        <w:t>оюз</w:t>
      </w:r>
      <w:r w:rsidR="00A24500">
        <w:rPr>
          <w:rFonts w:ascii="Times New Roman" w:hAnsi="Times New Roman" w:cs="Times New Roman"/>
          <w:sz w:val="28"/>
          <w:szCs w:val="28"/>
        </w:rPr>
        <w:t>е</w:t>
      </w:r>
      <w:r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416D61">
        <w:rPr>
          <w:rFonts w:ascii="Times New Roman" w:hAnsi="Times New Roman" w:cs="Times New Roman"/>
          <w:sz w:val="28"/>
          <w:szCs w:val="28"/>
        </w:rPr>
        <w:t xml:space="preserve">которым все </w:t>
      </w:r>
      <w:r w:rsidR="00822C37">
        <w:rPr>
          <w:rFonts w:ascii="Times New Roman" w:hAnsi="Times New Roman" w:cs="Times New Roman"/>
          <w:sz w:val="28"/>
          <w:szCs w:val="28"/>
        </w:rPr>
        <w:t xml:space="preserve">мы </w:t>
      </w:r>
      <w:r w:rsidR="00416D61">
        <w:rPr>
          <w:rFonts w:ascii="Times New Roman" w:hAnsi="Times New Roman" w:cs="Times New Roman"/>
          <w:sz w:val="28"/>
          <w:szCs w:val="28"/>
        </w:rPr>
        <w:t>пылали</w:t>
      </w:r>
      <w:r w:rsidR="00A24500">
        <w:rPr>
          <w:rFonts w:ascii="Times New Roman" w:hAnsi="Times New Roman" w:cs="Times New Roman"/>
          <w:sz w:val="28"/>
          <w:szCs w:val="28"/>
        </w:rPr>
        <w:t xml:space="preserve"> – за свободу, против империи</w:t>
      </w:r>
      <w:r w:rsidR="00822C37">
        <w:rPr>
          <w:rFonts w:ascii="Times New Roman" w:hAnsi="Times New Roman" w:cs="Times New Roman"/>
          <w:sz w:val="28"/>
          <w:szCs w:val="28"/>
        </w:rPr>
        <w:t xml:space="preserve"> (империя зла она у нас была или </w:t>
      </w:r>
      <w:r w:rsidR="001E1BE7">
        <w:rPr>
          <w:rFonts w:ascii="Times New Roman" w:hAnsi="Times New Roman" w:cs="Times New Roman"/>
          <w:sz w:val="28"/>
          <w:szCs w:val="28"/>
        </w:rPr>
        <w:t>нет</w:t>
      </w:r>
      <w:r w:rsidR="00822C37">
        <w:rPr>
          <w:rFonts w:ascii="Times New Roman" w:hAnsi="Times New Roman" w:cs="Times New Roman"/>
          <w:sz w:val="28"/>
          <w:szCs w:val="28"/>
        </w:rPr>
        <w:t>)</w:t>
      </w:r>
      <w:r w:rsidR="00E412BF">
        <w:rPr>
          <w:rFonts w:ascii="Times New Roman" w:hAnsi="Times New Roman" w:cs="Times New Roman"/>
          <w:sz w:val="28"/>
          <w:szCs w:val="28"/>
        </w:rPr>
        <w:t>,</w:t>
      </w:r>
      <w:r w:rsidR="00A24500">
        <w:rPr>
          <w:rFonts w:ascii="Times New Roman" w:hAnsi="Times New Roman" w:cs="Times New Roman"/>
          <w:sz w:val="28"/>
          <w:szCs w:val="28"/>
        </w:rPr>
        <w:t xml:space="preserve"> </w:t>
      </w:r>
      <w:r w:rsidR="001E1BE7">
        <w:rPr>
          <w:rFonts w:ascii="Times New Roman" w:hAnsi="Times New Roman" w:cs="Times New Roman"/>
          <w:sz w:val="28"/>
          <w:szCs w:val="28"/>
        </w:rPr>
        <w:t>–</w:t>
      </w:r>
      <w:r w:rsidR="00E412BF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187756">
        <w:rPr>
          <w:rFonts w:ascii="Times New Roman" w:hAnsi="Times New Roman" w:cs="Times New Roman"/>
          <w:sz w:val="28"/>
          <w:szCs w:val="28"/>
        </w:rPr>
        <w:t xml:space="preserve">он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выдохся. Сейчас мы находимся на </w:t>
      </w:r>
      <w:r w:rsidR="00B34E88" w:rsidRPr="00931250">
        <w:rPr>
          <w:rFonts w:ascii="Times New Roman" w:hAnsi="Times New Roman" w:cs="Times New Roman"/>
          <w:sz w:val="28"/>
          <w:szCs w:val="28"/>
        </w:rPr>
        <w:t>излете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92C7D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187756">
        <w:rPr>
          <w:rFonts w:ascii="Times New Roman" w:hAnsi="Times New Roman" w:cs="Times New Roman"/>
          <w:sz w:val="28"/>
          <w:szCs w:val="28"/>
        </w:rPr>
        <w:t xml:space="preserve">выдоха, этого </w:t>
      </w:r>
      <w:r w:rsidR="00092C7D">
        <w:rPr>
          <w:rFonts w:ascii="Times New Roman" w:hAnsi="Times New Roman" w:cs="Times New Roman"/>
          <w:sz w:val="28"/>
          <w:szCs w:val="28"/>
        </w:rPr>
        <w:t>дыхания. Или всхлипа</w:t>
      </w:r>
      <w:r w:rsidRPr="00931250">
        <w:rPr>
          <w:rFonts w:ascii="Times New Roman" w:hAnsi="Times New Roman" w:cs="Times New Roman"/>
          <w:sz w:val="28"/>
          <w:szCs w:val="28"/>
        </w:rPr>
        <w:t>.</w:t>
      </w:r>
      <w:r w:rsidR="00F457AD">
        <w:rPr>
          <w:rFonts w:ascii="Times New Roman" w:hAnsi="Times New Roman" w:cs="Times New Roman"/>
          <w:sz w:val="28"/>
          <w:szCs w:val="28"/>
        </w:rPr>
        <w:t xml:space="preserve"> </w:t>
      </w:r>
      <w:r w:rsidR="003C7E1A" w:rsidRPr="00931250">
        <w:rPr>
          <w:rFonts w:ascii="Times New Roman" w:hAnsi="Times New Roman" w:cs="Times New Roman"/>
          <w:sz w:val="28"/>
          <w:szCs w:val="28"/>
        </w:rPr>
        <w:t xml:space="preserve">А тогда, в </w:t>
      </w:r>
      <w:r w:rsidR="00092C7D">
        <w:rPr>
          <w:rFonts w:ascii="Times New Roman" w:hAnsi="Times New Roman" w:cs="Times New Roman"/>
          <w:sz w:val="28"/>
          <w:szCs w:val="28"/>
        </w:rPr>
        <w:t>80-е годы или в</w:t>
      </w:r>
      <w:r w:rsidR="003C7E1A" w:rsidRPr="00931250">
        <w:rPr>
          <w:rFonts w:ascii="Times New Roman" w:hAnsi="Times New Roman" w:cs="Times New Roman"/>
          <w:sz w:val="28"/>
          <w:szCs w:val="28"/>
        </w:rPr>
        <w:t xml:space="preserve"> 90</w:t>
      </w:r>
      <w:r w:rsidR="00416D61">
        <w:rPr>
          <w:rFonts w:ascii="Times New Roman" w:hAnsi="Times New Roman" w:cs="Times New Roman"/>
          <w:sz w:val="28"/>
          <w:szCs w:val="28"/>
        </w:rPr>
        <w:t>-</w:t>
      </w:r>
      <w:r w:rsidR="00092C7D">
        <w:rPr>
          <w:rFonts w:ascii="Times New Roman" w:hAnsi="Times New Roman" w:cs="Times New Roman"/>
          <w:sz w:val="28"/>
          <w:szCs w:val="28"/>
        </w:rPr>
        <w:t>е годы</w:t>
      </w:r>
      <w:r w:rsidR="003C7E1A" w:rsidRPr="00931250">
        <w:rPr>
          <w:rFonts w:ascii="Times New Roman" w:hAnsi="Times New Roman" w:cs="Times New Roman"/>
          <w:sz w:val="28"/>
          <w:szCs w:val="28"/>
        </w:rPr>
        <w:t xml:space="preserve">, это был мощный </w:t>
      </w:r>
      <w:r w:rsidR="003C7E1A" w:rsidRPr="00931250">
        <w:rPr>
          <w:rFonts w:ascii="Times New Roman" w:hAnsi="Times New Roman" w:cs="Times New Roman"/>
          <w:sz w:val="28"/>
          <w:szCs w:val="28"/>
        </w:rPr>
        <w:lastRenderedPageBreak/>
        <w:t>всплеск</w:t>
      </w:r>
      <w:r w:rsidR="00092C7D">
        <w:rPr>
          <w:rFonts w:ascii="Times New Roman" w:hAnsi="Times New Roman" w:cs="Times New Roman"/>
          <w:sz w:val="28"/>
          <w:szCs w:val="28"/>
        </w:rPr>
        <w:t xml:space="preserve">, </w:t>
      </w:r>
      <w:r w:rsidR="003C7E1A" w:rsidRPr="00931250">
        <w:rPr>
          <w:rFonts w:ascii="Times New Roman" w:hAnsi="Times New Roman" w:cs="Times New Roman"/>
          <w:sz w:val="28"/>
          <w:szCs w:val="28"/>
        </w:rPr>
        <w:t xml:space="preserve">всхлип. </w:t>
      </w:r>
      <w:r w:rsidR="00092C7D">
        <w:rPr>
          <w:rFonts w:ascii="Times New Roman" w:hAnsi="Times New Roman" w:cs="Times New Roman"/>
          <w:sz w:val="28"/>
          <w:szCs w:val="28"/>
        </w:rPr>
        <w:t xml:space="preserve">Про свободу. </w:t>
      </w:r>
      <w:r w:rsidR="00116BDF">
        <w:rPr>
          <w:rFonts w:ascii="Times New Roman" w:hAnsi="Times New Roman" w:cs="Times New Roman"/>
          <w:sz w:val="28"/>
          <w:szCs w:val="28"/>
        </w:rPr>
        <w:t xml:space="preserve">И </w:t>
      </w:r>
      <w:r w:rsidR="00187756">
        <w:rPr>
          <w:rFonts w:ascii="Times New Roman" w:hAnsi="Times New Roman" w:cs="Times New Roman"/>
          <w:sz w:val="28"/>
          <w:szCs w:val="28"/>
        </w:rPr>
        <w:t xml:space="preserve">сейчас этот выдох заканчивается, к сожалению. </w:t>
      </w:r>
      <w:r w:rsidR="003C7E1A" w:rsidRPr="00931250">
        <w:rPr>
          <w:rFonts w:ascii="Times New Roman" w:hAnsi="Times New Roman" w:cs="Times New Roman"/>
          <w:sz w:val="28"/>
          <w:szCs w:val="28"/>
        </w:rPr>
        <w:t>Двадцать лет пролетел</w:t>
      </w:r>
      <w:r w:rsidR="00C04701">
        <w:rPr>
          <w:rFonts w:ascii="Times New Roman" w:hAnsi="Times New Roman" w:cs="Times New Roman"/>
          <w:sz w:val="28"/>
          <w:szCs w:val="28"/>
        </w:rPr>
        <w:t>о</w:t>
      </w:r>
      <w:r w:rsidR="003C7E1A" w:rsidRPr="00931250">
        <w:rPr>
          <w:rFonts w:ascii="Times New Roman" w:hAnsi="Times New Roman" w:cs="Times New Roman"/>
          <w:sz w:val="28"/>
          <w:szCs w:val="28"/>
        </w:rPr>
        <w:t>, и сейчас нужно набрать</w:t>
      </w:r>
      <w:r w:rsidR="00116BDF">
        <w:rPr>
          <w:rFonts w:ascii="Times New Roman" w:hAnsi="Times New Roman" w:cs="Times New Roman"/>
          <w:sz w:val="28"/>
          <w:szCs w:val="28"/>
        </w:rPr>
        <w:t xml:space="preserve"> </w:t>
      </w:r>
      <w:r w:rsidR="003C7E1A" w:rsidRPr="00931250">
        <w:rPr>
          <w:rFonts w:ascii="Times New Roman" w:hAnsi="Times New Roman" w:cs="Times New Roman"/>
          <w:sz w:val="28"/>
          <w:szCs w:val="28"/>
        </w:rPr>
        <w:t xml:space="preserve">новых сил </w:t>
      </w:r>
      <w:r w:rsidR="00116BDF">
        <w:rPr>
          <w:rFonts w:ascii="Times New Roman" w:hAnsi="Times New Roman" w:cs="Times New Roman"/>
          <w:sz w:val="28"/>
          <w:szCs w:val="28"/>
        </w:rPr>
        <w:t>– если они есть. Это очень сложно</w:t>
      </w:r>
      <w:r w:rsidR="003C7E1A" w:rsidRPr="00931250">
        <w:rPr>
          <w:rFonts w:ascii="Times New Roman" w:hAnsi="Times New Roman" w:cs="Times New Roman"/>
          <w:sz w:val="28"/>
          <w:szCs w:val="28"/>
        </w:rPr>
        <w:t>.</w:t>
      </w:r>
      <w:r w:rsidR="00D64E13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E1CC1">
        <w:rPr>
          <w:rFonts w:ascii="Times New Roman" w:hAnsi="Times New Roman" w:cs="Times New Roman"/>
          <w:sz w:val="28"/>
          <w:szCs w:val="28"/>
        </w:rPr>
        <w:t>Я</w:t>
      </w:r>
      <w:r w:rsidR="00D64E13" w:rsidRPr="00931250">
        <w:rPr>
          <w:rFonts w:ascii="Times New Roman" w:hAnsi="Times New Roman" w:cs="Times New Roman"/>
          <w:sz w:val="28"/>
          <w:szCs w:val="28"/>
        </w:rPr>
        <w:t xml:space="preserve"> сейчас говорю </w:t>
      </w:r>
      <w:r w:rsidR="009E1CC1">
        <w:rPr>
          <w:rFonts w:ascii="Times New Roman" w:hAnsi="Times New Roman" w:cs="Times New Roman"/>
          <w:sz w:val="28"/>
          <w:szCs w:val="28"/>
        </w:rPr>
        <w:t>про</w:t>
      </w:r>
      <w:r w:rsidR="00D64E13" w:rsidRPr="00931250">
        <w:rPr>
          <w:rFonts w:ascii="Times New Roman" w:hAnsi="Times New Roman" w:cs="Times New Roman"/>
          <w:sz w:val="28"/>
          <w:szCs w:val="28"/>
        </w:rPr>
        <w:t xml:space="preserve"> Росси</w:t>
      </w:r>
      <w:r w:rsidR="009E1CC1">
        <w:rPr>
          <w:rFonts w:ascii="Times New Roman" w:hAnsi="Times New Roman" w:cs="Times New Roman"/>
          <w:sz w:val="28"/>
          <w:szCs w:val="28"/>
        </w:rPr>
        <w:t>ю, которая представляет собой остатки Советского Союза</w:t>
      </w:r>
      <w:r w:rsidR="00FF563B">
        <w:rPr>
          <w:rFonts w:ascii="Times New Roman" w:hAnsi="Times New Roman" w:cs="Times New Roman"/>
          <w:sz w:val="28"/>
          <w:szCs w:val="28"/>
        </w:rPr>
        <w:t>, но ч</w:t>
      </w:r>
      <w:r w:rsidR="00E412BF">
        <w:rPr>
          <w:rFonts w:ascii="Times New Roman" w:hAnsi="Times New Roman" w:cs="Times New Roman"/>
          <w:sz w:val="28"/>
          <w:szCs w:val="28"/>
        </w:rPr>
        <w:t xml:space="preserve">то-то </w:t>
      </w:r>
      <w:r w:rsidR="009E1CC1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E412BF">
        <w:rPr>
          <w:rFonts w:ascii="Times New Roman" w:hAnsi="Times New Roman" w:cs="Times New Roman"/>
          <w:sz w:val="28"/>
          <w:szCs w:val="28"/>
        </w:rPr>
        <w:t>похожее происходит и на Украине</w:t>
      </w:r>
      <w:r w:rsidR="00242E12">
        <w:rPr>
          <w:rFonts w:ascii="Times New Roman" w:hAnsi="Times New Roman" w:cs="Times New Roman"/>
          <w:sz w:val="28"/>
          <w:szCs w:val="28"/>
        </w:rPr>
        <w:t xml:space="preserve"> (</w:t>
      </w:r>
      <w:r w:rsidR="00E412BF">
        <w:rPr>
          <w:rFonts w:ascii="Times New Roman" w:hAnsi="Times New Roman" w:cs="Times New Roman"/>
          <w:sz w:val="28"/>
          <w:szCs w:val="28"/>
        </w:rPr>
        <w:t xml:space="preserve">я </w:t>
      </w:r>
      <w:r w:rsidR="00242E12">
        <w:rPr>
          <w:rFonts w:ascii="Times New Roman" w:hAnsi="Times New Roman" w:cs="Times New Roman"/>
          <w:sz w:val="28"/>
          <w:szCs w:val="28"/>
        </w:rPr>
        <w:t>туда езжу)</w:t>
      </w:r>
      <w:r w:rsidR="00E412BF">
        <w:rPr>
          <w:rFonts w:ascii="Times New Roman" w:hAnsi="Times New Roman" w:cs="Times New Roman"/>
          <w:sz w:val="28"/>
          <w:szCs w:val="28"/>
        </w:rPr>
        <w:t xml:space="preserve"> и</w:t>
      </w:r>
      <w:r w:rsidR="00242E12">
        <w:rPr>
          <w:rFonts w:ascii="Times New Roman" w:hAnsi="Times New Roman" w:cs="Times New Roman"/>
          <w:sz w:val="28"/>
          <w:szCs w:val="28"/>
        </w:rPr>
        <w:t>,</w:t>
      </w:r>
      <w:r w:rsidR="00E412BF">
        <w:rPr>
          <w:rFonts w:ascii="Times New Roman" w:hAnsi="Times New Roman" w:cs="Times New Roman"/>
          <w:sz w:val="28"/>
          <w:szCs w:val="28"/>
        </w:rPr>
        <w:t xml:space="preserve"> </w:t>
      </w:r>
      <w:r w:rsidR="00242E12"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="00E412BF">
        <w:rPr>
          <w:rFonts w:ascii="Times New Roman" w:hAnsi="Times New Roman" w:cs="Times New Roman"/>
          <w:sz w:val="28"/>
          <w:szCs w:val="28"/>
        </w:rPr>
        <w:t xml:space="preserve">в других республиках тоже. </w:t>
      </w:r>
      <w:r w:rsidR="001D399A" w:rsidRPr="00931250">
        <w:rPr>
          <w:rFonts w:ascii="Times New Roman" w:hAnsi="Times New Roman" w:cs="Times New Roman"/>
          <w:sz w:val="28"/>
          <w:szCs w:val="28"/>
        </w:rPr>
        <w:t xml:space="preserve">Свобода сейчас себя изживает. Нужно набрать нового, </w:t>
      </w:r>
      <w:r w:rsidR="00242E12">
        <w:rPr>
          <w:rFonts w:ascii="Times New Roman" w:hAnsi="Times New Roman" w:cs="Times New Roman"/>
          <w:sz w:val="28"/>
          <w:szCs w:val="28"/>
        </w:rPr>
        <w:t xml:space="preserve">и интересно, что будет, и </w:t>
      </w:r>
      <w:r w:rsidR="001D399A" w:rsidRPr="00931250">
        <w:rPr>
          <w:rFonts w:ascii="Times New Roman" w:hAnsi="Times New Roman" w:cs="Times New Roman"/>
          <w:sz w:val="28"/>
          <w:szCs w:val="28"/>
        </w:rPr>
        <w:t>непонятно</w:t>
      </w:r>
      <w:r w:rsidR="00242E12">
        <w:rPr>
          <w:rFonts w:ascii="Times New Roman" w:hAnsi="Times New Roman" w:cs="Times New Roman"/>
          <w:sz w:val="28"/>
          <w:szCs w:val="28"/>
        </w:rPr>
        <w:t xml:space="preserve"> – какое</w:t>
      </w:r>
      <w:r w:rsidR="00483F03">
        <w:rPr>
          <w:rFonts w:ascii="Times New Roman" w:hAnsi="Times New Roman" w:cs="Times New Roman"/>
          <w:sz w:val="28"/>
          <w:szCs w:val="28"/>
        </w:rPr>
        <w:t xml:space="preserve"> будет это новое</w:t>
      </w:r>
      <w:r w:rsidR="001D399A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5433F3" w:rsidRPr="00931250">
        <w:rPr>
          <w:rFonts w:ascii="Times New Roman" w:hAnsi="Times New Roman" w:cs="Times New Roman"/>
          <w:sz w:val="28"/>
          <w:szCs w:val="28"/>
        </w:rPr>
        <w:t>Н</w:t>
      </w:r>
      <w:r w:rsidR="001D399A" w:rsidRPr="00931250">
        <w:rPr>
          <w:rFonts w:ascii="Times New Roman" w:hAnsi="Times New Roman" w:cs="Times New Roman"/>
          <w:sz w:val="28"/>
          <w:szCs w:val="28"/>
        </w:rPr>
        <w:t>ужен</w:t>
      </w:r>
      <w:r w:rsidR="005433F3">
        <w:rPr>
          <w:rFonts w:ascii="Times New Roman" w:hAnsi="Times New Roman" w:cs="Times New Roman"/>
          <w:sz w:val="28"/>
          <w:szCs w:val="28"/>
        </w:rPr>
        <w:t xml:space="preserve"> мощный идеологический порыв – порыв именно.</w:t>
      </w:r>
      <w:r w:rsidR="001D399A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5433F3">
        <w:rPr>
          <w:rFonts w:ascii="Times New Roman" w:hAnsi="Times New Roman" w:cs="Times New Roman"/>
          <w:sz w:val="28"/>
          <w:szCs w:val="28"/>
        </w:rPr>
        <w:t xml:space="preserve">Сейчас вот этого уже не хватает. </w:t>
      </w:r>
      <w:r w:rsidR="001D399A" w:rsidRPr="00931250">
        <w:rPr>
          <w:rFonts w:ascii="Times New Roman" w:hAnsi="Times New Roman" w:cs="Times New Roman"/>
          <w:sz w:val="28"/>
          <w:szCs w:val="28"/>
        </w:rPr>
        <w:t xml:space="preserve">А </w:t>
      </w:r>
      <w:r w:rsidR="005433F3"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1D399A" w:rsidRPr="00931250">
        <w:rPr>
          <w:rFonts w:ascii="Times New Roman" w:hAnsi="Times New Roman" w:cs="Times New Roman"/>
          <w:sz w:val="28"/>
          <w:szCs w:val="28"/>
        </w:rPr>
        <w:t xml:space="preserve">мы еще жили по инерции от Советского </w:t>
      </w:r>
      <w:r w:rsidR="005433F3">
        <w:rPr>
          <w:rFonts w:ascii="Times New Roman" w:hAnsi="Times New Roman" w:cs="Times New Roman"/>
          <w:sz w:val="28"/>
          <w:szCs w:val="28"/>
        </w:rPr>
        <w:t>С</w:t>
      </w:r>
      <w:r w:rsidR="001D399A" w:rsidRPr="00931250">
        <w:rPr>
          <w:rFonts w:ascii="Times New Roman" w:hAnsi="Times New Roman" w:cs="Times New Roman"/>
          <w:sz w:val="28"/>
          <w:szCs w:val="28"/>
        </w:rPr>
        <w:t>оюза, который был анти-энергией.</w:t>
      </w:r>
    </w:p>
    <w:p w:rsidR="00E412BF" w:rsidRDefault="001D399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Помню, однажды еду в Москву, везу эскизы во МХАТ</w:t>
      </w:r>
      <w:r w:rsidR="00A04E93">
        <w:rPr>
          <w:rFonts w:ascii="Times New Roman" w:hAnsi="Times New Roman" w:cs="Times New Roman"/>
          <w:sz w:val="28"/>
          <w:szCs w:val="28"/>
        </w:rPr>
        <w:t>, п</w:t>
      </w:r>
      <w:r w:rsidRPr="00931250">
        <w:rPr>
          <w:rFonts w:ascii="Times New Roman" w:hAnsi="Times New Roman" w:cs="Times New Roman"/>
          <w:sz w:val="28"/>
          <w:szCs w:val="28"/>
        </w:rPr>
        <w:t xml:space="preserve">опадаю </w:t>
      </w:r>
      <w:r w:rsidR="00A04E93">
        <w:rPr>
          <w:rFonts w:ascii="Times New Roman" w:hAnsi="Times New Roman" w:cs="Times New Roman"/>
          <w:sz w:val="28"/>
          <w:szCs w:val="28"/>
        </w:rPr>
        <w:t xml:space="preserve">случайно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 </w:t>
      </w:r>
      <w:r w:rsidR="00E412BF">
        <w:rPr>
          <w:rFonts w:ascii="Times New Roman" w:hAnsi="Times New Roman" w:cs="Times New Roman"/>
          <w:sz w:val="28"/>
          <w:szCs w:val="28"/>
        </w:rPr>
        <w:t xml:space="preserve">одно </w:t>
      </w:r>
      <w:r w:rsidRPr="00931250">
        <w:rPr>
          <w:rFonts w:ascii="Times New Roman" w:hAnsi="Times New Roman" w:cs="Times New Roman"/>
          <w:sz w:val="28"/>
          <w:szCs w:val="28"/>
        </w:rPr>
        <w:t xml:space="preserve">купе </w:t>
      </w:r>
      <w:r w:rsidR="00E412BF">
        <w:rPr>
          <w:rFonts w:ascii="Times New Roman" w:hAnsi="Times New Roman" w:cs="Times New Roman"/>
          <w:sz w:val="28"/>
          <w:szCs w:val="28"/>
        </w:rPr>
        <w:t>с</w:t>
      </w:r>
      <w:r w:rsidRPr="00931250">
        <w:rPr>
          <w:rFonts w:ascii="Times New Roman" w:hAnsi="Times New Roman" w:cs="Times New Roman"/>
          <w:sz w:val="28"/>
          <w:szCs w:val="28"/>
        </w:rPr>
        <w:t xml:space="preserve"> парн</w:t>
      </w:r>
      <w:r w:rsidR="00E412BF">
        <w:rPr>
          <w:rFonts w:ascii="Times New Roman" w:hAnsi="Times New Roman" w:cs="Times New Roman"/>
          <w:sz w:val="28"/>
          <w:szCs w:val="28"/>
        </w:rPr>
        <w:t>ем</w:t>
      </w:r>
      <w:r w:rsidRPr="00931250">
        <w:rPr>
          <w:rFonts w:ascii="Times New Roman" w:hAnsi="Times New Roman" w:cs="Times New Roman"/>
          <w:sz w:val="28"/>
          <w:szCs w:val="28"/>
        </w:rPr>
        <w:t>, который едет в Москву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чтобы получить документы и уехать в Израиль. </w:t>
      </w:r>
      <w:r w:rsidR="00A04E93">
        <w:rPr>
          <w:rFonts w:ascii="Times New Roman" w:hAnsi="Times New Roman" w:cs="Times New Roman"/>
          <w:sz w:val="28"/>
          <w:szCs w:val="28"/>
        </w:rPr>
        <w:t>И мы разговариваем (получилось, что мы вдвоем в купе)</w:t>
      </w:r>
      <w:r w:rsidR="00A80DE6" w:rsidRPr="00931250">
        <w:rPr>
          <w:rFonts w:ascii="Times New Roman" w:hAnsi="Times New Roman" w:cs="Times New Roman"/>
          <w:sz w:val="28"/>
          <w:szCs w:val="28"/>
        </w:rPr>
        <w:t>,</w:t>
      </w:r>
      <w:r w:rsidRPr="00931250">
        <w:rPr>
          <w:rFonts w:ascii="Times New Roman" w:hAnsi="Times New Roman" w:cs="Times New Roman"/>
          <w:sz w:val="28"/>
          <w:szCs w:val="28"/>
        </w:rPr>
        <w:t xml:space="preserve"> и он рассказывал про свою жизнь</w:t>
      </w:r>
      <w:r w:rsidR="00E412BF">
        <w:rPr>
          <w:rFonts w:ascii="Times New Roman" w:hAnsi="Times New Roman" w:cs="Times New Roman"/>
          <w:sz w:val="28"/>
          <w:szCs w:val="28"/>
        </w:rPr>
        <w:t>, как он бизнесом занимался</w:t>
      </w:r>
      <w:r w:rsidRPr="00931250">
        <w:rPr>
          <w:rFonts w:ascii="Times New Roman" w:hAnsi="Times New Roman" w:cs="Times New Roman"/>
          <w:sz w:val="28"/>
          <w:szCs w:val="28"/>
        </w:rPr>
        <w:t>,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7566C">
        <w:rPr>
          <w:rFonts w:ascii="Times New Roman" w:hAnsi="Times New Roman" w:cs="Times New Roman"/>
          <w:sz w:val="28"/>
          <w:szCs w:val="28"/>
        </w:rPr>
        <w:t>тра-та-та, тра-та-т</w:t>
      </w:r>
      <w:r w:rsidR="00A80DE6" w:rsidRPr="00931250">
        <w:rPr>
          <w:rFonts w:ascii="Times New Roman" w:hAnsi="Times New Roman" w:cs="Times New Roman"/>
          <w:sz w:val="28"/>
          <w:szCs w:val="28"/>
        </w:rPr>
        <w:t>а</w:t>
      </w:r>
      <w:r w:rsidR="00A7566C">
        <w:rPr>
          <w:rFonts w:ascii="Times New Roman" w:hAnsi="Times New Roman" w:cs="Times New Roman"/>
          <w:sz w:val="28"/>
          <w:szCs w:val="28"/>
        </w:rPr>
        <w:t>.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7566C">
        <w:rPr>
          <w:rFonts w:ascii="Times New Roman" w:hAnsi="Times New Roman" w:cs="Times New Roman"/>
          <w:sz w:val="28"/>
          <w:szCs w:val="28"/>
        </w:rPr>
        <w:t xml:space="preserve">А я вот в Москву, я художник, и тоже тра-та-та, тра-та-та. 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7566C">
        <w:rPr>
          <w:rFonts w:ascii="Times New Roman" w:hAnsi="Times New Roman" w:cs="Times New Roman"/>
          <w:sz w:val="28"/>
          <w:szCs w:val="28"/>
        </w:rPr>
        <w:t xml:space="preserve">Ну, я опять же говорю, как </w:t>
      </w:r>
      <w:r w:rsidR="0013521F">
        <w:rPr>
          <w:rFonts w:ascii="Times New Roman" w:hAnsi="Times New Roman" w:cs="Times New Roman"/>
          <w:sz w:val="28"/>
          <w:szCs w:val="28"/>
        </w:rPr>
        <w:t xml:space="preserve">и </w:t>
      </w:r>
      <w:r w:rsidR="00A7566C">
        <w:rPr>
          <w:rFonts w:ascii="Times New Roman" w:hAnsi="Times New Roman" w:cs="Times New Roman"/>
          <w:sz w:val="28"/>
          <w:szCs w:val="28"/>
        </w:rPr>
        <w:t xml:space="preserve">положено: </w:t>
      </w:r>
      <w:r w:rsidR="00A80DE6" w:rsidRPr="00931250">
        <w:rPr>
          <w:rFonts w:ascii="Times New Roman" w:hAnsi="Times New Roman" w:cs="Times New Roman"/>
          <w:sz w:val="28"/>
          <w:szCs w:val="28"/>
        </w:rPr>
        <w:t>«импери</w:t>
      </w:r>
      <w:r w:rsidR="00A7566C">
        <w:rPr>
          <w:rFonts w:ascii="Times New Roman" w:hAnsi="Times New Roman" w:cs="Times New Roman"/>
          <w:sz w:val="28"/>
          <w:szCs w:val="28"/>
        </w:rPr>
        <w:t>я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зла»</w:t>
      </w:r>
      <w:r w:rsidR="00A7566C">
        <w:rPr>
          <w:rFonts w:ascii="Times New Roman" w:hAnsi="Times New Roman" w:cs="Times New Roman"/>
          <w:sz w:val="28"/>
          <w:szCs w:val="28"/>
        </w:rPr>
        <w:t>, мы, значит, проти</w:t>
      </w:r>
      <w:r w:rsidR="00FA048C">
        <w:rPr>
          <w:rFonts w:ascii="Times New Roman" w:hAnsi="Times New Roman" w:cs="Times New Roman"/>
          <w:sz w:val="28"/>
          <w:szCs w:val="28"/>
        </w:rPr>
        <w:t>в</w:t>
      </w:r>
      <w:r w:rsidR="00A7566C">
        <w:rPr>
          <w:rFonts w:ascii="Times New Roman" w:hAnsi="Times New Roman" w:cs="Times New Roman"/>
          <w:sz w:val="28"/>
          <w:szCs w:val="28"/>
        </w:rPr>
        <w:t>!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7566C">
        <w:rPr>
          <w:rFonts w:ascii="Times New Roman" w:hAnsi="Times New Roman" w:cs="Times New Roman"/>
          <w:sz w:val="28"/>
          <w:szCs w:val="28"/>
        </w:rPr>
        <w:t xml:space="preserve">На что он мне </w:t>
      </w:r>
      <w:r w:rsidR="00FA048C" w:rsidRPr="00931250">
        <w:rPr>
          <w:rFonts w:ascii="Times New Roman" w:hAnsi="Times New Roman" w:cs="Times New Roman"/>
          <w:sz w:val="28"/>
          <w:szCs w:val="28"/>
        </w:rPr>
        <w:t>говорит</w:t>
      </w:r>
      <w:r w:rsidR="0013521F">
        <w:rPr>
          <w:rFonts w:ascii="Times New Roman" w:hAnsi="Times New Roman" w:cs="Times New Roman"/>
          <w:sz w:val="28"/>
          <w:szCs w:val="28"/>
        </w:rPr>
        <w:t>,</w:t>
      </w:r>
      <w:r w:rsidR="0013521F" w:rsidRPr="0013521F">
        <w:rPr>
          <w:rFonts w:ascii="Times New Roman" w:hAnsi="Times New Roman" w:cs="Times New Roman"/>
          <w:sz w:val="28"/>
          <w:szCs w:val="28"/>
        </w:rPr>
        <w:t xml:space="preserve"> </w:t>
      </w:r>
      <w:r w:rsidR="0013521F" w:rsidRPr="00931250">
        <w:rPr>
          <w:rFonts w:ascii="Times New Roman" w:hAnsi="Times New Roman" w:cs="Times New Roman"/>
          <w:sz w:val="28"/>
          <w:szCs w:val="28"/>
        </w:rPr>
        <w:t>неожиданно</w:t>
      </w:r>
      <w:r w:rsidR="0013521F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: </w:t>
      </w:r>
      <w:r w:rsidR="00A80DE6" w:rsidRPr="00A050F6">
        <w:rPr>
          <w:rFonts w:ascii="Times New Roman" w:hAnsi="Times New Roman" w:cs="Times New Roman"/>
          <w:i/>
          <w:sz w:val="28"/>
          <w:szCs w:val="28"/>
        </w:rPr>
        <w:t>«</w:t>
      </w:r>
      <w:r w:rsidR="00FA048C" w:rsidRPr="00A050F6">
        <w:rPr>
          <w:rFonts w:ascii="Times New Roman" w:hAnsi="Times New Roman" w:cs="Times New Roman"/>
          <w:i/>
          <w:sz w:val="28"/>
          <w:szCs w:val="28"/>
        </w:rPr>
        <w:t>В</w:t>
      </w:r>
      <w:r w:rsidR="00A80DE6" w:rsidRPr="00A050F6">
        <w:rPr>
          <w:rFonts w:ascii="Times New Roman" w:hAnsi="Times New Roman" w:cs="Times New Roman"/>
          <w:i/>
          <w:sz w:val="28"/>
          <w:szCs w:val="28"/>
        </w:rPr>
        <w:t>от здесь вы неправы!»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3521F">
        <w:rPr>
          <w:rFonts w:ascii="Times New Roman" w:hAnsi="Times New Roman" w:cs="Times New Roman"/>
          <w:sz w:val="28"/>
          <w:szCs w:val="28"/>
        </w:rPr>
        <w:t>Я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отвечаю: </w:t>
      </w:r>
      <w:r w:rsidR="00A80DE6" w:rsidRPr="00A050F6">
        <w:rPr>
          <w:rFonts w:ascii="Times New Roman" w:hAnsi="Times New Roman" w:cs="Times New Roman"/>
          <w:i/>
          <w:sz w:val="28"/>
          <w:szCs w:val="28"/>
        </w:rPr>
        <w:t xml:space="preserve">«Как же </w:t>
      </w:r>
      <w:r w:rsidR="00FA048C" w:rsidRPr="00A050F6">
        <w:rPr>
          <w:rFonts w:ascii="Times New Roman" w:hAnsi="Times New Roman" w:cs="Times New Roman"/>
          <w:i/>
          <w:sz w:val="28"/>
          <w:szCs w:val="28"/>
        </w:rPr>
        <w:t>так, что ж вы уезжаете тогда, если я неправ?</w:t>
      </w:r>
      <w:r w:rsidR="00E412BF" w:rsidRPr="00A050F6">
        <w:rPr>
          <w:rFonts w:ascii="Times New Roman" w:hAnsi="Times New Roman" w:cs="Times New Roman"/>
          <w:i/>
          <w:sz w:val="28"/>
          <w:szCs w:val="28"/>
        </w:rPr>
        <w:t>»</w:t>
      </w:r>
      <w:r w:rsidR="00E412BF">
        <w:rPr>
          <w:rFonts w:ascii="Times New Roman" w:hAnsi="Times New Roman" w:cs="Times New Roman"/>
          <w:sz w:val="28"/>
          <w:szCs w:val="28"/>
        </w:rPr>
        <w:t xml:space="preserve"> </w:t>
      </w:r>
      <w:r w:rsidR="0013521F">
        <w:rPr>
          <w:rFonts w:ascii="Times New Roman" w:hAnsi="Times New Roman" w:cs="Times New Roman"/>
          <w:sz w:val="28"/>
          <w:szCs w:val="28"/>
        </w:rPr>
        <w:t xml:space="preserve">Он говорит: </w:t>
      </w:r>
      <w:r w:rsidR="0013521F" w:rsidRPr="00A050F6">
        <w:rPr>
          <w:rFonts w:ascii="Times New Roman" w:hAnsi="Times New Roman" w:cs="Times New Roman"/>
          <w:i/>
          <w:sz w:val="28"/>
          <w:szCs w:val="28"/>
        </w:rPr>
        <w:t xml:space="preserve">«Ну, </w:t>
      </w:r>
      <w:r w:rsidR="001E1BE7" w:rsidRPr="00A050F6"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="0013521F" w:rsidRPr="00A050F6">
        <w:rPr>
          <w:rFonts w:ascii="Times New Roman" w:hAnsi="Times New Roman" w:cs="Times New Roman"/>
          <w:i/>
          <w:sz w:val="28"/>
          <w:szCs w:val="28"/>
        </w:rPr>
        <w:t>это отдельно,</w:t>
      </w:r>
      <w:r w:rsidR="00A80DE6" w:rsidRPr="00A050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3521F" w:rsidRPr="00A050F6">
        <w:rPr>
          <w:rFonts w:ascii="Times New Roman" w:hAnsi="Times New Roman" w:cs="Times New Roman"/>
          <w:i/>
          <w:sz w:val="28"/>
          <w:szCs w:val="28"/>
        </w:rPr>
        <w:t>жена-дети, как говорится, а что до империи</w:t>
      </w:r>
      <w:r w:rsidR="00565216" w:rsidRPr="00A050F6">
        <w:rPr>
          <w:rFonts w:ascii="Times New Roman" w:hAnsi="Times New Roman" w:cs="Times New Roman"/>
          <w:i/>
          <w:sz w:val="28"/>
          <w:szCs w:val="28"/>
        </w:rPr>
        <w:t>, то вы еще попомните мои слова: это</w:t>
      </w:r>
      <w:r w:rsidR="00A80DE6" w:rsidRPr="00A050F6">
        <w:rPr>
          <w:rFonts w:ascii="Times New Roman" w:hAnsi="Times New Roman" w:cs="Times New Roman"/>
          <w:i/>
          <w:sz w:val="28"/>
          <w:szCs w:val="28"/>
        </w:rPr>
        <w:t xml:space="preserve"> не так плохо, как вам кажется».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И </w:t>
      </w:r>
      <w:r w:rsidR="00565216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вот </w:t>
      </w:r>
      <w:r w:rsidR="00565216">
        <w:rPr>
          <w:rFonts w:ascii="Times New Roman" w:hAnsi="Times New Roman" w:cs="Times New Roman"/>
          <w:sz w:val="28"/>
          <w:szCs w:val="28"/>
        </w:rPr>
        <w:t>все время вспоминаю сейчас.</w:t>
      </w:r>
      <w:r w:rsidR="00A80DE6" w:rsidRPr="00931250">
        <w:rPr>
          <w:rFonts w:ascii="Times New Roman" w:hAnsi="Times New Roman" w:cs="Times New Roman"/>
          <w:sz w:val="28"/>
          <w:szCs w:val="28"/>
        </w:rPr>
        <w:t xml:space="preserve"> Раньше</w:t>
      </w:r>
      <w:r w:rsidR="009E3AD4" w:rsidRPr="00931250">
        <w:rPr>
          <w:rFonts w:ascii="Times New Roman" w:hAnsi="Times New Roman" w:cs="Times New Roman"/>
          <w:sz w:val="28"/>
          <w:szCs w:val="28"/>
        </w:rPr>
        <w:t xml:space="preserve"> садишься в самолет – летишь в Алма-Ату, садишься в поезд – едешь в Ригу. А сейчас </w:t>
      </w:r>
      <w:r w:rsidR="008F76BC">
        <w:rPr>
          <w:rFonts w:ascii="Times New Roman" w:hAnsi="Times New Roman" w:cs="Times New Roman"/>
          <w:sz w:val="28"/>
          <w:szCs w:val="28"/>
        </w:rPr>
        <w:t xml:space="preserve">надо брать </w:t>
      </w:r>
      <w:r w:rsidR="008F76BC" w:rsidRPr="008F76BC">
        <w:rPr>
          <w:rFonts w:ascii="Times New Roman" w:hAnsi="Times New Roman" w:cs="Times New Roman"/>
          <w:sz w:val="28"/>
          <w:szCs w:val="28"/>
        </w:rPr>
        <w:t>[</w:t>
      </w:r>
      <w:r w:rsidR="008F76BC">
        <w:rPr>
          <w:rFonts w:ascii="Times New Roman" w:hAnsi="Times New Roman" w:cs="Times New Roman"/>
          <w:sz w:val="28"/>
          <w:szCs w:val="28"/>
        </w:rPr>
        <w:t>визу</w:t>
      </w:r>
      <w:r w:rsidR="008F76BC" w:rsidRPr="008F76BC">
        <w:rPr>
          <w:rFonts w:ascii="Times New Roman" w:hAnsi="Times New Roman" w:cs="Times New Roman"/>
          <w:sz w:val="28"/>
          <w:szCs w:val="28"/>
        </w:rPr>
        <w:t>]</w:t>
      </w:r>
      <w:r w:rsidR="008F76BC">
        <w:rPr>
          <w:rFonts w:ascii="Times New Roman" w:hAnsi="Times New Roman" w:cs="Times New Roman"/>
          <w:sz w:val="28"/>
          <w:szCs w:val="28"/>
        </w:rPr>
        <w:t xml:space="preserve">, чтоб </w:t>
      </w:r>
      <w:r w:rsidR="00735DF4">
        <w:rPr>
          <w:rFonts w:ascii="Times New Roman" w:hAnsi="Times New Roman" w:cs="Times New Roman"/>
          <w:sz w:val="28"/>
          <w:szCs w:val="28"/>
        </w:rPr>
        <w:t>попасть</w:t>
      </w:r>
      <w:r w:rsidR="008F76BC">
        <w:rPr>
          <w:rFonts w:ascii="Times New Roman" w:hAnsi="Times New Roman" w:cs="Times New Roman"/>
          <w:sz w:val="28"/>
          <w:szCs w:val="28"/>
        </w:rPr>
        <w:t xml:space="preserve"> в ту же Алма-Ату, потому что просто так не полетишь. </w:t>
      </w:r>
      <w:r w:rsidR="00140158" w:rsidRPr="00931250">
        <w:rPr>
          <w:rFonts w:ascii="Times New Roman" w:hAnsi="Times New Roman" w:cs="Times New Roman"/>
          <w:sz w:val="28"/>
          <w:szCs w:val="28"/>
        </w:rPr>
        <w:t xml:space="preserve">В </w:t>
      </w:r>
      <w:r w:rsidR="00735DF4">
        <w:rPr>
          <w:rFonts w:ascii="Times New Roman" w:hAnsi="Times New Roman" w:cs="Times New Roman"/>
          <w:sz w:val="28"/>
          <w:szCs w:val="28"/>
        </w:rPr>
        <w:t xml:space="preserve">Ригу тоже надо приглашение. Понимаешь, даже в </w:t>
      </w:r>
      <w:r w:rsidR="00140158" w:rsidRPr="00931250">
        <w:rPr>
          <w:rFonts w:ascii="Times New Roman" w:hAnsi="Times New Roman" w:cs="Times New Roman"/>
          <w:sz w:val="28"/>
          <w:szCs w:val="28"/>
        </w:rPr>
        <w:t xml:space="preserve">этом смысле империя была лучше: громадная </w:t>
      </w:r>
      <w:r w:rsidR="00735DF4">
        <w:rPr>
          <w:rFonts w:ascii="Times New Roman" w:hAnsi="Times New Roman" w:cs="Times New Roman"/>
          <w:sz w:val="28"/>
          <w:szCs w:val="28"/>
        </w:rPr>
        <w:t xml:space="preserve">эта </w:t>
      </w:r>
      <w:r w:rsidR="00140158" w:rsidRPr="00931250">
        <w:rPr>
          <w:rFonts w:ascii="Times New Roman" w:hAnsi="Times New Roman" w:cs="Times New Roman"/>
          <w:sz w:val="28"/>
          <w:szCs w:val="28"/>
        </w:rPr>
        <w:t>территория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14015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35DF4">
        <w:rPr>
          <w:rFonts w:ascii="Times New Roman" w:hAnsi="Times New Roman" w:cs="Times New Roman"/>
          <w:sz w:val="28"/>
          <w:szCs w:val="28"/>
        </w:rPr>
        <w:t xml:space="preserve">ну </w:t>
      </w:r>
      <w:r w:rsidR="00140158" w:rsidRPr="00931250">
        <w:rPr>
          <w:rFonts w:ascii="Times New Roman" w:hAnsi="Times New Roman" w:cs="Times New Roman"/>
          <w:sz w:val="28"/>
          <w:szCs w:val="28"/>
        </w:rPr>
        <w:t xml:space="preserve">как </w:t>
      </w:r>
      <w:r w:rsidR="007E20F2" w:rsidRPr="00931250">
        <w:rPr>
          <w:rFonts w:ascii="Times New Roman" w:hAnsi="Times New Roman" w:cs="Times New Roman"/>
          <w:sz w:val="28"/>
          <w:szCs w:val="28"/>
        </w:rPr>
        <w:t>Шенген</w:t>
      </w:r>
      <w:r w:rsidR="00735DF4">
        <w:rPr>
          <w:rFonts w:ascii="Times New Roman" w:hAnsi="Times New Roman" w:cs="Times New Roman"/>
          <w:sz w:val="28"/>
          <w:szCs w:val="28"/>
        </w:rPr>
        <w:t>…</w:t>
      </w:r>
    </w:p>
    <w:p w:rsidR="00E412BF" w:rsidRPr="00931250" w:rsidRDefault="0055585A" w:rsidP="00E41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E412BF">
        <w:rPr>
          <w:rFonts w:ascii="Times New Roman" w:hAnsi="Times New Roman" w:cs="Times New Roman"/>
          <w:sz w:val="28"/>
          <w:szCs w:val="28"/>
        </w:rPr>
        <w:t xml:space="preserve">Зато сейчас садишься в самолет </w:t>
      </w:r>
      <w:r w:rsidR="00844398">
        <w:rPr>
          <w:rFonts w:ascii="Times New Roman" w:hAnsi="Times New Roman" w:cs="Times New Roman"/>
          <w:sz w:val="28"/>
          <w:szCs w:val="28"/>
        </w:rPr>
        <w:t>и летишь в Рим, в Париж</w:t>
      </w:r>
      <w:r w:rsidR="00735DF4">
        <w:rPr>
          <w:rFonts w:ascii="Times New Roman" w:hAnsi="Times New Roman" w:cs="Times New Roman"/>
          <w:sz w:val="28"/>
          <w:szCs w:val="28"/>
        </w:rPr>
        <w:t>…</w:t>
      </w:r>
    </w:p>
    <w:p w:rsidR="00170675" w:rsidRDefault="00E412BF" w:rsidP="00E41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35DF4">
        <w:rPr>
          <w:rFonts w:ascii="Times New Roman" w:hAnsi="Times New Roman" w:cs="Times New Roman"/>
          <w:sz w:val="28"/>
          <w:szCs w:val="28"/>
        </w:rPr>
        <w:t xml:space="preserve">Киса, без </w:t>
      </w:r>
      <w:r w:rsidR="00E63521">
        <w:rPr>
          <w:rFonts w:ascii="Times New Roman" w:hAnsi="Times New Roman" w:cs="Times New Roman"/>
          <w:sz w:val="28"/>
          <w:szCs w:val="28"/>
        </w:rPr>
        <w:t>«</w:t>
      </w:r>
      <w:r w:rsidR="00844398">
        <w:rPr>
          <w:rFonts w:ascii="Times New Roman" w:hAnsi="Times New Roman" w:cs="Times New Roman"/>
          <w:sz w:val="28"/>
          <w:szCs w:val="28"/>
        </w:rPr>
        <w:t>Шенгена</w:t>
      </w:r>
      <w:r w:rsidR="00E63521">
        <w:rPr>
          <w:rFonts w:ascii="Times New Roman" w:hAnsi="Times New Roman" w:cs="Times New Roman"/>
          <w:sz w:val="28"/>
          <w:szCs w:val="28"/>
        </w:rPr>
        <w:t>»</w:t>
      </w:r>
      <w:r w:rsidR="00844398">
        <w:rPr>
          <w:rFonts w:ascii="Times New Roman" w:hAnsi="Times New Roman" w:cs="Times New Roman"/>
          <w:sz w:val="28"/>
          <w:szCs w:val="28"/>
        </w:rPr>
        <w:t xml:space="preserve"> </w:t>
      </w:r>
      <w:r w:rsidR="00170675">
        <w:rPr>
          <w:rFonts w:ascii="Times New Roman" w:hAnsi="Times New Roman" w:cs="Times New Roman"/>
          <w:sz w:val="28"/>
          <w:szCs w:val="28"/>
        </w:rPr>
        <w:t xml:space="preserve">без этого </w:t>
      </w:r>
      <w:r w:rsidR="00DC3A7C">
        <w:rPr>
          <w:rFonts w:ascii="Times New Roman" w:hAnsi="Times New Roman" w:cs="Times New Roman"/>
          <w:sz w:val="28"/>
          <w:szCs w:val="28"/>
        </w:rPr>
        <w:t xml:space="preserve">тоже </w:t>
      </w:r>
      <w:r w:rsidR="00844398">
        <w:rPr>
          <w:rFonts w:ascii="Times New Roman" w:hAnsi="Times New Roman" w:cs="Times New Roman"/>
          <w:sz w:val="28"/>
          <w:szCs w:val="28"/>
        </w:rPr>
        <w:t>не получится</w:t>
      </w:r>
      <w:r w:rsidR="00170675">
        <w:rPr>
          <w:rFonts w:ascii="Times New Roman" w:hAnsi="Times New Roman" w:cs="Times New Roman"/>
          <w:sz w:val="28"/>
          <w:szCs w:val="28"/>
        </w:rPr>
        <w:t>!</w:t>
      </w:r>
    </w:p>
    <w:p w:rsidR="00170675" w:rsidRDefault="00170675" w:rsidP="00E41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Так «Шенген» дадут…</w:t>
      </w:r>
    </w:p>
    <w:p w:rsidR="00844398" w:rsidRDefault="00170675" w:rsidP="00E41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 w:rsidR="00844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44398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 xml:space="preserve">тебе </w:t>
      </w:r>
      <w:r w:rsidR="00844398">
        <w:rPr>
          <w:rFonts w:ascii="Times New Roman" w:hAnsi="Times New Roman" w:cs="Times New Roman"/>
          <w:sz w:val="28"/>
          <w:szCs w:val="28"/>
        </w:rPr>
        <w:t xml:space="preserve">и в Алма-Ату </w:t>
      </w:r>
      <w:r>
        <w:rPr>
          <w:rFonts w:ascii="Times New Roman" w:hAnsi="Times New Roman" w:cs="Times New Roman"/>
          <w:sz w:val="28"/>
          <w:szCs w:val="28"/>
        </w:rPr>
        <w:t>дадут</w:t>
      </w:r>
      <w:r w:rsidR="008443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Раньше не надо было брать этого ничего, вот я про что. </w:t>
      </w:r>
      <w:r w:rsidR="00844398">
        <w:rPr>
          <w:rFonts w:ascii="Times New Roman" w:hAnsi="Times New Roman" w:cs="Times New Roman"/>
          <w:sz w:val="28"/>
          <w:szCs w:val="28"/>
        </w:rPr>
        <w:t>Понимаешь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844398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 xml:space="preserve">это ни </w:t>
      </w:r>
      <w:r w:rsidR="00844398">
        <w:rPr>
          <w:rFonts w:ascii="Times New Roman" w:hAnsi="Times New Roman" w:cs="Times New Roman"/>
          <w:sz w:val="28"/>
          <w:szCs w:val="28"/>
        </w:rPr>
        <w:t>смешно</w:t>
      </w:r>
      <w:r>
        <w:rPr>
          <w:rFonts w:ascii="Times New Roman" w:hAnsi="Times New Roman" w:cs="Times New Roman"/>
          <w:sz w:val="28"/>
          <w:szCs w:val="28"/>
        </w:rPr>
        <w:t>, р</w:t>
      </w:r>
      <w:r w:rsidR="007E20F2" w:rsidRPr="00931250">
        <w:rPr>
          <w:rFonts w:ascii="Times New Roman" w:hAnsi="Times New Roman" w:cs="Times New Roman"/>
          <w:sz w:val="28"/>
          <w:szCs w:val="28"/>
        </w:rPr>
        <w:t>аньше для нас</w:t>
      </w:r>
      <w:r>
        <w:rPr>
          <w:rFonts w:ascii="Times New Roman" w:hAnsi="Times New Roman" w:cs="Times New Roman"/>
          <w:sz w:val="28"/>
          <w:szCs w:val="28"/>
        </w:rPr>
        <w:t xml:space="preserve"> же это было просто какой-то </w:t>
      </w:r>
      <w:r w:rsidR="00C259D4">
        <w:rPr>
          <w:rFonts w:ascii="Times New Roman" w:hAnsi="Times New Roman" w:cs="Times New Roman"/>
          <w:sz w:val="28"/>
          <w:szCs w:val="28"/>
        </w:rPr>
        <w:t>загадочной</w:t>
      </w:r>
      <w:r w:rsidR="005E6428">
        <w:rPr>
          <w:rFonts w:ascii="Times New Roman" w:hAnsi="Times New Roman" w:cs="Times New Roman"/>
          <w:sz w:val="28"/>
          <w:szCs w:val="28"/>
        </w:rPr>
        <w:t xml:space="preserve">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E20F2" w:rsidRPr="00844398">
        <w:rPr>
          <w:rFonts w:ascii="Times New Roman" w:hAnsi="Times New Roman" w:cs="Times New Roman"/>
          <w:sz w:val="28"/>
          <w:szCs w:val="28"/>
          <w:lang w:val="en-US"/>
        </w:rPr>
        <w:t>Terra</w:t>
      </w:r>
      <w:r w:rsidR="00844398" w:rsidRPr="00844398">
        <w:rPr>
          <w:rFonts w:ascii="Times New Roman" w:hAnsi="Times New Roman" w:cs="Times New Roman"/>
          <w:sz w:val="28"/>
          <w:szCs w:val="28"/>
        </w:rPr>
        <w:t xml:space="preserve"> </w:t>
      </w:r>
      <w:r w:rsidR="007E20F2" w:rsidRPr="00844398">
        <w:rPr>
          <w:rFonts w:ascii="Times New Roman" w:hAnsi="Times New Roman" w:cs="Times New Roman"/>
          <w:sz w:val="28"/>
          <w:szCs w:val="28"/>
          <w:lang w:val="en-US"/>
        </w:rPr>
        <w:t>Incognita</w:t>
      </w:r>
      <w:r w:rsidR="007E20F2" w:rsidRPr="0093125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44398">
        <w:rPr>
          <w:rFonts w:ascii="Times New Roman" w:hAnsi="Times New Roman" w:cs="Times New Roman"/>
          <w:sz w:val="28"/>
          <w:szCs w:val="28"/>
        </w:rPr>
        <w:t>заграница</w:t>
      </w:r>
      <w:r w:rsidR="00C259D4">
        <w:rPr>
          <w:rFonts w:ascii="Times New Roman" w:hAnsi="Times New Roman" w:cs="Times New Roman"/>
          <w:sz w:val="28"/>
          <w:szCs w:val="28"/>
        </w:rPr>
        <w:t>.  В общем, там</w:t>
      </w:r>
      <w:r w:rsidR="00844398">
        <w:rPr>
          <w:rFonts w:ascii="Times New Roman" w:hAnsi="Times New Roman" w:cs="Times New Roman"/>
          <w:sz w:val="28"/>
          <w:szCs w:val="28"/>
        </w:rPr>
        <w:t xml:space="preserve">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живут </w:t>
      </w:r>
      <w:r w:rsidR="00C259D4">
        <w:rPr>
          <w:rFonts w:ascii="Times New Roman" w:hAnsi="Times New Roman" w:cs="Times New Roman"/>
          <w:sz w:val="28"/>
          <w:szCs w:val="28"/>
        </w:rPr>
        <w:t xml:space="preserve">все </w:t>
      </w:r>
      <w:r w:rsidR="00C259D4" w:rsidRPr="00931250">
        <w:rPr>
          <w:rFonts w:ascii="Times New Roman" w:hAnsi="Times New Roman" w:cs="Times New Roman"/>
          <w:sz w:val="28"/>
          <w:szCs w:val="28"/>
        </w:rPr>
        <w:t xml:space="preserve">умные </w:t>
      </w:r>
      <w:r w:rsidR="007E20F2" w:rsidRPr="00931250">
        <w:rPr>
          <w:rFonts w:ascii="Times New Roman" w:hAnsi="Times New Roman" w:cs="Times New Roman"/>
          <w:sz w:val="28"/>
          <w:szCs w:val="28"/>
        </w:rPr>
        <w:t>люди</w:t>
      </w:r>
      <w:r w:rsidR="00C259D4" w:rsidRPr="00931250">
        <w:rPr>
          <w:rFonts w:ascii="Times New Roman" w:hAnsi="Times New Roman" w:cs="Times New Roman"/>
          <w:sz w:val="28"/>
          <w:szCs w:val="28"/>
        </w:rPr>
        <w:t>,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честные</w:t>
      </w:r>
      <w:r w:rsidR="005E6428">
        <w:rPr>
          <w:rFonts w:ascii="Times New Roman" w:hAnsi="Times New Roman" w:cs="Times New Roman"/>
          <w:sz w:val="28"/>
          <w:szCs w:val="28"/>
        </w:rPr>
        <w:t xml:space="preserve"> –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в отличие от</w:t>
      </w:r>
      <w:r w:rsidR="00844398">
        <w:rPr>
          <w:rFonts w:ascii="Times New Roman" w:hAnsi="Times New Roman" w:cs="Times New Roman"/>
          <w:sz w:val="28"/>
          <w:szCs w:val="28"/>
        </w:rPr>
        <w:t xml:space="preserve"> коммунистов</w:t>
      </w:r>
      <w:r w:rsidR="005E6428">
        <w:rPr>
          <w:rFonts w:ascii="Times New Roman" w:hAnsi="Times New Roman" w:cs="Times New Roman"/>
          <w:sz w:val="28"/>
          <w:szCs w:val="28"/>
        </w:rPr>
        <w:t xml:space="preserve"> здешних.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428" w:rsidRDefault="0055585A" w:rsidP="008443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844398">
        <w:rPr>
          <w:rFonts w:ascii="Times New Roman" w:hAnsi="Times New Roman" w:cs="Times New Roman"/>
          <w:sz w:val="28"/>
          <w:szCs w:val="28"/>
        </w:rPr>
        <w:t>И от нас</w:t>
      </w:r>
      <w:r w:rsidR="005E6428">
        <w:rPr>
          <w:rFonts w:ascii="Times New Roman" w:hAnsi="Times New Roman" w:cs="Times New Roman"/>
          <w:sz w:val="28"/>
          <w:szCs w:val="28"/>
        </w:rPr>
        <w:t>.</w:t>
      </w:r>
      <w:r w:rsidR="00844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428" w:rsidRDefault="005E6428" w:rsidP="008443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364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Что от нас?</w:t>
      </w:r>
    </w:p>
    <w:p w:rsidR="00844398" w:rsidRDefault="005E6428" w:rsidP="005E64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364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В отличие от нас тоже. П</w:t>
      </w:r>
      <w:r w:rsidR="00844398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DC3A7C">
        <w:rPr>
          <w:rFonts w:ascii="Times New Roman" w:hAnsi="Times New Roman" w:cs="Times New Roman"/>
          <w:sz w:val="28"/>
          <w:szCs w:val="28"/>
        </w:rPr>
        <w:t xml:space="preserve">[как мы считали] </w:t>
      </w:r>
      <w:r w:rsidR="00844398">
        <w:rPr>
          <w:rFonts w:ascii="Times New Roman" w:hAnsi="Times New Roman" w:cs="Times New Roman"/>
          <w:sz w:val="28"/>
          <w:szCs w:val="28"/>
        </w:rPr>
        <w:t>у нас деформированное сознание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666F">
        <w:rPr>
          <w:rFonts w:ascii="Times New Roman" w:hAnsi="Times New Roman" w:cs="Times New Roman"/>
          <w:sz w:val="28"/>
          <w:szCs w:val="28"/>
        </w:rPr>
        <w:t xml:space="preserve">а они там свободные. </w:t>
      </w:r>
    </w:p>
    <w:p w:rsidR="00237792" w:rsidRDefault="00844398" w:rsidP="0037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F16D1">
        <w:rPr>
          <w:rFonts w:ascii="Times New Roman" w:hAnsi="Times New Roman" w:cs="Times New Roman"/>
          <w:sz w:val="28"/>
          <w:szCs w:val="28"/>
        </w:rPr>
        <w:t>Ну да,</w:t>
      </w:r>
      <w:r w:rsidR="009036E1">
        <w:rPr>
          <w:rFonts w:ascii="Times New Roman" w:hAnsi="Times New Roman" w:cs="Times New Roman"/>
          <w:sz w:val="28"/>
          <w:szCs w:val="28"/>
        </w:rPr>
        <w:t xml:space="preserve"> они там свободные! Ну вот, у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нас все плохо, а у них все хорошо</w:t>
      </w:r>
      <w:r w:rsidR="009036E1">
        <w:rPr>
          <w:rFonts w:ascii="Times New Roman" w:hAnsi="Times New Roman" w:cs="Times New Roman"/>
          <w:sz w:val="28"/>
          <w:szCs w:val="28"/>
        </w:rPr>
        <w:t>!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А </w:t>
      </w:r>
      <w:r w:rsidR="009036E1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получается, </w:t>
      </w:r>
      <w:r w:rsidR="00680650">
        <w:rPr>
          <w:rFonts w:ascii="Times New Roman" w:hAnsi="Times New Roman" w:cs="Times New Roman"/>
          <w:sz w:val="28"/>
          <w:szCs w:val="28"/>
        </w:rPr>
        <w:t xml:space="preserve">что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AD2F42">
        <w:rPr>
          <w:rFonts w:ascii="Times New Roman" w:hAnsi="Times New Roman" w:cs="Times New Roman"/>
          <w:sz w:val="28"/>
          <w:szCs w:val="28"/>
        </w:rPr>
        <w:t xml:space="preserve">ты </w:t>
      </w:r>
      <w:r w:rsidR="007E20F2" w:rsidRPr="00931250">
        <w:rPr>
          <w:rFonts w:ascii="Times New Roman" w:hAnsi="Times New Roman" w:cs="Times New Roman"/>
          <w:sz w:val="28"/>
          <w:szCs w:val="28"/>
        </w:rPr>
        <w:t>начинаешь с ними общаться</w:t>
      </w:r>
      <w:r w:rsidR="005F375A">
        <w:rPr>
          <w:rFonts w:ascii="Times New Roman" w:hAnsi="Times New Roman" w:cs="Times New Roman"/>
          <w:sz w:val="28"/>
          <w:szCs w:val="28"/>
        </w:rPr>
        <w:t>, то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D2F42" w:rsidRPr="00931250">
        <w:rPr>
          <w:rFonts w:ascii="Times New Roman" w:hAnsi="Times New Roman" w:cs="Times New Roman"/>
          <w:sz w:val="28"/>
          <w:szCs w:val="28"/>
        </w:rPr>
        <w:t xml:space="preserve">все время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думаешь: 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>«</w:t>
      </w:r>
      <w:r w:rsidR="009036E1" w:rsidRPr="00A050F6">
        <w:rPr>
          <w:rFonts w:ascii="Times New Roman" w:hAnsi="Times New Roman" w:cs="Times New Roman"/>
          <w:i/>
          <w:sz w:val="28"/>
          <w:szCs w:val="28"/>
        </w:rPr>
        <w:t xml:space="preserve">Странно! </w:t>
      </w:r>
      <w:r w:rsidR="006A2A83" w:rsidRPr="00A050F6">
        <w:rPr>
          <w:rFonts w:ascii="Times New Roman" w:hAnsi="Times New Roman" w:cs="Times New Roman"/>
          <w:i/>
          <w:sz w:val="28"/>
          <w:szCs w:val="28"/>
        </w:rPr>
        <w:t>О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 xml:space="preserve">ни </w:t>
      </w:r>
      <w:r w:rsidR="006A2A83" w:rsidRPr="00A050F6">
        <w:rPr>
          <w:rFonts w:ascii="Times New Roman" w:hAnsi="Times New Roman" w:cs="Times New Roman"/>
          <w:i/>
          <w:sz w:val="28"/>
          <w:szCs w:val="28"/>
        </w:rPr>
        <w:t xml:space="preserve">ведь </w:t>
      </w:r>
      <w:r w:rsidR="001E5364" w:rsidRPr="00A050F6">
        <w:rPr>
          <w:rFonts w:ascii="Times New Roman" w:hAnsi="Times New Roman" w:cs="Times New Roman"/>
          <w:i/>
          <w:sz w:val="28"/>
          <w:szCs w:val="28"/>
        </w:rPr>
        <w:t xml:space="preserve">тебя </w:t>
      </w:r>
      <w:r w:rsidR="00680650" w:rsidRPr="00A050F6">
        <w:rPr>
          <w:rFonts w:ascii="Times New Roman" w:hAnsi="Times New Roman" w:cs="Times New Roman"/>
          <w:i/>
          <w:sz w:val="28"/>
          <w:szCs w:val="28"/>
        </w:rPr>
        <w:t xml:space="preserve">всегда 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>обманывают»</w:t>
      </w:r>
      <w:r w:rsidR="006A2A83" w:rsidRPr="00A050F6">
        <w:rPr>
          <w:rFonts w:ascii="Times New Roman" w:hAnsi="Times New Roman" w:cs="Times New Roman"/>
          <w:i/>
          <w:sz w:val="28"/>
          <w:szCs w:val="28"/>
        </w:rPr>
        <w:t>.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80650">
        <w:rPr>
          <w:rFonts w:ascii="Times New Roman" w:hAnsi="Times New Roman" w:cs="Times New Roman"/>
          <w:sz w:val="28"/>
          <w:szCs w:val="28"/>
        </w:rPr>
        <w:t>Потом</w:t>
      </w:r>
      <w:r w:rsidR="005B6E46">
        <w:rPr>
          <w:rFonts w:ascii="Times New Roman" w:hAnsi="Times New Roman" w:cs="Times New Roman"/>
          <w:sz w:val="28"/>
          <w:szCs w:val="28"/>
        </w:rPr>
        <w:t xml:space="preserve">, когда говоришь, что не хочешь </w:t>
      </w:r>
      <w:r w:rsidR="005B6E46" w:rsidRPr="005B6E46">
        <w:rPr>
          <w:rFonts w:ascii="Times New Roman" w:hAnsi="Times New Roman" w:cs="Times New Roman"/>
          <w:sz w:val="28"/>
          <w:szCs w:val="28"/>
        </w:rPr>
        <w:t>[</w:t>
      </w:r>
      <w:r w:rsidR="005B6E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6E46" w:rsidRPr="005B6E46">
        <w:rPr>
          <w:rFonts w:ascii="Times New Roman" w:hAnsi="Times New Roman" w:cs="Times New Roman"/>
          <w:sz w:val="28"/>
          <w:szCs w:val="28"/>
        </w:rPr>
        <w:t xml:space="preserve"> </w:t>
      </w:r>
      <w:r w:rsidR="005B6E46">
        <w:rPr>
          <w:rFonts w:ascii="Times New Roman" w:hAnsi="Times New Roman" w:cs="Times New Roman"/>
          <w:sz w:val="28"/>
          <w:szCs w:val="28"/>
        </w:rPr>
        <w:t>ними иметь дело</w:t>
      </w:r>
      <w:r w:rsidR="005B6E46" w:rsidRPr="005B6E46">
        <w:rPr>
          <w:rFonts w:ascii="Times New Roman" w:hAnsi="Times New Roman" w:cs="Times New Roman"/>
          <w:sz w:val="28"/>
          <w:szCs w:val="28"/>
        </w:rPr>
        <w:t>]</w:t>
      </w:r>
      <w:r w:rsidR="005B6E46">
        <w:rPr>
          <w:rFonts w:ascii="Times New Roman" w:hAnsi="Times New Roman" w:cs="Times New Roman"/>
          <w:sz w:val="28"/>
          <w:szCs w:val="28"/>
        </w:rPr>
        <w:t>, потому что обманывают,</w:t>
      </w:r>
      <w:r w:rsidR="00680650">
        <w:rPr>
          <w:rFonts w:ascii="Times New Roman" w:hAnsi="Times New Roman" w:cs="Times New Roman"/>
          <w:sz w:val="28"/>
          <w:szCs w:val="28"/>
        </w:rPr>
        <w:t xml:space="preserve"> они говорят: </w:t>
      </w:r>
      <w:r w:rsidR="00680650" w:rsidRPr="00A050F6">
        <w:rPr>
          <w:rFonts w:ascii="Times New Roman" w:hAnsi="Times New Roman" w:cs="Times New Roman"/>
          <w:i/>
          <w:sz w:val="28"/>
          <w:szCs w:val="28"/>
        </w:rPr>
        <w:t xml:space="preserve">«Да нет, </w:t>
      </w:r>
      <w:r w:rsidR="005B6E46" w:rsidRPr="00A050F6">
        <w:rPr>
          <w:rFonts w:ascii="Times New Roman" w:hAnsi="Times New Roman" w:cs="Times New Roman"/>
          <w:i/>
          <w:sz w:val="28"/>
          <w:szCs w:val="28"/>
        </w:rPr>
        <w:t xml:space="preserve">обманывают – </w:t>
      </w:r>
      <w:r w:rsidR="00680650" w:rsidRPr="00A050F6">
        <w:rPr>
          <w:rFonts w:ascii="Times New Roman" w:hAnsi="Times New Roman" w:cs="Times New Roman"/>
          <w:i/>
          <w:sz w:val="28"/>
          <w:szCs w:val="28"/>
        </w:rPr>
        <w:t>это другие. Я-то не обману!»</w:t>
      </w:r>
      <w:r w:rsidR="00680650">
        <w:rPr>
          <w:rFonts w:ascii="Times New Roman" w:hAnsi="Times New Roman" w:cs="Times New Roman"/>
          <w:sz w:val="28"/>
          <w:szCs w:val="28"/>
        </w:rPr>
        <w:t xml:space="preserve"> </w:t>
      </w:r>
      <w:r w:rsidR="005F375A">
        <w:rPr>
          <w:rFonts w:ascii="Times New Roman" w:hAnsi="Times New Roman" w:cs="Times New Roman"/>
          <w:sz w:val="28"/>
          <w:szCs w:val="28"/>
        </w:rPr>
        <w:t>–</w:t>
      </w:r>
      <w:r w:rsidR="006A2A83">
        <w:rPr>
          <w:rFonts w:ascii="Times New Roman" w:hAnsi="Times New Roman" w:cs="Times New Roman"/>
          <w:sz w:val="28"/>
          <w:szCs w:val="28"/>
        </w:rPr>
        <w:t xml:space="preserve"> и тоже обманывает. И так далее!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Когда ты ездишь по заграницам и видишь </w:t>
      </w:r>
      <w:r w:rsidR="006A2A83">
        <w:rPr>
          <w:rFonts w:ascii="Times New Roman" w:hAnsi="Times New Roman" w:cs="Times New Roman"/>
          <w:sz w:val="28"/>
          <w:szCs w:val="28"/>
        </w:rPr>
        <w:t xml:space="preserve">там эту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жизнь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думаешь: 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>«</w:t>
      </w:r>
      <w:r w:rsidRPr="00A050F6">
        <w:rPr>
          <w:rFonts w:ascii="Times New Roman" w:hAnsi="Times New Roman" w:cs="Times New Roman"/>
          <w:i/>
          <w:sz w:val="28"/>
          <w:szCs w:val="28"/>
        </w:rPr>
        <w:t>Боже</w:t>
      </w:r>
      <w:r w:rsidR="00376721" w:rsidRPr="00A050F6">
        <w:rPr>
          <w:rFonts w:ascii="Times New Roman" w:hAnsi="Times New Roman" w:cs="Times New Roman"/>
          <w:i/>
          <w:sz w:val="28"/>
          <w:szCs w:val="28"/>
        </w:rPr>
        <w:t>!</w:t>
      </w:r>
      <w:r w:rsidRPr="00A050F6">
        <w:rPr>
          <w:rFonts w:ascii="Times New Roman" w:hAnsi="Times New Roman" w:cs="Times New Roman"/>
          <w:i/>
          <w:sz w:val="28"/>
          <w:szCs w:val="28"/>
        </w:rPr>
        <w:t xml:space="preserve"> к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>а</w:t>
      </w:r>
      <w:r w:rsidRPr="00A050F6">
        <w:rPr>
          <w:rFonts w:ascii="Times New Roman" w:hAnsi="Times New Roman" w:cs="Times New Roman"/>
          <w:i/>
          <w:sz w:val="28"/>
          <w:szCs w:val="28"/>
        </w:rPr>
        <w:t>к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 xml:space="preserve"> хорошо, что я </w:t>
      </w:r>
      <w:r w:rsidR="005B6E46" w:rsidRPr="00A050F6">
        <w:rPr>
          <w:rFonts w:ascii="Times New Roman" w:hAnsi="Times New Roman" w:cs="Times New Roman"/>
          <w:i/>
          <w:sz w:val="28"/>
          <w:szCs w:val="28"/>
        </w:rPr>
        <w:t xml:space="preserve">сюда </w:t>
      </w:r>
      <w:r w:rsidR="007E20F2" w:rsidRPr="00A050F6">
        <w:rPr>
          <w:rFonts w:ascii="Times New Roman" w:hAnsi="Times New Roman" w:cs="Times New Roman"/>
          <w:i/>
          <w:sz w:val="28"/>
          <w:szCs w:val="28"/>
        </w:rPr>
        <w:t>не уехал!»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77502">
        <w:rPr>
          <w:rFonts w:ascii="Times New Roman" w:hAnsi="Times New Roman" w:cs="Times New Roman"/>
          <w:sz w:val="28"/>
          <w:szCs w:val="28"/>
        </w:rPr>
        <w:t>Т</w:t>
      </w:r>
      <w:r w:rsidR="00983969">
        <w:rPr>
          <w:rFonts w:ascii="Times New Roman" w:hAnsi="Times New Roman" w:cs="Times New Roman"/>
          <w:sz w:val="28"/>
          <w:szCs w:val="28"/>
        </w:rPr>
        <w:t>о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гда </w:t>
      </w:r>
      <w:r w:rsidR="00983969">
        <w:rPr>
          <w:rFonts w:ascii="Times New Roman" w:hAnsi="Times New Roman" w:cs="Times New Roman"/>
          <w:sz w:val="28"/>
          <w:szCs w:val="28"/>
        </w:rPr>
        <w:t xml:space="preserve">же </w:t>
      </w:r>
      <w:r w:rsidR="007E20F2" w:rsidRPr="00931250">
        <w:rPr>
          <w:rFonts w:ascii="Times New Roman" w:hAnsi="Times New Roman" w:cs="Times New Roman"/>
          <w:sz w:val="28"/>
          <w:szCs w:val="28"/>
        </w:rPr>
        <w:t>посылали на</w:t>
      </w:r>
      <w:r>
        <w:rPr>
          <w:rFonts w:ascii="Times New Roman" w:hAnsi="Times New Roman" w:cs="Times New Roman"/>
          <w:sz w:val="28"/>
          <w:szCs w:val="28"/>
        </w:rPr>
        <w:t xml:space="preserve">совсем: </w:t>
      </w:r>
      <w:r w:rsidR="00376721">
        <w:rPr>
          <w:rFonts w:ascii="Times New Roman" w:hAnsi="Times New Roman" w:cs="Times New Roman"/>
          <w:sz w:val="28"/>
          <w:szCs w:val="28"/>
        </w:rPr>
        <w:t xml:space="preserve">тогда еще не было возможности вот этой </w:t>
      </w:r>
      <w:r w:rsidR="00376721" w:rsidRPr="00376721">
        <w:rPr>
          <w:rFonts w:ascii="Times New Roman" w:hAnsi="Times New Roman" w:cs="Times New Roman"/>
          <w:sz w:val="28"/>
          <w:szCs w:val="28"/>
        </w:rPr>
        <w:t>[</w:t>
      </w:r>
      <w:r w:rsidR="00376721">
        <w:rPr>
          <w:rFonts w:ascii="Times New Roman" w:hAnsi="Times New Roman" w:cs="Times New Roman"/>
          <w:sz w:val="28"/>
          <w:szCs w:val="28"/>
        </w:rPr>
        <w:t>возвращаться</w:t>
      </w:r>
      <w:r w:rsidR="00376721" w:rsidRPr="00376721">
        <w:rPr>
          <w:rFonts w:ascii="Times New Roman" w:hAnsi="Times New Roman" w:cs="Times New Roman"/>
          <w:sz w:val="28"/>
          <w:szCs w:val="28"/>
        </w:rPr>
        <w:t>]</w:t>
      </w:r>
      <w:r w:rsidR="00E77502">
        <w:rPr>
          <w:rFonts w:ascii="Times New Roman" w:hAnsi="Times New Roman" w:cs="Times New Roman"/>
          <w:sz w:val="28"/>
          <w:szCs w:val="28"/>
        </w:rPr>
        <w:t>.</w:t>
      </w:r>
      <w:r w:rsidR="00376721">
        <w:rPr>
          <w:rFonts w:ascii="Times New Roman" w:hAnsi="Times New Roman" w:cs="Times New Roman"/>
          <w:sz w:val="28"/>
          <w:szCs w:val="28"/>
        </w:rPr>
        <w:t xml:space="preserve"> </w:t>
      </w:r>
      <w:r w:rsidR="00E77502">
        <w:rPr>
          <w:rFonts w:ascii="Times New Roman" w:hAnsi="Times New Roman" w:cs="Times New Roman"/>
          <w:sz w:val="28"/>
          <w:szCs w:val="28"/>
        </w:rPr>
        <w:t>К</w:t>
      </w:r>
      <w:r w:rsidR="00983969">
        <w:rPr>
          <w:rFonts w:ascii="Times New Roman" w:hAnsi="Times New Roman" w:cs="Times New Roman"/>
          <w:sz w:val="28"/>
          <w:szCs w:val="28"/>
        </w:rPr>
        <w:t>ошмар</w:t>
      </w:r>
      <w:r w:rsidR="00E77502">
        <w:rPr>
          <w:rFonts w:ascii="Times New Roman" w:hAnsi="Times New Roman" w:cs="Times New Roman"/>
          <w:sz w:val="28"/>
          <w:szCs w:val="28"/>
        </w:rPr>
        <w:t>!</w:t>
      </w:r>
      <w:r w:rsidR="00983969">
        <w:rPr>
          <w:rFonts w:ascii="Times New Roman" w:hAnsi="Times New Roman" w:cs="Times New Roman"/>
          <w:sz w:val="28"/>
          <w:szCs w:val="28"/>
        </w:rPr>
        <w:t xml:space="preserve"> это было </w:t>
      </w:r>
      <w:r w:rsidR="00E77502">
        <w:rPr>
          <w:rFonts w:ascii="Times New Roman" w:hAnsi="Times New Roman" w:cs="Times New Roman"/>
          <w:sz w:val="28"/>
          <w:szCs w:val="28"/>
        </w:rPr>
        <w:t xml:space="preserve">– </w:t>
      </w:r>
      <w:r w:rsidR="00983969">
        <w:rPr>
          <w:rFonts w:ascii="Times New Roman" w:hAnsi="Times New Roman" w:cs="Times New Roman"/>
          <w:sz w:val="28"/>
          <w:szCs w:val="28"/>
        </w:rPr>
        <w:t xml:space="preserve">как на тот свет </w:t>
      </w:r>
      <w:r w:rsidR="007E20F2" w:rsidRPr="00931250">
        <w:rPr>
          <w:rFonts w:ascii="Times New Roman" w:hAnsi="Times New Roman" w:cs="Times New Roman"/>
          <w:sz w:val="28"/>
          <w:szCs w:val="28"/>
        </w:rPr>
        <w:t>люди уезжали</w:t>
      </w:r>
      <w:r w:rsidR="005F375A">
        <w:rPr>
          <w:rFonts w:ascii="Times New Roman" w:hAnsi="Times New Roman" w:cs="Times New Roman"/>
          <w:sz w:val="28"/>
          <w:szCs w:val="28"/>
        </w:rPr>
        <w:t>,</w:t>
      </w:r>
      <w:r w:rsidR="00983969">
        <w:rPr>
          <w:rFonts w:ascii="Times New Roman" w:hAnsi="Times New Roman" w:cs="Times New Roman"/>
          <w:sz w:val="28"/>
          <w:szCs w:val="28"/>
        </w:rPr>
        <w:t xml:space="preserve"> 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без возможности </w:t>
      </w:r>
      <w:r w:rsidR="00E77502">
        <w:rPr>
          <w:rFonts w:ascii="Times New Roman" w:hAnsi="Times New Roman" w:cs="Times New Roman"/>
          <w:sz w:val="28"/>
          <w:szCs w:val="28"/>
        </w:rPr>
        <w:t>возврата</w:t>
      </w:r>
      <w:r w:rsidR="007E20F2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E77502">
        <w:rPr>
          <w:rFonts w:ascii="Times New Roman" w:hAnsi="Times New Roman" w:cs="Times New Roman"/>
          <w:sz w:val="28"/>
          <w:szCs w:val="28"/>
        </w:rPr>
        <w:t xml:space="preserve">Я тут с человеком общался, который говорил, что он уехал на тот свет, и сейчас вернулся </w:t>
      </w:r>
      <w:r w:rsidR="00951960">
        <w:rPr>
          <w:rFonts w:ascii="Times New Roman" w:hAnsi="Times New Roman" w:cs="Times New Roman"/>
          <w:sz w:val="28"/>
          <w:szCs w:val="28"/>
        </w:rPr>
        <w:t>–</w:t>
      </w:r>
      <w:r w:rsidR="00E77502">
        <w:rPr>
          <w:rFonts w:ascii="Times New Roman" w:hAnsi="Times New Roman" w:cs="Times New Roman"/>
          <w:sz w:val="28"/>
          <w:szCs w:val="28"/>
        </w:rPr>
        <w:t xml:space="preserve"> </w:t>
      </w:r>
      <w:r w:rsidR="00951960">
        <w:rPr>
          <w:rFonts w:ascii="Times New Roman" w:hAnsi="Times New Roman" w:cs="Times New Roman"/>
          <w:sz w:val="28"/>
          <w:szCs w:val="28"/>
        </w:rPr>
        <w:t xml:space="preserve">ну, не вернулся, а приезжал просто сюда, </w:t>
      </w:r>
      <w:r w:rsidR="00C62D20">
        <w:rPr>
          <w:rFonts w:ascii="Times New Roman" w:hAnsi="Times New Roman" w:cs="Times New Roman"/>
          <w:sz w:val="28"/>
          <w:szCs w:val="28"/>
        </w:rPr>
        <w:t>–</w:t>
      </w:r>
      <w:r w:rsidR="00951960">
        <w:rPr>
          <w:rFonts w:ascii="Times New Roman" w:hAnsi="Times New Roman" w:cs="Times New Roman"/>
          <w:sz w:val="28"/>
          <w:szCs w:val="28"/>
        </w:rPr>
        <w:t xml:space="preserve"> и он говорит, что какой неожиданный подарок судьбы, что </w:t>
      </w:r>
      <w:r w:rsidR="00C62D20">
        <w:rPr>
          <w:rFonts w:ascii="Times New Roman" w:hAnsi="Times New Roman" w:cs="Times New Roman"/>
          <w:sz w:val="28"/>
          <w:szCs w:val="28"/>
        </w:rPr>
        <w:t>он еще жив</w:t>
      </w:r>
      <w:r w:rsidR="00951960">
        <w:rPr>
          <w:rFonts w:ascii="Times New Roman" w:hAnsi="Times New Roman" w:cs="Times New Roman"/>
          <w:sz w:val="28"/>
          <w:szCs w:val="28"/>
        </w:rPr>
        <w:t xml:space="preserve"> и мо</w:t>
      </w:r>
      <w:r w:rsidR="00C62D20">
        <w:rPr>
          <w:rFonts w:ascii="Times New Roman" w:hAnsi="Times New Roman" w:cs="Times New Roman"/>
          <w:sz w:val="28"/>
          <w:szCs w:val="28"/>
        </w:rPr>
        <w:t>г</w:t>
      </w:r>
      <w:r w:rsidR="00951960">
        <w:rPr>
          <w:rFonts w:ascii="Times New Roman" w:hAnsi="Times New Roman" w:cs="Times New Roman"/>
          <w:sz w:val="28"/>
          <w:szCs w:val="28"/>
        </w:rPr>
        <w:t xml:space="preserve"> еще взглянуть на эту страну. И вдруг </w:t>
      </w:r>
      <w:r w:rsidR="00780D81">
        <w:rPr>
          <w:rFonts w:ascii="Times New Roman" w:hAnsi="Times New Roman" w:cs="Times New Roman"/>
          <w:sz w:val="28"/>
          <w:szCs w:val="28"/>
        </w:rPr>
        <w:t>понятно стало, что</w:t>
      </w:r>
      <w:r w:rsidR="00761618" w:rsidRPr="00931250">
        <w:rPr>
          <w:rFonts w:ascii="Times New Roman" w:hAnsi="Times New Roman" w:cs="Times New Roman"/>
          <w:sz w:val="28"/>
          <w:szCs w:val="28"/>
        </w:rPr>
        <w:t xml:space="preserve"> совсем не обязательно уезжать</w:t>
      </w:r>
      <w:r w:rsidR="00780D81">
        <w:rPr>
          <w:rFonts w:ascii="Times New Roman" w:hAnsi="Times New Roman" w:cs="Times New Roman"/>
          <w:sz w:val="28"/>
          <w:szCs w:val="28"/>
        </w:rPr>
        <w:t xml:space="preserve"> вроде бы</w:t>
      </w:r>
      <w:r w:rsidR="00761618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780D81">
        <w:rPr>
          <w:rFonts w:ascii="Times New Roman" w:hAnsi="Times New Roman" w:cs="Times New Roman"/>
          <w:sz w:val="28"/>
          <w:szCs w:val="28"/>
        </w:rPr>
        <w:t>И даже н</w:t>
      </w:r>
      <w:r w:rsidR="00761618" w:rsidRPr="00931250">
        <w:rPr>
          <w:rFonts w:ascii="Times New Roman" w:hAnsi="Times New Roman" w:cs="Times New Roman"/>
          <w:sz w:val="28"/>
          <w:szCs w:val="28"/>
        </w:rPr>
        <w:t>аоборот</w:t>
      </w:r>
      <w:r w:rsidR="00C62D20">
        <w:rPr>
          <w:rFonts w:ascii="Times New Roman" w:hAnsi="Times New Roman" w:cs="Times New Roman"/>
          <w:sz w:val="28"/>
          <w:szCs w:val="28"/>
        </w:rPr>
        <w:t>:</w:t>
      </w:r>
      <w:r w:rsidR="0076161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80D81">
        <w:rPr>
          <w:rFonts w:ascii="Times New Roman" w:hAnsi="Times New Roman" w:cs="Times New Roman"/>
          <w:sz w:val="28"/>
          <w:szCs w:val="28"/>
        </w:rPr>
        <w:t xml:space="preserve">даже не </w:t>
      </w:r>
      <w:r>
        <w:rPr>
          <w:rFonts w:ascii="Times New Roman" w:hAnsi="Times New Roman" w:cs="Times New Roman"/>
          <w:sz w:val="28"/>
          <w:szCs w:val="28"/>
        </w:rPr>
        <w:t>хочется</w:t>
      </w:r>
      <w:r w:rsidR="00780D81" w:rsidRPr="00780D81">
        <w:rPr>
          <w:rFonts w:ascii="Times New Roman" w:hAnsi="Times New Roman" w:cs="Times New Roman"/>
          <w:sz w:val="28"/>
          <w:szCs w:val="28"/>
        </w:rPr>
        <w:t xml:space="preserve"> </w:t>
      </w:r>
      <w:r w:rsidR="00780D81" w:rsidRPr="00931250">
        <w:rPr>
          <w:rFonts w:ascii="Times New Roman" w:hAnsi="Times New Roman" w:cs="Times New Roman"/>
          <w:sz w:val="28"/>
          <w:szCs w:val="28"/>
        </w:rPr>
        <w:t>уезжать</w:t>
      </w:r>
      <w:r w:rsidR="00780D81">
        <w:rPr>
          <w:rFonts w:ascii="Times New Roman" w:hAnsi="Times New Roman" w:cs="Times New Roman"/>
          <w:sz w:val="28"/>
          <w:szCs w:val="28"/>
        </w:rPr>
        <w:t xml:space="preserve"> – в смысле, </w:t>
      </w:r>
      <w:r>
        <w:rPr>
          <w:rFonts w:ascii="Times New Roman" w:hAnsi="Times New Roman" w:cs="Times New Roman"/>
          <w:sz w:val="28"/>
          <w:szCs w:val="28"/>
        </w:rPr>
        <w:t>чтобы там жить и общаться с этими глупыми людьми.</w:t>
      </w:r>
      <w:r w:rsidR="00A427E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37792">
        <w:rPr>
          <w:rFonts w:ascii="Times New Roman" w:hAnsi="Times New Roman" w:cs="Times New Roman"/>
          <w:sz w:val="28"/>
          <w:szCs w:val="28"/>
        </w:rPr>
        <w:t xml:space="preserve">очень </w:t>
      </w:r>
      <w:r>
        <w:rPr>
          <w:rFonts w:ascii="Times New Roman" w:hAnsi="Times New Roman" w:cs="Times New Roman"/>
          <w:sz w:val="28"/>
          <w:szCs w:val="28"/>
        </w:rPr>
        <w:t xml:space="preserve">не интересно, и не тянет. </w:t>
      </w:r>
      <w:r w:rsidR="00237792">
        <w:rPr>
          <w:rFonts w:ascii="Times New Roman" w:hAnsi="Times New Roman" w:cs="Times New Roman"/>
          <w:sz w:val="28"/>
          <w:szCs w:val="28"/>
        </w:rPr>
        <w:t xml:space="preserve">Или тебя тянет? </w:t>
      </w:r>
    </w:p>
    <w:p w:rsidR="00B23D8C" w:rsidRDefault="00237792" w:rsidP="0037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D8C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Разных я там знаю… </w:t>
      </w:r>
    </w:p>
    <w:p w:rsidR="00EF110E" w:rsidRDefault="00B23D8C" w:rsidP="0037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D8C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Ну, </w:t>
      </w:r>
      <w:r w:rsidR="002F56DB">
        <w:rPr>
          <w:rFonts w:ascii="Times New Roman" w:hAnsi="Times New Roman" w:cs="Times New Roman"/>
          <w:sz w:val="28"/>
          <w:szCs w:val="28"/>
        </w:rPr>
        <w:t xml:space="preserve">нет, </w:t>
      </w:r>
      <w:r>
        <w:rPr>
          <w:rFonts w:ascii="Times New Roman" w:hAnsi="Times New Roman" w:cs="Times New Roman"/>
          <w:sz w:val="28"/>
          <w:szCs w:val="28"/>
        </w:rPr>
        <w:t xml:space="preserve">знаешь, </w:t>
      </w:r>
      <w:r w:rsidR="006923E1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 xml:space="preserve">эти разговоры </w:t>
      </w:r>
      <w:r w:rsidR="006923E1">
        <w:rPr>
          <w:rFonts w:ascii="Times New Roman" w:hAnsi="Times New Roman" w:cs="Times New Roman"/>
          <w:sz w:val="28"/>
          <w:szCs w:val="28"/>
        </w:rPr>
        <w:t xml:space="preserve">вообще такие </w:t>
      </w:r>
      <w:r>
        <w:rPr>
          <w:rFonts w:ascii="Times New Roman" w:hAnsi="Times New Roman" w:cs="Times New Roman"/>
          <w:sz w:val="28"/>
          <w:szCs w:val="28"/>
        </w:rPr>
        <w:t xml:space="preserve">у тебя – либеральные такие. </w:t>
      </w:r>
      <w:r w:rsidR="006923E1">
        <w:rPr>
          <w:rFonts w:ascii="Times New Roman" w:hAnsi="Times New Roman" w:cs="Times New Roman"/>
          <w:sz w:val="28"/>
          <w:szCs w:val="28"/>
        </w:rPr>
        <w:t>Тоже мне! О</w:t>
      </w:r>
      <w:r>
        <w:rPr>
          <w:rFonts w:ascii="Times New Roman" w:hAnsi="Times New Roman" w:cs="Times New Roman"/>
          <w:sz w:val="28"/>
          <w:szCs w:val="28"/>
        </w:rPr>
        <w:t xml:space="preserve">на знает умных людей – видали! </w:t>
      </w:r>
      <w:r w:rsidR="00EF110E">
        <w:rPr>
          <w:rFonts w:ascii="Times New Roman" w:hAnsi="Times New Roman" w:cs="Times New Roman"/>
          <w:sz w:val="28"/>
          <w:szCs w:val="28"/>
        </w:rPr>
        <w:t xml:space="preserve">Наверно, конечно. Но </w:t>
      </w:r>
      <w:r w:rsidR="004C7CFA">
        <w:rPr>
          <w:rFonts w:ascii="Times New Roman" w:hAnsi="Times New Roman" w:cs="Times New Roman"/>
          <w:sz w:val="28"/>
          <w:szCs w:val="28"/>
        </w:rPr>
        <w:t>это</w:t>
      </w:r>
      <w:r w:rsidR="00EF110E">
        <w:rPr>
          <w:rFonts w:ascii="Times New Roman" w:hAnsi="Times New Roman" w:cs="Times New Roman"/>
          <w:sz w:val="28"/>
          <w:szCs w:val="28"/>
        </w:rPr>
        <w:t xml:space="preserve"> все равно </w:t>
      </w:r>
      <w:r w:rsidR="004C7CFA" w:rsidRPr="004C7CFA">
        <w:rPr>
          <w:rFonts w:ascii="Times New Roman" w:hAnsi="Times New Roman" w:cs="Times New Roman"/>
          <w:sz w:val="28"/>
          <w:szCs w:val="28"/>
        </w:rPr>
        <w:t>[</w:t>
      </w:r>
      <w:r w:rsidR="004C7CFA">
        <w:rPr>
          <w:rFonts w:ascii="Times New Roman" w:hAnsi="Times New Roman" w:cs="Times New Roman"/>
          <w:sz w:val="28"/>
          <w:szCs w:val="28"/>
        </w:rPr>
        <w:t>не причина</w:t>
      </w:r>
      <w:r w:rsidR="004C7CFA" w:rsidRPr="004C7CFA">
        <w:rPr>
          <w:rFonts w:ascii="Times New Roman" w:hAnsi="Times New Roman" w:cs="Times New Roman"/>
          <w:sz w:val="28"/>
          <w:szCs w:val="28"/>
        </w:rPr>
        <w:t>]</w:t>
      </w:r>
      <w:r w:rsidR="004C7CFA">
        <w:rPr>
          <w:rFonts w:ascii="Times New Roman" w:hAnsi="Times New Roman" w:cs="Times New Roman"/>
          <w:sz w:val="28"/>
          <w:szCs w:val="28"/>
        </w:rPr>
        <w:t>,</w:t>
      </w:r>
      <w:r w:rsidR="004C7CFA" w:rsidRPr="004C7CFA">
        <w:rPr>
          <w:rFonts w:ascii="Times New Roman" w:hAnsi="Times New Roman" w:cs="Times New Roman"/>
          <w:sz w:val="28"/>
          <w:szCs w:val="28"/>
        </w:rPr>
        <w:t xml:space="preserve"> </w:t>
      </w:r>
      <w:r w:rsidR="00EF110E">
        <w:rPr>
          <w:rFonts w:ascii="Times New Roman" w:hAnsi="Times New Roman" w:cs="Times New Roman"/>
          <w:sz w:val="28"/>
          <w:szCs w:val="28"/>
        </w:rPr>
        <w:t xml:space="preserve">чтобы ехать туда и жить – и не </w:t>
      </w:r>
      <w:r w:rsidR="00EF110E">
        <w:rPr>
          <w:rFonts w:ascii="Times New Roman" w:hAnsi="Times New Roman" w:cs="Times New Roman"/>
          <w:sz w:val="28"/>
          <w:szCs w:val="28"/>
        </w:rPr>
        <w:lastRenderedPageBreak/>
        <w:t>общаться с этими умными людьми</w:t>
      </w:r>
      <w:r w:rsidR="004C7CFA">
        <w:rPr>
          <w:rFonts w:ascii="Times New Roman" w:hAnsi="Times New Roman" w:cs="Times New Roman"/>
          <w:sz w:val="28"/>
          <w:szCs w:val="28"/>
        </w:rPr>
        <w:t>, что характерно! Что очень важно. Потому что у них своя жизнь – другая жизнь</w:t>
      </w:r>
      <w:r w:rsidR="003E3107">
        <w:rPr>
          <w:rFonts w:ascii="Times New Roman" w:hAnsi="Times New Roman" w:cs="Times New Roman"/>
          <w:sz w:val="28"/>
          <w:szCs w:val="28"/>
        </w:rPr>
        <w:t>. С</w:t>
      </w:r>
      <w:r w:rsidR="004C7CFA">
        <w:rPr>
          <w:rFonts w:ascii="Times New Roman" w:hAnsi="Times New Roman" w:cs="Times New Roman"/>
          <w:sz w:val="28"/>
          <w:szCs w:val="28"/>
        </w:rPr>
        <w:t>овсем. И вот те люди, которые уехали,</w:t>
      </w:r>
      <w:r w:rsidR="002F56DB">
        <w:rPr>
          <w:rFonts w:ascii="Times New Roman" w:hAnsi="Times New Roman" w:cs="Times New Roman"/>
          <w:sz w:val="28"/>
          <w:szCs w:val="28"/>
        </w:rPr>
        <w:t xml:space="preserve"> они, бедняги, живут в таком гетто практически. Ну, в русском </w:t>
      </w:r>
      <w:r w:rsidR="00C62D20">
        <w:rPr>
          <w:rFonts w:ascii="Times New Roman" w:hAnsi="Times New Roman" w:cs="Times New Roman"/>
          <w:sz w:val="28"/>
          <w:szCs w:val="28"/>
        </w:rPr>
        <w:t>–</w:t>
      </w:r>
      <w:r w:rsidR="002F56DB">
        <w:rPr>
          <w:rFonts w:ascii="Times New Roman" w:hAnsi="Times New Roman" w:cs="Times New Roman"/>
          <w:sz w:val="28"/>
          <w:szCs w:val="28"/>
        </w:rPr>
        <w:t xml:space="preserve"> хотя там </w:t>
      </w:r>
      <w:r w:rsidR="00D16EC7">
        <w:rPr>
          <w:rFonts w:ascii="Times New Roman" w:hAnsi="Times New Roman" w:cs="Times New Roman"/>
          <w:sz w:val="28"/>
          <w:szCs w:val="28"/>
        </w:rPr>
        <w:t xml:space="preserve">может быть одни </w:t>
      </w:r>
      <w:r w:rsidR="002F56DB">
        <w:rPr>
          <w:rFonts w:ascii="Times New Roman" w:hAnsi="Times New Roman" w:cs="Times New Roman"/>
          <w:sz w:val="28"/>
          <w:szCs w:val="28"/>
        </w:rPr>
        <w:t>евреи</w:t>
      </w:r>
      <w:r w:rsidR="00D16EC7">
        <w:rPr>
          <w:rFonts w:ascii="Times New Roman" w:hAnsi="Times New Roman" w:cs="Times New Roman"/>
          <w:sz w:val="28"/>
          <w:szCs w:val="28"/>
        </w:rPr>
        <w:t>, естественно, но тем не менее</w:t>
      </w:r>
      <w:r w:rsidR="002F56DB">
        <w:rPr>
          <w:rFonts w:ascii="Times New Roman" w:hAnsi="Times New Roman" w:cs="Times New Roman"/>
          <w:sz w:val="28"/>
          <w:szCs w:val="28"/>
        </w:rPr>
        <w:t xml:space="preserve">. </w:t>
      </w:r>
      <w:r w:rsidR="00D16EC7">
        <w:rPr>
          <w:rFonts w:ascii="Times New Roman" w:hAnsi="Times New Roman" w:cs="Times New Roman"/>
          <w:sz w:val="28"/>
          <w:szCs w:val="28"/>
        </w:rPr>
        <w:t>И вот они</w:t>
      </w:r>
      <w:r w:rsidR="00B328D7">
        <w:rPr>
          <w:rFonts w:ascii="Times New Roman" w:hAnsi="Times New Roman" w:cs="Times New Roman"/>
          <w:sz w:val="28"/>
          <w:szCs w:val="28"/>
        </w:rPr>
        <w:t xml:space="preserve"> перемалывают</w:t>
      </w:r>
      <w:r w:rsidR="00D16EC7">
        <w:rPr>
          <w:rFonts w:ascii="Times New Roman" w:hAnsi="Times New Roman" w:cs="Times New Roman"/>
          <w:sz w:val="28"/>
          <w:szCs w:val="28"/>
        </w:rPr>
        <w:t xml:space="preserve"> вот это все: </w:t>
      </w:r>
      <w:r w:rsidR="002F56DB">
        <w:rPr>
          <w:rFonts w:ascii="Times New Roman" w:hAnsi="Times New Roman" w:cs="Times New Roman"/>
          <w:sz w:val="28"/>
          <w:szCs w:val="28"/>
        </w:rPr>
        <w:t>как они раньше жили</w:t>
      </w:r>
      <w:r w:rsidR="00D16EC7">
        <w:rPr>
          <w:rFonts w:ascii="Times New Roman" w:hAnsi="Times New Roman" w:cs="Times New Roman"/>
          <w:sz w:val="28"/>
          <w:szCs w:val="28"/>
        </w:rPr>
        <w:t>… «Ты помнишь, как мы там выпивали – в Москве?.</w:t>
      </w:r>
      <w:r w:rsidR="00B328D7">
        <w:rPr>
          <w:rFonts w:ascii="Times New Roman" w:hAnsi="Times New Roman" w:cs="Times New Roman"/>
          <w:sz w:val="28"/>
          <w:szCs w:val="28"/>
        </w:rPr>
        <w:t>.</w:t>
      </w:r>
      <w:r w:rsidR="00B328D7" w:rsidRPr="00B328D7">
        <w:rPr>
          <w:rFonts w:ascii="Times New Roman" w:hAnsi="Times New Roman" w:cs="Times New Roman"/>
          <w:sz w:val="28"/>
          <w:szCs w:val="28"/>
        </w:rPr>
        <w:t xml:space="preserve"> </w:t>
      </w:r>
      <w:r w:rsidR="00B328D7">
        <w:rPr>
          <w:rFonts w:ascii="Times New Roman" w:hAnsi="Times New Roman" w:cs="Times New Roman"/>
          <w:sz w:val="28"/>
          <w:szCs w:val="28"/>
        </w:rPr>
        <w:t>И как здесь сейчас надо взять..</w:t>
      </w:r>
      <w:r w:rsidR="00D16EC7">
        <w:rPr>
          <w:rFonts w:ascii="Times New Roman" w:hAnsi="Times New Roman" w:cs="Times New Roman"/>
          <w:sz w:val="28"/>
          <w:szCs w:val="28"/>
        </w:rPr>
        <w:t xml:space="preserve">.» </w:t>
      </w:r>
      <w:r w:rsidR="003E3107">
        <w:rPr>
          <w:rFonts w:ascii="Times New Roman" w:hAnsi="Times New Roman" w:cs="Times New Roman"/>
          <w:sz w:val="28"/>
          <w:szCs w:val="28"/>
        </w:rPr>
        <w:t xml:space="preserve">Скучно и неинтересно. Совсем неинтересно. </w:t>
      </w:r>
      <w:r w:rsidR="0094773C">
        <w:rPr>
          <w:rFonts w:ascii="Times New Roman" w:hAnsi="Times New Roman" w:cs="Times New Roman"/>
          <w:sz w:val="28"/>
          <w:szCs w:val="28"/>
        </w:rPr>
        <w:t>Как будто у них будущего нет. Хотя у них дети есть, конечно</w:t>
      </w:r>
      <w:r w:rsidR="003773DC">
        <w:rPr>
          <w:rFonts w:ascii="Times New Roman" w:hAnsi="Times New Roman" w:cs="Times New Roman"/>
          <w:sz w:val="28"/>
          <w:szCs w:val="28"/>
        </w:rPr>
        <w:t>, и может быть, в детях будет будущее. А так …</w:t>
      </w:r>
    </w:p>
    <w:p w:rsidR="001D399A" w:rsidRPr="00931250" w:rsidRDefault="00ED295F" w:rsidP="0037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тоже</w:t>
      </w:r>
      <w:r w:rsidR="00A427E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773DC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A427E9" w:rsidRPr="00931250">
        <w:rPr>
          <w:rFonts w:ascii="Times New Roman" w:hAnsi="Times New Roman" w:cs="Times New Roman"/>
          <w:sz w:val="28"/>
          <w:szCs w:val="28"/>
        </w:rPr>
        <w:t>рад</w:t>
      </w:r>
      <w:r w:rsidR="00844398">
        <w:rPr>
          <w:rFonts w:ascii="Times New Roman" w:hAnsi="Times New Roman" w:cs="Times New Roman"/>
          <w:sz w:val="28"/>
          <w:szCs w:val="28"/>
        </w:rPr>
        <w:t>,</w:t>
      </w:r>
      <w:r w:rsidR="00A427E9" w:rsidRPr="00931250">
        <w:rPr>
          <w:rFonts w:ascii="Times New Roman" w:hAnsi="Times New Roman" w:cs="Times New Roman"/>
          <w:sz w:val="28"/>
          <w:szCs w:val="28"/>
        </w:rPr>
        <w:t xml:space="preserve"> что </w:t>
      </w:r>
      <w:r w:rsidR="003773DC">
        <w:rPr>
          <w:rFonts w:ascii="Times New Roman" w:hAnsi="Times New Roman" w:cs="Times New Roman"/>
          <w:sz w:val="28"/>
          <w:szCs w:val="28"/>
        </w:rPr>
        <w:t xml:space="preserve">я </w:t>
      </w:r>
      <w:r w:rsidR="00A427E9" w:rsidRPr="00931250">
        <w:rPr>
          <w:rFonts w:ascii="Times New Roman" w:hAnsi="Times New Roman" w:cs="Times New Roman"/>
          <w:sz w:val="28"/>
          <w:szCs w:val="28"/>
        </w:rPr>
        <w:t>не уехал в свое время.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773DC">
        <w:rPr>
          <w:rFonts w:ascii="Times New Roman" w:hAnsi="Times New Roman" w:cs="Times New Roman"/>
          <w:sz w:val="28"/>
          <w:szCs w:val="28"/>
        </w:rPr>
        <w:t xml:space="preserve">Хотя очень много народу уезжало. </w:t>
      </w:r>
      <w:r>
        <w:rPr>
          <w:rFonts w:ascii="Times New Roman" w:hAnsi="Times New Roman" w:cs="Times New Roman"/>
          <w:sz w:val="28"/>
          <w:szCs w:val="28"/>
        </w:rPr>
        <w:t>Но родители были</w:t>
      </w:r>
      <w:r w:rsidR="006923E1">
        <w:rPr>
          <w:rFonts w:ascii="Times New Roman" w:hAnsi="Times New Roman" w:cs="Times New Roman"/>
          <w:sz w:val="28"/>
          <w:szCs w:val="28"/>
        </w:rPr>
        <w:t xml:space="preserve"> </w:t>
      </w:r>
      <w:r w:rsidR="00A80553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>. И получилась странная такая ситуация.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A80553"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 xml:space="preserve">еще </w:t>
      </w:r>
      <w:r w:rsidR="00A127FE" w:rsidRPr="00931250">
        <w:rPr>
          <w:rFonts w:ascii="Times New Roman" w:hAnsi="Times New Roman" w:cs="Times New Roman"/>
          <w:sz w:val="28"/>
          <w:szCs w:val="28"/>
        </w:rPr>
        <w:t>думал</w:t>
      </w:r>
      <w:r>
        <w:rPr>
          <w:rFonts w:ascii="Times New Roman" w:hAnsi="Times New Roman" w:cs="Times New Roman"/>
          <w:sz w:val="28"/>
          <w:szCs w:val="28"/>
        </w:rPr>
        <w:t>, между прочим, это тоже странно, хоть это как бы и неприлично, но я думал, что вот я русский художник</w:t>
      </w:r>
      <w:r w:rsidR="00B328D7">
        <w:rPr>
          <w:rFonts w:ascii="Times New Roman" w:hAnsi="Times New Roman" w:cs="Times New Roman"/>
          <w:sz w:val="28"/>
          <w:szCs w:val="28"/>
        </w:rPr>
        <w:t xml:space="preserve"> </w:t>
      </w:r>
      <w:r w:rsidR="00A66DE8">
        <w:rPr>
          <w:rFonts w:ascii="Times New Roman" w:hAnsi="Times New Roman" w:cs="Times New Roman"/>
          <w:sz w:val="28"/>
          <w:szCs w:val="28"/>
        </w:rPr>
        <w:t xml:space="preserve"> –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DE242B">
        <w:rPr>
          <w:rFonts w:ascii="Times New Roman" w:hAnsi="Times New Roman" w:cs="Times New Roman"/>
          <w:sz w:val="28"/>
          <w:szCs w:val="28"/>
        </w:rPr>
        <w:t>и</w:t>
      </w:r>
      <w:r w:rsidR="00A66DE8">
        <w:rPr>
          <w:rFonts w:ascii="Times New Roman" w:hAnsi="Times New Roman" w:cs="Times New Roman"/>
          <w:sz w:val="28"/>
          <w:szCs w:val="28"/>
        </w:rPr>
        <w:t xml:space="preserve"> 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корни</w:t>
      </w:r>
      <w:r w:rsidR="00A66DE8">
        <w:rPr>
          <w:rFonts w:ascii="Times New Roman" w:hAnsi="Times New Roman" w:cs="Times New Roman"/>
          <w:sz w:val="28"/>
          <w:szCs w:val="28"/>
        </w:rPr>
        <w:t>!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66DE8">
        <w:rPr>
          <w:rFonts w:ascii="Times New Roman" w:hAnsi="Times New Roman" w:cs="Times New Roman"/>
          <w:sz w:val="28"/>
          <w:szCs w:val="28"/>
        </w:rPr>
        <w:t xml:space="preserve">И </w:t>
      </w:r>
      <w:r w:rsidR="00DE242B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A66DE8">
        <w:rPr>
          <w:rFonts w:ascii="Times New Roman" w:hAnsi="Times New Roman" w:cs="Times New Roman"/>
          <w:sz w:val="28"/>
          <w:szCs w:val="28"/>
        </w:rPr>
        <w:t xml:space="preserve"> – </w:t>
      </w:r>
      <w:r w:rsidR="00506809">
        <w:rPr>
          <w:rFonts w:ascii="Times New Roman" w:hAnsi="Times New Roman" w:cs="Times New Roman"/>
          <w:sz w:val="28"/>
          <w:szCs w:val="28"/>
        </w:rPr>
        <w:t>да</w:t>
      </w:r>
      <w:r w:rsidR="00DE242B">
        <w:rPr>
          <w:rFonts w:ascii="Times New Roman" w:hAnsi="Times New Roman" w:cs="Times New Roman"/>
          <w:sz w:val="28"/>
          <w:szCs w:val="28"/>
        </w:rPr>
        <w:t xml:space="preserve"> что же я там буду делать</w:t>
      </w:r>
      <w:r w:rsidR="00A66DE8">
        <w:rPr>
          <w:rFonts w:ascii="Times New Roman" w:hAnsi="Times New Roman" w:cs="Times New Roman"/>
          <w:sz w:val="28"/>
          <w:szCs w:val="28"/>
        </w:rPr>
        <w:t xml:space="preserve">? 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66DE8">
        <w:rPr>
          <w:rFonts w:ascii="Times New Roman" w:hAnsi="Times New Roman" w:cs="Times New Roman"/>
          <w:sz w:val="28"/>
          <w:szCs w:val="28"/>
        </w:rPr>
        <w:t>Хотя я сам понимал,</w:t>
      </w:r>
      <w:r w:rsidR="00A80553">
        <w:rPr>
          <w:rFonts w:ascii="Times New Roman" w:hAnsi="Times New Roman" w:cs="Times New Roman"/>
          <w:sz w:val="28"/>
          <w:szCs w:val="28"/>
        </w:rPr>
        <w:t xml:space="preserve"> что </w:t>
      </w:r>
      <w:r w:rsidR="00A66DE8">
        <w:rPr>
          <w:rFonts w:ascii="Times New Roman" w:hAnsi="Times New Roman" w:cs="Times New Roman"/>
          <w:sz w:val="28"/>
          <w:szCs w:val="28"/>
        </w:rPr>
        <w:t>это неприлично</w:t>
      </w:r>
      <w:r w:rsidR="00506809">
        <w:rPr>
          <w:rFonts w:ascii="Times New Roman" w:hAnsi="Times New Roman" w:cs="Times New Roman"/>
          <w:sz w:val="28"/>
          <w:szCs w:val="28"/>
        </w:rPr>
        <w:t>, как же можно так думать вообще – там же</w:t>
      </w:r>
      <w:r w:rsidR="00A80553">
        <w:rPr>
          <w:rFonts w:ascii="Times New Roman" w:hAnsi="Times New Roman" w:cs="Times New Roman"/>
          <w:sz w:val="28"/>
          <w:szCs w:val="28"/>
        </w:rPr>
        <w:t xml:space="preserve"> главная жизнь, а здесь же Советский Союз</w:t>
      </w:r>
      <w:r w:rsidR="00506809">
        <w:rPr>
          <w:rFonts w:ascii="Times New Roman" w:hAnsi="Times New Roman" w:cs="Times New Roman"/>
          <w:sz w:val="28"/>
          <w:szCs w:val="28"/>
        </w:rPr>
        <w:t xml:space="preserve">, здесь же это – </w:t>
      </w:r>
      <w:r w:rsidR="00A80553">
        <w:rPr>
          <w:rFonts w:ascii="Times New Roman" w:hAnsi="Times New Roman" w:cs="Times New Roman"/>
          <w:sz w:val="28"/>
          <w:szCs w:val="28"/>
        </w:rPr>
        <w:t>империя зла</w:t>
      </w:r>
      <w:r w:rsidR="00506809">
        <w:rPr>
          <w:rFonts w:ascii="Times New Roman" w:hAnsi="Times New Roman" w:cs="Times New Roman"/>
          <w:sz w:val="28"/>
          <w:szCs w:val="28"/>
        </w:rPr>
        <w:t>!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506809">
        <w:rPr>
          <w:rFonts w:ascii="Times New Roman" w:hAnsi="Times New Roman" w:cs="Times New Roman"/>
          <w:sz w:val="28"/>
          <w:szCs w:val="28"/>
        </w:rPr>
        <w:t xml:space="preserve">Получалось даже неловко сказать вот такое! Бред какой-то нести! </w:t>
      </w:r>
      <w:r w:rsidR="00B530AD">
        <w:rPr>
          <w:rFonts w:ascii="Times New Roman" w:hAnsi="Times New Roman" w:cs="Times New Roman"/>
          <w:sz w:val="28"/>
          <w:szCs w:val="28"/>
        </w:rPr>
        <w:t xml:space="preserve">Корни там… Идиотизм какой-то. Просто какая-то </w:t>
      </w:r>
      <w:r w:rsidR="00E63521">
        <w:rPr>
          <w:rFonts w:ascii="Times New Roman" w:hAnsi="Times New Roman" w:cs="Times New Roman"/>
          <w:sz w:val="28"/>
          <w:szCs w:val="28"/>
        </w:rPr>
        <w:t>б</w:t>
      </w:r>
      <w:r w:rsidR="00A127FE" w:rsidRPr="00931250">
        <w:rPr>
          <w:rFonts w:ascii="Times New Roman" w:hAnsi="Times New Roman" w:cs="Times New Roman"/>
          <w:sz w:val="28"/>
          <w:szCs w:val="28"/>
        </w:rPr>
        <w:t>еловщина</w:t>
      </w:r>
      <w:r w:rsidR="00B530AD">
        <w:rPr>
          <w:rFonts w:ascii="Times New Roman" w:hAnsi="Times New Roman" w:cs="Times New Roman"/>
          <w:sz w:val="28"/>
          <w:szCs w:val="28"/>
        </w:rPr>
        <w:t>! Или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E63521">
        <w:rPr>
          <w:rFonts w:ascii="Times New Roman" w:hAnsi="Times New Roman" w:cs="Times New Roman"/>
          <w:sz w:val="28"/>
          <w:szCs w:val="28"/>
        </w:rPr>
        <w:t>р</w:t>
      </w:r>
      <w:r w:rsidR="00A80553">
        <w:rPr>
          <w:rFonts w:ascii="Times New Roman" w:hAnsi="Times New Roman" w:cs="Times New Roman"/>
          <w:sz w:val="28"/>
          <w:szCs w:val="28"/>
        </w:rPr>
        <w:t>аспути</w:t>
      </w:r>
      <w:r w:rsidR="00E63521">
        <w:rPr>
          <w:rFonts w:ascii="Times New Roman" w:hAnsi="Times New Roman" w:cs="Times New Roman"/>
          <w:sz w:val="28"/>
          <w:szCs w:val="28"/>
        </w:rPr>
        <w:t>нщина</w:t>
      </w:r>
      <w:r w:rsidR="00B530AD">
        <w:rPr>
          <w:rFonts w:ascii="Times New Roman" w:hAnsi="Times New Roman" w:cs="Times New Roman"/>
          <w:sz w:val="28"/>
          <w:szCs w:val="28"/>
        </w:rPr>
        <w:t>.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530AD">
        <w:rPr>
          <w:rFonts w:ascii="Times New Roman" w:hAnsi="Times New Roman" w:cs="Times New Roman"/>
          <w:sz w:val="28"/>
          <w:szCs w:val="28"/>
        </w:rPr>
        <w:t>Ну, я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B530AD">
        <w:rPr>
          <w:rFonts w:ascii="Times New Roman" w:hAnsi="Times New Roman" w:cs="Times New Roman"/>
          <w:sz w:val="28"/>
          <w:szCs w:val="28"/>
        </w:rPr>
        <w:t xml:space="preserve">имею в виду </w:t>
      </w:r>
      <w:r w:rsidR="00A80553">
        <w:rPr>
          <w:rFonts w:ascii="Times New Roman" w:hAnsi="Times New Roman" w:cs="Times New Roman"/>
          <w:sz w:val="28"/>
          <w:szCs w:val="28"/>
        </w:rPr>
        <w:t>писателей</w:t>
      </w:r>
      <w:r w:rsidR="00A127FE" w:rsidRPr="00931250">
        <w:rPr>
          <w:rFonts w:ascii="Times New Roman" w:hAnsi="Times New Roman" w:cs="Times New Roman"/>
          <w:sz w:val="28"/>
          <w:szCs w:val="28"/>
        </w:rPr>
        <w:t>.</w:t>
      </w:r>
    </w:p>
    <w:p w:rsidR="000960F8" w:rsidRDefault="00B2343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3"/>
      <w:r>
        <w:rPr>
          <w:rFonts w:ascii="Times New Roman" w:hAnsi="Times New Roman" w:cs="Times New Roman"/>
          <w:sz w:val="28"/>
          <w:szCs w:val="28"/>
        </w:rPr>
        <w:t>Хотя я с ним общался – с Распутиным нет, а с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Беловым</w:t>
      </w:r>
      <w:r w:rsidRPr="00B2343B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общался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делал его</w:t>
      </w:r>
      <w:r w:rsidR="00A127FE" w:rsidRPr="00931250">
        <w:rPr>
          <w:rFonts w:ascii="Times New Roman" w:hAnsi="Times New Roman" w:cs="Times New Roman"/>
          <w:sz w:val="28"/>
          <w:szCs w:val="28"/>
        </w:rPr>
        <w:t xml:space="preserve"> пьесу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в Пскове</w:t>
      </w:r>
      <w:r>
        <w:rPr>
          <w:rFonts w:ascii="Times New Roman" w:hAnsi="Times New Roman" w:cs="Times New Roman"/>
          <w:sz w:val="28"/>
          <w:szCs w:val="28"/>
        </w:rPr>
        <w:t xml:space="preserve">, и он туда приехал. 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 его потом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прив</w:t>
      </w:r>
      <w:r>
        <w:rPr>
          <w:rFonts w:ascii="Times New Roman" w:hAnsi="Times New Roman" w:cs="Times New Roman"/>
          <w:sz w:val="28"/>
          <w:szCs w:val="28"/>
        </w:rPr>
        <w:t>ез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в свою мастерскую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0553">
        <w:rPr>
          <w:rFonts w:ascii="Times New Roman" w:hAnsi="Times New Roman" w:cs="Times New Roman"/>
          <w:sz w:val="28"/>
          <w:szCs w:val="28"/>
        </w:rPr>
        <w:t xml:space="preserve"> в подвал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, </w:t>
      </w:r>
      <w:r w:rsidR="00FE4E6B">
        <w:rPr>
          <w:rFonts w:ascii="Times New Roman" w:hAnsi="Times New Roman" w:cs="Times New Roman"/>
          <w:sz w:val="28"/>
          <w:szCs w:val="28"/>
        </w:rPr>
        <w:t xml:space="preserve">потом мы с ним в Вологде встречались – </w:t>
      </w:r>
      <w:r w:rsidR="00F84B28">
        <w:rPr>
          <w:rFonts w:ascii="Times New Roman" w:hAnsi="Times New Roman" w:cs="Times New Roman"/>
          <w:sz w:val="28"/>
          <w:szCs w:val="28"/>
        </w:rPr>
        <w:t xml:space="preserve">и </w:t>
      </w:r>
      <w:r w:rsidR="00FE4E6B">
        <w:rPr>
          <w:rFonts w:ascii="Times New Roman" w:hAnsi="Times New Roman" w:cs="Times New Roman"/>
          <w:sz w:val="28"/>
          <w:szCs w:val="28"/>
        </w:rPr>
        <w:t>он, как говорится, меня узнал.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Мне рассказывали</w:t>
      </w:r>
      <w:r w:rsidR="00901E98">
        <w:rPr>
          <w:rFonts w:ascii="Times New Roman" w:hAnsi="Times New Roman" w:cs="Times New Roman"/>
          <w:sz w:val="28"/>
          <w:szCs w:val="28"/>
        </w:rPr>
        <w:t>,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как он завлек Астафьева в Вологду, и Астафьев </w:t>
      </w:r>
      <w:r w:rsidR="00FE4E6B">
        <w:rPr>
          <w:rFonts w:ascii="Times New Roman" w:hAnsi="Times New Roman" w:cs="Times New Roman"/>
          <w:sz w:val="28"/>
          <w:szCs w:val="28"/>
        </w:rPr>
        <w:t xml:space="preserve">приехал и 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там жил. А потом они не </w:t>
      </w:r>
      <w:r w:rsidR="00FE4E6B">
        <w:rPr>
          <w:rFonts w:ascii="Times New Roman" w:hAnsi="Times New Roman" w:cs="Times New Roman"/>
          <w:sz w:val="28"/>
          <w:szCs w:val="28"/>
        </w:rPr>
        <w:t xml:space="preserve">поделили «великого русского писателя». </w:t>
      </w:r>
      <w:r w:rsidR="000960F8">
        <w:rPr>
          <w:rFonts w:ascii="Times New Roman" w:hAnsi="Times New Roman" w:cs="Times New Roman"/>
          <w:sz w:val="28"/>
          <w:szCs w:val="28"/>
        </w:rPr>
        <w:t>Ну, в смысле, кто более великий русский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великий </w:t>
      </w:r>
      <w:r w:rsidR="00A80553">
        <w:rPr>
          <w:rFonts w:ascii="Times New Roman" w:hAnsi="Times New Roman" w:cs="Times New Roman"/>
          <w:sz w:val="28"/>
          <w:szCs w:val="28"/>
        </w:rPr>
        <w:t xml:space="preserve">русский </w:t>
      </w:r>
      <w:r w:rsidR="000960F8" w:rsidRPr="00931250">
        <w:rPr>
          <w:rFonts w:ascii="Times New Roman" w:hAnsi="Times New Roman" w:cs="Times New Roman"/>
          <w:sz w:val="28"/>
          <w:szCs w:val="28"/>
        </w:rPr>
        <w:t>писатель</w:t>
      </w:r>
      <w:r w:rsidR="00F84B28">
        <w:rPr>
          <w:rFonts w:ascii="Times New Roman" w:hAnsi="Times New Roman" w:cs="Times New Roman"/>
          <w:sz w:val="28"/>
          <w:szCs w:val="28"/>
        </w:rPr>
        <w:t xml:space="preserve">. </w:t>
      </w:r>
      <w:r w:rsidR="000960F8">
        <w:rPr>
          <w:rFonts w:ascii="Times New Roman" w:hAnsi="Times New Roman" w:cs="Times New Roman"/>
          <w:sz w:val="28"/>
          <w:szCs w:val="28"/>
        </w:rPr>
        <w:t xml:space="preserve"> </w:t>
      </w:r>
      <w:r w:rsidR="00F84B28">
        <w:rPr>
          <w:rFonts w:ascii="Times New Roman" w:hAnsi="Times New Roman" w:cs="Times New Roman"/>
          <w:sz w:val="28"/>
          <w:szCs w:val="28"/>
        </w:rPr>
        <w:t>И</w:t>
      </w:r>
      <w:r w:rsidR="00A80553">
        <w:rPr>
          <w:rFonts w:ascii="Times New Roman" w:hAnsi="Times New Roman" w:cs="Times New Roman"/>
          <w:sz w:val="28"/>
          <w:szCs w:val="28"/>
        </w:rPr>
        <w:t>ли советский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60F8" w:rsidRDefault="000960F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Какие были кандидатуры?</w:t>
      </w:r>
    </w:p>
    <w:p w:rsidR="000960F8" w:rsidRDefault="000960F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Ну как какие? Астафьев и Белов! </w:t>
      </w:r>
    </w:p>
    <w:p w:rsidR="000960F8" w:rsidRDefault="000960F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А, кто из них?</w:t>
      </w:r>
    </w:p>
    <w:p w:rsidR="00A127FE" w:rsidRPr="00931250" w:rsidRDefault="000960F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lastRenderedPageBreak/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Конечно!</w:t>
      </w:r>
      <w:r w:rsidR="00EF5D6C">
        <w:rPr>
          <w:rFonts w:ascii="Times New Roman" w:hAnsi="Times New Roman" w:cs="Times New Roman"/>
          <w:sz w:val="28"/>
          <w:szCs w:val="28"/>
        </w:rPr>
        <w:t xml:space="preserve"> Два! В том-то и дело, в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роде </w:t>
      </w:r>
      <w:r w:rsidR="00A80553">
        <w:rPr>
          <w:rFonts w:ascii="Times New Roman" w:hAnsi="Times New Roman" w:cs="Times New Roman"/>
          <w:sz w:val="28"/>
          <w:szCs w:val="28"/>
        </w:rPr>
        <w:t xml:space="preserve">бы 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друзья, </w:t>
      </w:r>
      <w:r w:rsidR="00EF5D6C">
        <w:rPr>
          <w:rFonts w:ascii="Times New Roman" w:hAnsi="Times New Roman" w:cs="Times New Roman"/>
          <w:sz w:val="28"/>
          <w:szCs w:val="28"/>
        </w:rPr>
        <w:t>он же приехал, Астафьев, жить к Белову, потому что они величайшие писатели! Вначале. А потом вдруг оказалось вот так. Надо было выяснить все-таки,</w:t>
      </w:r>
      <w:r w:rsidR="00A80553">
        <w:rPr>
          <w:rFonts w:ascii="Times New Roman" w:hAnsi="Times New Roman" w:cs="Times New Roman"/>
          <w:sz w:val="28"/>
          <w:szCs w:val="28"/>
        </w:rPr>
        <w:t xml:space="preserve"> кто главнее</w:t>
      </w:r>
      <w:r w:rsidR="002209B3">
        <w:rPr>
          <w:rFonts w:ascii="Times New Roman" w:hAnsi="Times New Roman" w:cs="Times New Roman"/>
          <w:sz w:val="28"/>
          <w:szCs w:val="28"/>
        </w:rPr>
        <w:t xml:space="preserve"> и первее</w:t>
      </w:r>
      <w:r w:rsidR="00EF5D6C">
        <w:rPr>
          <w:rFonts w:ascii="Times New Roman" w:hAnsi="Times New Roman" w:cs="Times New Roman"/>
          <w:sz w:val="28"/>
          <w:szCs w:val="28"/>
        </w:rPr>
        <w:t>.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A80553" w:rsidRPr="00A80553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E63521">
        <w:rPr>
          <w:rFonts w:ascii="Times New Roman" w:hAnsi="Times New Roman" w:cs="Times New Roman"/>
          <w:sz w:val="28"/>
          <w:szCs w:val="28"/>
        </w:rPr>
        <w:t>.</w:t>
      </w:r>
      <w:r w:rsidR="00A80553">
        <w:rPr>
          <w:rFonts w:ascii="Times New Roman" w:hAnsi="Times New Roman" w:cs="Times New Roman"/>
          <w:sz w:val="28"/>
          <w:szCs w:val="28"/>
        </w:rPr>
        <w:t xml:space="preserve"> </w:t>
      </w:r>
      <w:r w:rsidR="00A130D2">
        <w:rPr>
          <w:rFonts w:ascii="Times New Roman" w:hAnsi="Times New Roman" w:cs="Times New Roman"/>
          <w:sz w:val="28"/>
          <w:szCs w:val="28"/>
        </w:rPr>
        <w:t>И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Астафьев уехал </w:t>
      </w:r>
      <w:r w:rsidR="00A130D2">
        <w:rPr>
          <w:rFonts w:ascii="Times New Roman" w:hAnsi="Times New Roman" w:cs="Times New Roman"/>
          <w:sz w:val="28"/>
          <w:szCs w:val="28"/>
        </w:rPr>
        <w:t>поэтому. Туда к себе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в Сибирь. </w:t>
      </w:r>
      <w:r w:rsidR="00A130D2">
        <w:rPr>
          <w:rFonts w:ascii="Times New Roman" w:hAnsi="Times New Roman" w:cs="Times New Roman"/>
          <w:sz w:val="28"/>
          <w:szCs w:val="28"/>
        </w:rPr>
        <w:t>И п</w:t>
      </w:r>
      <w:r w:rsidR="00553D7B" w:rsidRPr="00931250">
        <w:rPr>
          <w:rFonts w:ascii="Times New Roman" w:hAnsi="Times New Roman" w:cs="Times New Roman"/>
          <w:sz w:val="28"/>
          <w:szCs w:val="28"/>
        </w:rPr>
        <w:t>осле этого Астафьев сказал</w:t>
      </w:r>
      <w:r w:rsidR="00F457AD">
        <w:rPr>
          <w:rFonts w:ascii="Times New Roman" w:hAnsi="Times New Roman" w:cs="Times New Roman"/>
          <w:sz w:val="28"/>
          <w:szCs w:val="28"/>
        </w:rPr>
        <w:t>,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 что в Вологде люди – </w:t>
      </w:r>
      <w:r w:rsidR="00A80553">
        <w:rPr>
          <w:rFonts w:ascii="Times New Roman" w:hAnsi="Times New Roman" w:cs="Times New Roman"/>
          <w:sz w:val="28"/>
          <w:szCs w:val="28"/>
        </w:rPr>
        <w:t xml:space="preserve">это </w:t>
      </w:r>
      <w:r w:rsidR="00553D7B" w:rsidRPr="00931250">
        <w:rPr>
          <w:rFonts w:ascii="Times New Roman" w:hAnsi="Times New Roman" w:cs="Times New Roman"/>
          <w:sz w:val="28"/>
          <w:szCs w:val="28"/>
        </w:rPr>
        <w:t xml:space="preserve">туески с </w:t>
      </w:r>
      <w:r w:rsidR="00553D7B" w:rsidRPr="00931250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E63521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553D7B" w:rsidRPr="00931250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="00083B87" w:rsidRPr="00931250">
        <w:rPr>
          <w:rFonts w:ascii="Times New Roman" w:hAnsi="Times New Roman" w:cs="Times New Roman"/>
          <w:sz w:val="28"/>
          <w:szCs w:val="28"/>
        </w:rPr>
        <w:t>.</w:t>
      </w:r>
      <w:r w:rsidR="00A80553">
        <w:rPr>
          <w:rFonts w:ascii="Times New Roman" w:hAnsi="Times New Roman" w:cs="Times New Roman"/>
          <w:sz w:val="28"/>
          <w:szCs w:val="28"/>
        </w:rPr>
        <w:t xml:space="preserve"> А там все время </w:t>
      </w:r>
      <w:r w:rsidR="00A130D2">
        <w:rPr>
          <w:rFonts w:ascii="Times New Roman" w:hAnsi="Times New Roman" w:cs="Times New Roman"/>
          <w:sz w:val="28"/>
          <w:szCs w:val="28"/>
        </w:rPr>
        <w:t xml:space="preserve">это делают: лапти </w:t>
      </w:r>
      <w:r w:rsidR="00A80553">
        <w:rPr>
          <w:rFonts w:ascii="Times New Roman" w:hAnsi="Times New Roman" w:cs="Times New Roman"/>
          <w:sz w:val="28"/>
          <w:szCs w:val="28"/>
        </w:rPr>
        <w:t>плетут из бересты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A80553">
        <w:rPr>
          <w:rFonts w:ascii="Times New Roman" w:hAnsi="Times New Roman" w:cs="Times New Roman"/>
          <w:sz w:val="28"/>
          <w:szCs w:val="28"/>
        </w:rPr>
        <w:t xml:space="preserve"> и все такое</w:t>
      </w:r>
      <w:r w:rsidR="00A130D2">
        <w:rPr>
          <w:rFonts w:ascii="Times New Roman" w:hAnsi="Times New Roman" w:cs="Times New Roman"/>
          <w:sz w:val="28"/>
          <w:szCs w:val="28"/>
        </w:rPr>
        <w:t>, там до сих пор все это происходит. Это мне сказала девочка в театре, которая как раз плела один из этих туесков.</w:t>
      </w:r>
      <w:r w:rsidR="00D073B6">
        <w:rPr>
          <w:rFonts w:ascii="Times New Roman" w:hAnsi="Times New Roman" w:cs="Times New Roman"/>
          <w:sz w:val="28"/>
          <w:szCs w:val="28"/>
        </w:rPr>
        <w:t xml:space="preserve"> И говорит: «А знаете, что сказал Астафьев?» Очень смешно. Так что тут вопрос такой: великие русские писатели тоже имеют свои переживания.</w:t>
      </w:r>
    </w:p>
    <w:p w:rsidR="00083B87" w:rsidRPr="00931250" w:rsidRDefault="00D073B6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я сидел с Беловым за столом вместе.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 когда выпил, я стал ему правду говорить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обычно: когда выпьем, то деремся – агрессия какая-то, желание правды. </w:t>
      </w:r>
      <w:r w:rsidR="006462A7" w:rsidRPr="006462A7">
        <w:rPr>
          <w:rFonts w:ascii="Times New Roman" w:hAnsi="Times New Roman" w:cs="Times New Roman"/>
          <w:sz w:val="28"/>
          <w:szCs w:val="28"/>
        </w:rPr>
        <w:t>[</w:t>
      </w:r>
      <w:r w:rsidR="006462A7">
        <w:rPr>
          <w:rFonts w:ascii="Times New Roman" w:hAnsi="Times New Roman" w:cs="Times New Roman"/>
          <w:sz w:val="28"/>
          <w:szCs w:val="28"/>
        </w:rPr>
        <w:t>Он спрашивает</w:t>
      </w:r>
      <w:r w:rsidR="006462A7" w:rsidRPr="006462A7">
        <w:rPr>
          <w:rFonts w:ascii="Times New Roman" w:hAnsi="Times New Roman" w:cs="Times New Roman"/>
          <w:sz w:val="28"/>
          <w:szCs w:val="28"/>
        </w:rPr>
        <w:t>]</w:t>
      </w:r>
      <w:r w:rsidR="00083B87" w:rsidRPr="00931250">
        <w:rPr>
          <w:rFonts w:ascii="Times New Roman" w:hAnsi="Times New Roman" w:cs="Times New Roman"/>
          <w:sz w:val="28"/>
          <w:szCs w:val="28"/>
        </w:rPr>
        <w:t>: «</w:t>
      </w:r>
      <w:r w:rsidR="006462A7">
        <w:rPr>
          <w:rFonts w:ascii="Times New Roman" w:hAnsi="Times New Roman" w:cs="Times New Roman"/>
          <w:sz w:val="28"/>
          <w:szCs w:val="28"/>
        </w:rPr>
        <w:t>И к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ак вам моя пьеса?» Я говорю: «Мне ваша пьеса не нравится. И </w:t>
      </w:r>
      <w:r w:rsidR="006462A7">
        <w:rPr>
          <w:rFonts w:ascii="Times New Roman" w:hAnsi="Times New Roman" w:cs="Times New Roman"/>
          <w:sz w:val="28"/>
          <w:szCs w:val="28"/>
        </w:rPr>
        <w:t xml:space="preserve">вообще вы все, деревенщики. И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Шукшин ваш мне не нравится». </w:t>
      </w:r>
      <w:r w:rsidR="006462A7">
        <w:rPr>
          <w:rFonts w:ascii="Times New Roman" w:hAnsi="Times New Roman" w:cs="Times New Roman"/>
          <w:sz w:val="28"/>
          <w:szCs w:val="28"/>
        </w:rPr>
        <w:t xml:space="preserve">Вот я говорю. И мы с ним сидим рядом, и я делаю его </w:t>
      </w:r>
      <w:r w:rsidR="009F25C3">
        <w:rPr>
          <w:rFonts w:ascii="Times New Roman" w:hAnsi="Times New Roman" w:cs="Times New Roman"/>
          <w:sz w:val="28"/>
          <w:szCs w:val="28"/>
        </w:rPr>
        <w:t>спектакль</w:t>
      </w:r>
      <w:r w:rsidR="006462A7">
        <w:rPr>
          <w:rFonts w:ascii="Times New Roman" w:hAnsi="Times New Roman" w:cs="Times New Roman"/>
          <w:sz w:val="28"/>
          <w:szCs w:val="28"/>
        </w:rPr>
        <w:t xml:space="preserve"> – и вдруг такое. Все ему говорят, что он гени</w:t>
      </w:r>
      <w:r w:rsidR="009F25C3">
        <w:rPr>
          <w:rFonts w:ascii="Times New Roman" w:hAnsi="Times New Roman" w:cs="Times New Roman"/>
          <w:sz w:val="28"/>
          <w:szCs w:val="28"/>
        </w:rPr>
        <w:t>й</w:t>
      </w:r>
      <w:r w:rsidR="006462A7">
        <w:rPr>
          <w:rFonts w:ascii="Times New Roman" w:hAnsi="Times New Roman" w:cs="Times New Roman"/>
          <w:sz w:val="28"/>
          <w:szCs w:val="28"/>
        </w:rPr>
        <w:t xml:space="preserve"> – ну, все остальные.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F25C3">
        <w:rPr>
          <w:rFonts w:ascii="Times New Roman" w:hAnsi="Times New Roman" w:cs="Times New Roman"/>
          <w:sz w:val="28"/>
          <w:szCs w:val="28"/>
        </w:rPr>
        <w:t>А тут вдруг я такое нес</w:t>
      </w:r>
      <w:r w:rsidR="00607342">
        <w:rPr>
          <w:rFonts w:ascii="Times New Roman" w:hAnsi="Times New Roman" w:cs="Times New Roman"/>
          <w:sz w:val="28"/>
          <w:szCs w:val="28"/>
        </w:rPr>
        <w:t>у</w:t>
      </w:r>
      <w:r w:rsidR="009F25C3">
        <w:rPr>
          <w:rFonts w:ascii="Times New Roman" w:hAnsi="Times New Roman" w:cs="Times New Roman"/>
          <w:sz w:val="28"/>
          <w:szCs w:val="28"/>
        </w:rPr>
        <w:t>!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607342">
        <w:rPr>
          <w:rFonts w:ascii="Times New Roman" w:hAnsi="Times New Roman" w:cs="Times New Roman"/>
          <w:sz w:val="28"/>
          <w:szCs w:val="28"/>
        </w:rPr>
        <w:t xml:space="preserve">Он с удивлением </w:t>
      </w:r>
      <w:r w:rsidR="00607342" w:rsidRPr="00931250">
        <w:rPr>
          <w:rFonts w:ascii="Times New Roman" w:hAnsi="Times New Roman" w:cs="Times New Roman"/>
          <w:sz w:val="28"/>
          <w:szCs w:val="28"/>
        </w:rPr>
        <w:t xml:space="preserve">на меня </w:t>
      </w:r>
      <w:r w:rsidR="00607342">
        <w:rPr>
          <w:rFonts w:ascii="Times New Roman" w:hAnsi="Times New Roman" w:cs="Times New Roman"/>
          <w:sz w:val="28"/>
          <w:szCs w:val="28"/>
        </w:rPr>
        <w:t xml:space="preserve">смотрит  </w:t>
      </w:r>
      <w:r w:rsidR="00607342" w:rsidRPr="00607342">
        <w:rPr>
          <w:rFonts w:ascii="Times New Roman" w:hAnsi="Times New Roman" w:cs="Times New Roman"/>
          <w:sz w:val="28"/>
          <w:szCs w:val="28"/>
        </w:rPr>
        <w:t>[</w:t>
      </w:r>
      <w:r w:rsidR="00083B87" w:rsidRPr="00931250">
        <w:rPr>
          <w:rFonts w:ascii="Times New Roman" w:hAnsi="Times New Roman" w:cs="Times New Roman"/>
          <w:sz w:val="28"/>
          <w:szCs w:val="28"/>
        </w:rPr>
        <w:t>и спраши</w:t>
      </w:r>
      <w:r w:rsidR="004150BC">
        <w:rPr>
          <w:rFonts w:ascii="Times New Roman" w:hAnsi="Times New Roman" w:cs="Times New Roman"/>
          <w:sz w:val="28"/>
          <w:szCs w:val="28"/>
        </w:rPr>
        <w:t>вает</w:t>
      </w:r>
      <w:r w:rsidR="001177C3" w:rsidRPr="001177C3">
        <w:rPr>
          <w:rFonts w:ascii="Times New Roman" w:hAnsi="Times New Roman" w:cs="Times New Roman"/>
          <w:sz w:val="28"/>
          <w:szCs w:val="28"/>
        </w:rPr>
        <w:t>]</w:t>
      </w:r>
      <w:r w:rsidR="004150BC">
        <w:rPr>
          <w:rFonts w:ascii="Times New Roman" w:hAnsi="Times New Roman" w:cs="Times New Roman"/>
          <w:sz w:val="28"/>
          <w:szCs w:val="28"/>
        </w:rPr>
        <w:t>: «</w:t>
      </w:r>
      <w:r w:rsidR="001177C3">
        <w:rPr>
          <w:rFonts w:ascii="Times New Roman" w:hAnsi="Times New Roman" w:cs="Times New Roman"/>
          <w:sz w:val="28"/>
          <w:szCs w:val="28"/>
        </w:rPr>
        <w:t>Слушайте, а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кто вам нравится из </w:t>
      </w:r>
      <w:r w:rsidR="001177C3" w:rsidRPr="00931250">
        <w:rPr>
          <w:rFonts w:ascii="Times New Roman" w:hAnsi="Times New Roman" w:cs="Times New Roman"/>
          <w:sz w:val="28"/>
          <w:szCs w:val="28"/>
        </w:rPr>
        <w:t>писателей</w:t>
      </w:r>
      <w:r w:rsidR="001177C3">
        <w:rPr>
          <w:rFonts w:ascii="Times New Roman" w:hAnsi="Times New Roman" w:cs="Times New Roman"/>
          <w:sz w:val="28"/>
          <w:szCs w:val="28"/>
        </w:rPr>
        <w:t>? Из</w:t>
      </w:r>
      <w:r w:rsidR="001177C3" w:rsidRPr="00931250">
        <w:rPr>
          <w:rFonts w:ascii="Times New Roman" w:hAnsi="Times New Roman" w:cs="Times New Roman"/>
          <w:sz w:val="28"/>
          <w:szCs w:val="28"/>
        </w:rPr>
        <w:t xml:space="preserve"> современных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?» </w:t>
      </w:r>
      <w:r w:rsidR="004150BC">
        <w:rPr>
          <w:rFonts w:ascii="Times New Roman" w:hAnsi="Times New Roman" w:cs="Times New Roman"/>
          <w:sz w:val="28"/>
          <w:szCs w:val="28"/>
        </w:rPr>
        <w:t>С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казать </w:t>
      </w:r>
      <w:r w:rsidR="001177C3">
        <w:rPr>
          <w:rFonts w:ascii="Times New Roman" w:hAnsi="Times New Roman" w:cs="Times New Roman"/>
          <w:sz w:val="28"/>
          <w:szCs w:val="28"/>
        </w:rPr>
        <w:t xml:space="preserve">ему </w:t>
      </w:r>
      <w:r w:rsidR="00083B87" w:rsidRPr="00931250">
        <w:rPr>
          <w:rFonts w:ascii="Times New Roman" w:hAnsi="Times New Roman" w:cs="Times New Roman"/>
          <w:sz w:val="28"/>
          <w:szCs w:val="28"/>
        </w:rPr>
        <w:t>что Трифонов или Аксенов</w:t>
      </w:r>
      <w:r w:rsidR="001177C3">
        <w:rPr>
          <w:rFonts w:ascii="Times New Roman" w:hAnsi="Times New Roman" w:cs="Times New Roman"/>
          <w:sz w:val="28"/>
          <w:szCs w:val="28"/>
        </w:rPr>
        <w:t>,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мне неловко, можно обидеть человека.</w:t>
      </w:r>
      <w:r w:rsidR="00646B69">
        <w:rPr>
          <w:rFonts w:ascii="Times New Roman" w:hAnsi="Times New Roman" w:cs="Times New Roman"/>
          <w:sz w:val="28"/>
          <w:szCs w:val="28"/>
        </w:rPr>
        <w:t xml:space="preserve"> Аксенов же вообще непонятно, аксенова они вообще не держали за человека, насколько я помню.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177C3">
        <w:rPr>
          <w:rFonts w:ascii="Times New Roman" w:hAnsi="Times New Roman" w:cs="Times New Roman"/>
          <w:sz w:val="28"/>
          <w:szCs w:val="28"/>
        </w:rPr>
        <w:t>И я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говорю: «Шолохов</w:t>
      </w:r>
      <w:r w:rsidR="002A1D94">
        <w:rPr>
          <w:rFonts w:ascii="Times New Roman" w:hAnsi="Times New Roman" w:cs="Times New Roman"/>
          <w:sz w:val="28"/>
          <w:szCs w:val="28"/>
        </w:rPr>
        <w:t xml:space="preserve"> что ли..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» </w:t>
      </w:r>
      <w:r w:rsidR="00646B69">
        <w:rPr>
          <w:rFonts w:ascii="Times New Roman" w:hAnsi="Times New Roman" w:cs="Times New Roman"/>
          <w:sz w:val="28"/>
          <w:szCs w:val="28"/>
        </w:rPr>
        <w:t>На что о</w:t>
      </w:r>
      <w:r w:rsidR="00083B87" w:rsidRPr="00931250">
        <w:rPr>
          <w:rFonts w:ascii="Times New Roman" w:hAnsi="Times New Roman" w:cs="Times New Roman"/>
          <w:sz w:val="28"/>
          <w:szCs w:val="28"/>
        </w:rPr>
        <w:t>н мне говорит</w:t>
      </w:r>
      <w:r w:rsidR="00646B69">
        <w:rPr>
          <w:rFonts w:ascii="Times New Roman" w:hAnsi="Times New Roman" w:cs="Times New Roman"/>
          <w:sz w:val="28"/>
          <w:szCs w:val="28"/>
        </w:rPr>
        <w:t>, совершенно резонно</w:t>
      </w:r>
      <w:r w:rsidR="002A1D94">
        <w:rPr>
          <w:rFonts w:ascii="Times New Roman" w:hAnsi="Times New Roman" w:cs="Times New Roman"/>
          <w:sz w:val="28"/>
          <w:szCs w:val="28"/>
        </w:rPr>
        <w:t>,</w:t>
      </w:r>
      <w:r w:rsidR="00646B69">
        <w:rPr>
          <w:rFonts w:ascii="Times New Roman" w:hAnsi="Times New Roman" w:cs="Times New Roman"/>
          <w:sz w:val="28"/>
          <w:szCs w:val="28"/>
        </w:rPr>
        <w:t xml:space="preserve"> кстати: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«А вы его давно читали?» Я засмеялся и </w:t>
      </w:r>
      <w:r w:rsidR="002A1D94">
        <w:rPr>
          <w:rFonts w:ascii="Times New Roman" w:hAnsi="Times New Roman" w:cs="Times New Roman"/>
          <w:sz w:val="28"/>
          <w:szCs w:val="28"/>
        </w:rPr>
        <w:t xml:space="preserve">сказал: «Да,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действительно давно</w:t>
      </w:r>
      <w:r w:rsidR="002A1D94">
        <w:rPr>
          <w:rFonts w:ascii="Times New Roman" w:hAnsi="Times New Roman" w:cs="Times New Roman"/>
          <w:sz w:val="28"/>
          <w:szCs w:val="28"/>
        </w:rPr>
        <w:t>»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2A1D94">
        <w:rPr>
          <w:rFonts w:ascii="Times New Roman" w:hAnsi="Times New Roman" w:cs="Times New Roman"/>
          <w:sz w:val="28"/>
          <w:szCs w:val="28"/>
        </w:rPr>
        <w:t>И как-то так мы с ним спокойно общались</w:t>
      </w:r>
      <w:r w:rsidR="004366C3">
        <w:rPr>
          <w:rFonts w:ascii="Times New Roman" w:hAnsi="Times New Roman" w:cs="Times New Roman"/>
          <w:sz w:val="28"/>
          <w:szCs w:val="28"/>
        </w:rPr>
        <w:t>, без всякого</w:t>
      </w:r>
      <w:r w:rsidR="002A1D94">
        <w:rPr>
          <w:rFonts w:ascii="Times New Roman" w:hAnsi="Times New Roman" w:cs="Times New Roman"/>
          <w:sz w:val="28"/>
          <w:szCs w:val="28"/>
        </w:rPr>
        <w:t xml:space="preserve">. </w:t>
      </w:r>
      <w:r w:rsidR="00083B87" w:rsidRPr="00931250">
        <w:rPr>
          <w:rFonts w:ascii="Times New Roman" w:hAnsi="Times New Roman" w:cs="Times New Roman"/>
          <w:sz w:val="28"/>
          <w:szCs w:val="28"/>
        </w:rPr>
        <w:t>Он мне потом стал жаловаться, что у него со стола недописанное тянут. Я ему говорю: «</w:t>
      </w:r>
      <w:r w:rsidR="00EF7E29">
        <w:rPr>
          <w:rFonts w:ascii="Times New Roman" w:hAnsi="Times New Roman" w:cs="Times New Roman"/>
          <w:sz w:val="28"/>
          <w:szCs w:val="28"/>
        </w:rPr>
        <w:t>Да бросьте, чего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вы пижоните? Если бы вас Твардовский не напечатал, кто бы вас вообще знал?» </w:t>
      </w:r>
      <w:r w:rsidR="007840A4">
        <w:rPr>
          <w:rFonts w:ascii="Times New Roman" w:hAnsi="Times New Roman" w:cs="Times New Roman"/>
          <w:sz w:val="28"/>
          <w:szCs w:val="28"/>
        </w:rPr>
        <w:t xml:space="preserve">И он опять так: </w:t>
      </w:r>
      <w:r w:rsidR="00EF7E29">
        <w:rPr>
          <w:rFonts w:ascii="Times New Roman" w:hAnsi="Times New Roman" w:cs="Times New Roman"/>
          <w:sz w:val="28"/>
          <w:szCs w:val="28"/>
        </w:rPr>
        <w:t>«Да</w:t>
      </w:r>
      <w:r w:rsidR="007840A4">
        <w:rPr>
          <w:rFonts w:ascii="Times New Roman" w:hAnsi="Times New Roman" w:cs="Times New Roman"/>
          <w:sz w:val="28"/>
          <w:szCs w:val="28"/>
        </w:rPr>
        <w:t>,</w:t>
      </w:r>
      <w:r w:rsidR="00EF7E29">
        <w:rPr>
          <w:rFonts w:ascii="Times New Roman" w:hAnsi="Times New Roman" w:cs="Times New Roman"/>
          <w:sz w:val="28"/>
          <w:szCs w:val="28"/>
        </w:rPr>
        <w:t xml:space="preserve"> вообще, говорит, действительно»</w:t>
      </w:r>
      <w:r w:rsidR="007840A4">
        <w:rPr>
          <w:rFonts w:ascii="Times New Roman" w:hAnsi="Times New Roman" w:cs="Times New Roman"/>
          <w:sz w:val="28"/>
          <w:szCs w:val="28"/>
        </w:rPr>
        <w:t xml:space="preserve"> (</w:t>
      </w:r>
      <w:r w:rsidR="007840A4" w:rsidRPr="007840A4">
        <w:rPr>
          <w:rFonts w:ascii="Times New Roman" w:hAnsi="Times New Roman" w:cs="Times New Roman"/>
          <w:i/>
          <w:sz w:val="28"/>
          <w:szCs w:val="28"/>
        </w:rPr>
        <w:t>смеется</w:t>
      </w:r>
      <w:r w:rsidR="007840A4">
        <w:rPr>
          <w:rFonts w:ascii="Times New Roman" w:hAnsi="Times New Roman" w:cs="Times New Roman"/>
          <w:sz w:val="28"/>
          <w:szCs w:val="28"/>
        </w:rPr>
        <w:t>)</w:t>
      </w:r>
      <w:r w:rsidR="007840A4" w:rsidRPr="007840A4">
        <w:rPr>
          <w:rFonts w:ascii="Times New Roman" w:hAnsi="Times New Roman" w:cs="Times New Roman"/>
          <w:sz w:val="28"/>
          <w:szCs w:val="28"/>
        </w:rPr>
        <w:t xml:space="preserve"> </w:t>
      </w:r>
      <w:r w:rsidR="007840A4">
        <w:rPr>
          <w:rFonts w:ascii="Times New Roman" w:hAnsi="Times New Roman" w:cs="Times New Roman"/>
          <w:sz w:val="28"/>
          <w:szCs w:val="28"/>
        </w:rPr>
        <w:t>.</w:t>
      </w:r>
    </w:p>
    <w:p w:rsidR="00083B87" w:rsidRPr="00931250" w:rsidRDefault="007840A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–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вопросу об общении. </w:t>
      </w:r>
      <w:r w:rsidR="00C205F3">
        <w:rPr>
          <w:rFonts w:ascii="Times New Roman" w:hAnsi="Times New Roman" w:cs="Times New Roman"/>
          <w:sz w:val="28"/>
          <w:szCs w:val="28"/>
        </w:rPr>
        <w:t>И это мне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запомнилось </w:t>
      </w:r>
      <w:r w:rsidR="00C205F3">
        <w:rPr>
          <w:rFonts w:ascii="Times New Roman" w:hAnsi="Times New Roman" w:cs="Times New Roman"/>
          <w:sz w:val="28"/>
          <w:szCs w:val="28"/>
        </w:rPr>
        <w:t xml:space="preserve">– насчет этого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Шолохова. </w:t>
      </w:r>
      <w:r w:rsidR="00C205F3">
        <w:rPr>
          <w:rFonts w:ascii="Times New Roman" w:hAnsi="Times New Roman" w:cs="Times New Roman"/>
          <w:sz w:val="28"/>
          <w:szCs w:val="28"/>
        </w:rPr>
        <w:t>И я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205F3">
        <w:rPr>
          <w:rFonts w:ascii="Times New Roman" w:hAnsi="Times New Roman" w:cs="Times New Roman"/>
          <w:sz w:val="28"/>
          <w:szCs w:val="28"/>
        </w:rPr>
        <w:t xml:space="preserve">как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приехал </w:t>
      </w:r>
      <w:r w:rsidR="00C205F3">
        <w:rPr>
          <w:rFonts w:ascii="Times New Roman" w:hAnsi="Times New Roman" w:cs="Times New Roman"/>
          <w:sz w:val="28"/>
          <w:szCs w:val="28"/>
        </w:rPr>
        <w:t xml:space="preserve">– кинулся, Шолохова открыл. </w:t>
      </w:r>
      <w:r w:rsidR="00083B87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B35D0F" w:rsidRPr="00931250">
        <w:rPr>
          <w:rFonts w:ascii="Times New Roman" w:hAnsi="Times New Roman" w:cs="Times New Roman"/>
          <w:sz w:val="28"/>
          <w:szCs w:val="28"/>
        </w:rPr>
        <w:t xml:space="preserve">Читать </w:t>
      </w:r>
      <w:r w:rsidR="00B35D0F" w:rsidRPr="00931250">
        <w:rPr>
          <w:rFonts w:ascii="Times New Roman" w:hAnsi="Times New Roman" w:cs="Times New Roman"/>
          <w:sz w:val="28"/>
          <w:szCs w:val="28"/>
        </w:rPr>
        <w:lastRenderedPageBreak/>
        <w:t>невозможно!</w:t>
      </w:r>
      <w:r w:rsidR="00D9019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205F3">
        <w:rPr>
          <w:rFonts w:ascii="Times New Roman" w:hAnsi="Times New Roman" w:cs="Times New Roman"/>
          <w:sz w:val="28"/>
          <w:szCs w:val="28"/>
        </w:rPr>
        <w:t>Ну</w:t>
      </w:r>
      <w:r w:rsidR="00166A25">
        <w:rPr>
          <w:rFonts w:ascii="Times New Roman" w:hAnsi="Times New Roman" w:cs="Times New Roman"/>
          <w:sz w:val="28"/>
          <w:szCs w:val="28"/>
        </w:rPr>
        <w:t>,</w:t>
      </w:r>
      <w:r w:rsidR="00C205F3">
        <w:rPr>
          <w:rFonts w:ascii="Times New Roman" w:hAnsi="Times New Roman" w:cs="Times New Roman"/>
          <w:sz w:val="28"/>
          <w:szCs w:val="28"/>
        </w:rPr>
        <w:t xml:space="preserve"> просто, как говорится, в рот не взять. </w:t>
      </w:r>
      <w:r w:rsidR="004150BC">
        <w:rPr>
          <w:rFonts w:ascii="Times New Roman" w:hAnsi="Times New Roman" w:cs="Times New Roman"/>
          <w:sz w:val="28"/>
          <w:szCs w:val="28"/>
        </w:rPr>
        <w:t xml:space="preserve">Причем не </w:t>
      </w:r>
      <w:r w:rsidR="00166A25">
        <w:rPr>
          <w:rFonts w:ascii="Times New Roman" w:hAnsi="Times New Roman" w:cs="Times New Roman"/>
          <w:sz w:val="28"/>
          <w:szCs w:val="28"/>
        </w:rPr>
        <w:t xml:space="preserve">то чтобы </w:t>
      </w:r>
      <w:r w:rsidR="004150BC">
        <w:rPr>
          <w:rFonts w:ascii="Times New Roman" w:hAnsi="Times New Roman" w:cs="Times New Roman"/>
          <w:sz w:val="28"/>
          <w:szCs w:val="28"/>
        </w:rPr>
        <w:t xml:space="preserve">какую-нибудь «Поднятую целину», а </w:t>
      </w:r>
      <w:r w:rsidR="00166A25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4150BC">
        <w:rPr>
          <w:rFonts w:ascii="Times New Roman" w:hAnsi="Times New Roman" w:cs="Times New Roman"/>
          <w:sz w:val="28"/>
          <w:szCs w:val="28"/>
        </w:rPr>
        <w:t xml:space="preserve">«Тихий Дон» - лучшую книгу. </w:t>
      </w:r>
      <w:r w:rsidR="00166A25">
        <w:rPr>
          <w:rFonts w:ascii="Times New Roman" w:hAnsi="Times New Roman" w:cs="Times New Roman"/>
          <w:sz w:val="28"/>
          <w:szCs w:val="28"/>
        </w:rPr>
        <w:t>Правда, буквально ч</w:t>
      </w:r>
      <w:r w:rsidR="00D90199" w:rsidRPr="00931250">
        <w:rPr>
          <w:rFonts w:ascii="Times New Roman" w:hAnsi="Times New Roman" w:cs="Times New Roman"/>
          <w:sz w:val="28"/>
          <w:szCs w:val="28"/>
        </w:rPr>
        <w:t xml:space="preserve">ерез месяц в </w:t>
      </w:r>
      <w:r w:rsidR="004150BC">
        <w:rPr>
          <w:rFonts w:ascii="Times New Roman" w:hAnsi="Times New Roman" w:cs="Times New Roman"/>
          <w:sz w:val="28"/>
          <w:szCs w:val="28"/>
        </w:rPr>
        <w:t>«Л</w:t>
      </w:r>
      <w:r w:rsidR="00D90199" w:rsidRPr="00931250">
        <w:rPr>
          <w:rFonts w:ascii="Times New Roman" w:hAnsi="Times New Roman" w:cs="Times New Roman"/>
          <w:sz w:val="28"/>
          <w:szCs w:val="28"/>
        </w:rPr>
        <w:t>итературной газете</w:t>
      </w:r>
      <w:r w:rsidR="004150BC">
        <w:rPr>
          <w:rFonts w:ascii="Times New Roman" w:hAnsi="Times New Roman" w:cs="Times New Roman"/>
          <w:sz w:val="28"/>
          <w:szCs w:val="28"/>
        </w:rPr>
        <w:t>»</w:t>
      </w:r>
      <w:r w:rsidR="00D9019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CF648E" w:rsidRPr="00CF648E">
        <w:rPr>
          <w:rFonts w:ascii="Times New Roman" w:hAnsi="Times New Roman" w:cs="Times New Roman"/>
          <w:sz w:val="28"/>
          <w:szCs w:val="28"/>
        </w:rPr>
        <w:t>[</w:t>
      </w:r>
      <w:r w:rsidR="00D90199" w:rsidRPr="00931250">
        <w:rPr>
          <w:rFonts w:ascii="Times New Roman" w:hAnsi="Times New Roman" w:cs="Times New Roman"/>
          <w:sz w:val="28"/>
          <w:szCs w:val="28"/>
        </w:rPr>
        <w:t>увидел снимок</w:t>
      </w:r>
      <w:r w:rsidR="00CF648E" w:rsidRPr="00CF648E">
        <w:rPr>
          <w:rFonts w:ascii="Times New Roman" w:hAnsi="Times New Roman" w:cs="Times New Roman"/>
          <w:sz w:val="28"/>
          <w:szCs w:val="28"/>
        </w:rPr>
        <w:t>]</w:t>
      </w:r>
      <w:r w:rsidR="00CF648E">
        <w:rPr>
          <w:rFonts w:ascii="Times New Roman" w:hAnsi="Times New Roman" w:cs="Times New Roman"/>
          <w:sz w:val="28"/>
          <w:szCs w:val="28"/>
        </w:rPr>
        <w:t>:</w:t>
      </w:r>
      <w:r w:rsidR="00D90199" w:rsidRPr="00931250">
        <w:rPr>
          <w:rFonts w:ascii="Times New Roman" w:hAnsi="Times New Roman" w:cs="Times New Roman"/>
          <w:sz w:val="28"/>
          <w:szCs w:val="28"/>
        </w:rPr>
        <w:t xml:space="preserve"> Белов обнимается с Шолоховым. Я подумал: </w:t>
      </w:r>
      <w:r w:rsidR="00CF648E">
        <w:rPr>
          <w:rFonts w:ascii="Times New Roman" w:hAnsi="Times New Roman" w:cs="Times New Roman"/>
          <w:sz w:val="28"/>
          <w:szCs w:val="28"/>
        </w:rPr>
        <w:t>политкорректный какой человек оказался</w:t>
      </w:r>
      <w:r w:rsidR="00D90199" w:rsidRPr="00931250">
        <w:rPr>
          <w:rFonts w:ascii="Times New Roman" w:hAnsi="Times New Roman" w:cs="Times New Roman"/>
          <w:sz w:val="28"/>
          <w:szCs w:val="28"/>
        </w:rPr>
        <w:t>!</w:t>
      </w:r>
      <w:r w:rsidR="00CF648E">
        <w:rPr>
          <w:rFonts w:ascii="Times New Roman" w:hAnsi="Times New Roman" w:cs="Times New Roman"/>
          <w:sz w:val="28"/>
          <w:szCs w:val="28"/>
        </w:rPr>
        <w:t xml:space="preserve"> Как писателя вроде не очень ценит, а вот – пожалуйста</w:t>
      </w:r>
      <w:r w:rsidR="009B11FB">
        <w:rPr>
          <w:rFonts w:ascii="Times New Roman" w:hAnsi="Times New Roman" w:cs="Times New Roman"/>
          <w:sz w:val="28"/>
          <w:szCs w:val="28"/>
        </w:rPr>
        <w:t>, обнимается.</w:t>
      </w:r>
      <w:r w:rsidR="00CF648E">
        <w:rPr>
          <w:rFonts w:ascii="Times New Roman" w:hAnsi="Times New Roman" w:cs="Times New Roman"/>
          <w:sz w:val="28"/>
          <w:szCs w:val="28"/>
        </w:rPr>
        <w:t xml:space="preserve"> </w:t>
      </w:r>
      <w:r w:rsidR="00166A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1FB" w:rsidRDefault="002D2AC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50">
        <w:rPr>
          <w:rFonts w:ascii="Times New Roman" w:hAnsi="Times New Roman" w:cs="Times New Roman"/>
          <w:sz w:val="28"/>
          <w:szCs w:val="28"/>
        </w:rPr>
        <w:t>Это так</w:t>
      </w:r>
      <w:r w:rsidR="00E63521">
        <w:rPr>
          <w:rFonts w:ascii="Times New Roman" w:hAnsi="Times New Roman" w:cs="Times New Roman"/>
          <w:sz w:val="28"/>
          <w:szCs w:val="28"/>
        </w:rPr>
        <w:t xml:space="preserve"> </w:t>
      </w:r>
      <w:r w:rsidRPr="00931250">
        <w:rPr>
          <w:rFonts w:ascii="Times New Roman" w:hAnsi="Times New Roman" w:cs="Times New Roman"/>
          <w:sz w:val="28"/>
          <w:szCs w:val="28"/>
        </w:rPr>
        <w:t>же</w:t>
      </w:r>
      <w:r w:rsidR="00E63521">
        <w:rPr>
          <w:rFonts w:ascii="Times New Roman" w:hAnsi="Times New Roman" w:cs="Times New Roman"/>
          <w:sz w:val="28"/>
          <w:szCs w:val="28"/>
        </w:rPr>
        <w:t xml:space="preserve">, как </w:t>
      </w:r>
      <w:r w:rsidR="00E63521" w:rsidRPr="009B11FB">
        <w:rPr>
          <w:rFonts w:ascii="Times New Roman" w:hAnsi="Times New Roman" w:cs="Times New Roman"/>
          <w:sz w:val="28"/>
          <w:szCs w:val="28"/>
        </w:rPr>
        <w:t>это</w:t>
      </w:r>
      <w:r w:rsidR="009B11FB" w:rsidRPr="009B11FB">
        <w:rPr>
          <w:rFonts w:ascii="Times New Roman" w:hAnsi="Times New Roman" w:cs="Times New Roman"/>
          <w:sz w:val="28"/>
          <w:szCs w:val="28"/>
        </w:rPr>
        <w:t>т</w:t>
      </w:r>
      <w:r w:rsidR="00E63521" w:rsidRPr="009B11FB">
        <w:rPr>
          <w:rFonts w:ascii="Times New Roman" w:hAnsi="Times New Roman" w:cs="Times New Roman"/>
          <w:sz w:val="28"/>
          <w:szCs w:val="28"/>
        </w:rPr>
        <w:t xml:space="preserve"> </w:t>
      </w:r>
      <w:r w:rsidRPr="009B11FB">
        <w:rPr>
          <w:rFonts w:ascii="Times New Roman" w:hAnsi="Times New Roman" w:cs="Times New Roman"/>
          <w:sz w:val="28"/>
          <w:szCs w:val="28"/>
        </w:rPr>
        <w:t>великий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9B11FB">
        <w:rPr>
          <w:rFonts w:ascii="Times New Roman" w:hAnsi="Times New Roman" w:cs="Times New Roman"/>
          <w:sz w:val="28"/>
          <w:szCs w:val="28"/>
        </w:rPr>
        <w:t>или гениальный Бродский</w:t>
      </w:r>
      <w:r w:rsidRPr="00931250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9B11FB" w:rsidRPr="00931250">
        <w:rPr>
          <w:rFonts w:ascii="Times New Roman" w:hAnsi="Times New Roman" w:cs="Times New Roman"/>
          <w:sz w:val="28"/>
          <w:szCs w:val="28"/>
        </w:rPr>
        <w:t xml:space="preserve">себе </w:t>
      </w:r>
      <w:r w:rsidRPr="00931250">
        <w:rPr>
          <w:rFonts w:ascii="Times New Roman" w:hAnsi="Times New Roman" w:cs="Times New Roman"/>
          <w:sz w:val="28"/>
          <w:szCs w:val="28"/>
        </w:rPr>
        <w:t xml:space="preserve">позволял </w:t>
      </w:r>
      <w:r w:rsidR="009B11FB" w:rsidRPr="00931250">
        <w:rPr>
          <w:rFonts w:ascii="Times New Roman" w:hAnsi="Times New Roman" w:cs="Times New Roman"/>
          <w:sz w:val="28"/>
          <w:szCs w:val="28"/>
        </w:rPr>
        <w:t xml:space="preserve">нести </w:t>
      </w:r>
      <w:r w:rsidRPr="00931250">
        <w:rPr>
          <w:rFonts w:ascii="Times New Roman" w:hAnsi="Times New Roman" w:cs="Times New Roman"/>
          <w:sz w:val="28"/>
          <w:szCs w:val="28"/>
        </w:rPr>
        <w:t xml:space="preserve">всякое с умным видом. </w:t>
      </w:r>
      <w:r w:rsidR="004150BC">
        <w:rPr>
          <w:rFonts w:ascii="Times New Roman" w:hAnsi="Times New Roman" w:cs="Times New Roman"/>
          <w:sz w:val="28"/>
          <w:szCs w:val="28"/>
        </w:rPr>
        <w:t>Слышала</w:t>
      </w:r>
      <w:r w:rsidR="009B11FB">
        <w:rPr>
          <w:rFonts w:ascii="Times New Roman" w:hAnsi="Times New Roman" w:cs="Times New Roman"/>
          <w:sz w:val="28"/>
          <w:szCs w:val="28"/>
        </w:rPr>
        <w:t xml:space="preserve"> или не слышала?</w:t>
      </w:r>
    </w:p>
    <w:p w:rsidR="009B11FB" w:rsidRDefault="009B11F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Что? </w:t>
      </w:r>
    </w:p>
    <w:p w:rsidR="004150BC" w:rsidRDefault="009B11FB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2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4150BC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B832E9">
        <w:rPr>
          <w:rFonts w:ascii="Times New Roman" w:hAnsi="Times New Roman" w:cs="Times New Roman"/>
          <w:sz w:val="28"/>
          <w:szCs w:val="28"/>
        </w:rPr>
        <w:t xml:space="preserve">по телевизору – он </w:t>
      </w:r>
      <w:r w:rsidR="004150BC">
        <w:rPr>
          <w:rFonts w:ascii="Times New Roman" w:hAnsi="Times New Roman" w:cs="Times New Roman"/>
          <w:sz w:val="28"/>
          <w:szCs w:val="28"/>
        </w:rPr>
        <w:t xml:space="preserve">в Венеции сидит и разглагольствует? И </w:t>
      </w:r>
      <w:r w:rsidR="004150BC" w:rsidRPr="00931250">
        <w:rPr>
          <w:rFonts w:ascii="Times New Roman" w:hAnsi="Times New Roman" w:cs="Times New Roman"/>
          <w:sz w:val="28"/>
          <w:szCs w:val="28"/>
        </w:rPr>
        <w:t>что</w:t>
      </w:r>
      <w:r w:rsidR="004150BC">
        <w:rPr>
          <w:rFonts w:ascii="Times New Roman" w:hAnsi="Times New Roman" w:cs="Times New Roman"/>
          <w:sz w:val="28"/>
          <w:szCs w:val="28"/>
        </w:rPr>
        <w:t>-то</w:t>
      </w:r>
      <w:r w:rsidR="004150B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150BC">
        <w:rPr>
          <w:rFonts w:ascii="Times New Roman" w:hAnsi="Times New Roman" w:cs="Times New Roman"/>
          <w:sz w:val="28"/>
          <w:szCs w:val="28"/>
        </w:rPr>
        <w:t>т</w:t>
      </w:r>
      <w:r w:rsidR="004150BC" w:rsidRPr="00931250">
        <w:rPr>
          <w:rFonts w:ascii="Times New Roman" w:hAnsi="Times New Roman" w:cs="Times New Roman"/>
          <w:sz w:val="28"/>
          <w:szCs w:val="28"/>
        </w:rPr>
        <w:t>а</w:t>
      </w:r>
      <w:r w:rsidR="004150BC">
        <w:rPr>
          <w:rFonts w:ascii="Times New Roman" w:hAnsi="Times New Roman" w:cs="Times New Roman"/>
          <w:sz w:val="28"/>
          <w:szCs w:val="28"/>
        </w:rPr>
        <w:t>кое несет, что просто неловко становится.</w:t>
      </w:r>
      <w:r w:rsidR="004150B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2D2ACB" w:rsidRPr="00931250">
        <w:rPr>
          <w:rFonts w:ascii="Times New Roman" w:hAnsi="Times New Roman" w:cs="Times New Roman"/>
          <w:sz w:val="28"/>
          <w:szCs w:val="28"/>
        </w:rPr>
        <w:t>А ему</w:t>
      </w:r>
      <w:r w:rsidR="004150BC">
        <w:rPr>
          <w:rFonts w:ascii="Times New Roman" w:hAnsi="Times New Roman" w:cs="Times New Roman"/>
          <w:sz w:val="28"/>
          <w:szCs w:val="28"/>
        </w:rPr>
        <w:t>,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4150BC"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="002D2ACB" w:rsidRPr="00931250">
        <w:rPr>
          <w:rFonts w:ascii="Times New Roman" w:hAnsi="Times New Roman" w:cs="Times New Roman"/>
          <w:sz w:val="28"/>
          <w:szCs w:val="28"/>
        </w:rPr>
        <w:t>кажется,</w:t>
      </w:r>
      <w:r w:rsidR="004150BC">
        <w:rPr>
          <w:rFonts w:ascii="Times New Roman" w:hAnsi="Times New Roman" w:cs="Times New Roman"/>
          <w:sz w:val="28"/>
          <w:szCs w:val="28"/>
        </w:rPr>
        <w:t xml:space="preserve"> что раз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он нобелевский лауреат, </w:t>
      </w:r>
      <w:r w:rsidR="004150BC">
        <w:rPr>
          <w:rFonts w:ascii="Times New Roman" w:hAnsi="Times New Roman" w:cs="Times New Roman"/>
          <w:sz w:val="28"/>
          <w:szCs w:val="28"/>
        </w:rPr>
        <w:t>он должен про все сказать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B832E9">
        <w:rPr>
          <w:rFonts w:ascii="Times New Roman" w:hAnsi="Times New Roman" w:cs="Times New Roman"/>
          <w:sz w:val="28"/>
          <w:szCs w:val="28"/>
        </w:rPr>
        <w:t>И вот он что-то такое несет. Безграмотный человек! Он же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окончил только школу</w:t>
      </w:r>
      <w:r w:rsidR="00B832E9">
        <w:rPr>
          <w:rFonts w:ascii="Times New Roman" w:hAnsi="Times New Roman" w:cs="Times New Roman"/>
          <w:sz w:val="28"/>
          <w:szCs w:val="28"/>
        </w:rPr>
        <w:t>, он нигде не учился больше.</w:t>
      </w:r>
      <w:r w:rsidR="0073141D">
        <w:rPr>
          <w:rFonts w:ascii="Times New Roman" w:hAnsi="Times New Roman" w:cs="Times New Roman"/>
          <w:sz w:val="28"/>
          <w:szCs w:val="28"/>
        </w:rPr>
        <w:t xml:space="preserve"> Малограмотный</w:t>
      </w:r>
      <w:r w:rsidR="004150BC" w:rsidRPr="004150BC">
        <w:rPr>
          <w:rFonts w:ascii="Times New Roman" w:hAnsi="Times New Roman" w:cs="Times New Roman"/>
          <w:i/>
          <w:sz w:val="28"/>
          <w:szCs w:val="28"/>
        </w:rPr>
        <w:t xml:space="preserve"> (смеется)</w:t>
      </w:r>
      <w:r w:rsidR="00E63521" w:rsidRPr="00931250">
        <w:rPr>
          <w:rFonts w:ascii="Times New Roman" w:hAnsi="Times New Roman" w:cs="Times New Roman"/>
          <w:sz w:val="28"/>
          <w:szCs w:val="28"/>
        </w:rPr>
        <w:t>.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41D" w:rsidRDefault="0055585A" w:rsidP="004150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4150BC">
        <w:rPr>
          <w:rFonts w:ascii="Times New Roman" w:hAnsi="Times New Roman" w:cs="Times New Roman"/>
          <w:sz w:val="28"/>
          <w:szCs w:val="28"/>
        </w:rPr>
        <w:t xml:space="preserve">Ну, </w:t>
      </w:r>
      <w:r w:rsidR="0073141D">
        <w:rPr>
          <w:rFonts w:ascii="Times New Roman" w:hAnsi="Times New Roman" w:cs="Times New Roman"/>
          <w:sz w:val="28"/>
          <w:szCs w:val="28"/>
        </w:rPr>
        <w:t xml:space="preserve">не знаю, что вам сказать. </w:t>
      </w:r>
    </w:p>
    <w:p w:rsidR="0073141D" w:rsidRDefault="0073141D" w:rsidP="004150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sz w:val="28"/>
          <w:szCs w:val="28"/>
        </w:rPr>
        <w:t xml:space="preserve"> Вот именно. Совершенно малограмотный человек. Знаешь, чем он взял? Знанием английского, потому что без английского он бы никуда не делся. Это очень важно. </w:t>
      </w:r>
    </w:p>
    <w:p w:rsidR="004150BC" w:rsidRPr="00931250" w:rsidRDefault="0073141D" w:rsidP="004150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E4E">
        <w:rPr>
          <w:rFonts w:ascii="Times New Roman" w:hAnsi="Times New Roman" w:cs="Times New Roman"/>
          <w:b/>
          <w:sz w:val="28"/>
          <w:szCs w:val="28"/>
        </w:rPr>
        <w:t>И.С.:</w:t>
      </w:r>
      <w:r>
        <w:rPr>
          <w:rFonts w:ascii="Times New Roman" w:hAnsi="Times New Roman" w:cs="Times New Roman"/>
          <w:sz w:val="28"/>
          <w:szCs w:val="28"/>
        </w:rPr>
        <w:t xml:space="preserve"> Наверное</w:t>
      </w:r>
      <w:r w:rsidR="00971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все-таки </w:t>
      </w:r>
      <w:r w:rsidR="001C4325">
        <w:rPr>
          <w:rFonts w:ascii="Times New Roman" w:hAnsi="Times New Roman" w:cs="Times New Roman"/>
          <w:sz w:val="28"/>
          <w:szCs w:val="28"/>
        </w:rPr>
        <w:t xml:space="preserve">еще и </w:t>
      </w:r>
      <w:r w:rsidR="004150BC">
        <w:rPr>
          <w:rFonts w:ascii="Times New Roman" w:hAnsi="Times New Roman" w:cs="Times New Roman"/>
          <w:sz w:val="28"/>
          <w:szCs w:val="28"/>
        </w:rPr>
        <w:t>книжки читал</w:t>
      </w:r>
      <w:r w:rsidR="001C4325">
        <w:rPr>
          <w:rFonts w:ascii="Times New Roman" w:hAnsi="Times New Roman" w:cs="Times New Roman"/>
          <w:sz w:val="28"/>
          <w:szCs w:val="28"/>
        </w:rPr>
        <w:t>…</w:t>
      </w:r>
    </w:p>
    <w:p w:rsidR="002D2ACB" w:rsidRPr="00931250" w:rsidRDefault="004150BC" w:rsidP="004150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 w:rsidRPr="0093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 это отдельно, это самообразование</w:t>
      </w:r>
      <w:r w:rsidR="006D110B">
        <w:rPr>
          <w:rFonts w:ascii="Times New Roman" w:hAnsi="Times New Roman" w:cs="Times New Roman"/>
          <w:sz w:val="28"/>
          <w:szCs w:val="28"/>
        </w:rPr>
        <w:t xml:space="preserve"> так называемое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Я </w:t>
      </w:r>
      <w:r w:rsidR="006D110B">
        <w:rPr>
          <w:rFonts w:ascii="Times New Roman" w:hAnsi="Times New Roman" w:cs="Times New Roman"/>
          <w:sz w:val="28"/>
          <w:szCs w:val="28"/>
        </w:rPr>
        <w:t>этому удивился, кстати, я не в том смысле, что</w:t>
      </w:r>
      <w:r w:rsidR="00283497">
        <w:rPr>
          <w:rFonts w:ascii="Times New Roman" w:hAnsi="Times New Roman" w:cs="Times New Roman"/>
          <w:sz w:val="28"/>
          <w:szCs w:val="28"/>
        </w:rPr>
        <w:t xml:space="preserve"> я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пытаюсь </w:t>
      </w:r>
      <w:r w:rsidR="0028349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порочить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 великого поэта, </w:t>
      </w:r>
      <w:r w:rsidR="00283497">
        <w:rPr>
          <w:rFonts w:ascii="Times New Roman" w:hAnsi="Times New Roman" w:cs="Times New Roman"/>
          <w:sz w:val="28"/>
          <w:szCs w:val="28"/>
        </w:rPr>
        <w:t xml:space="preserve">сейчас прямо, при тебе, </w:t>
      </w:r>
      <w:r w:rsidR="0087547C">
        <w:rPr>
          <w:rFonts w:ascii="Times New Roman" w:hAnsi="Times New Roman" w:cs="Times New Roman"/>
          <w:sz w:val="28"/>
          <w:szCs w:val="28"/>
        </w:rPr>
        <w:t xml:space="preserve">что называется, «интересничаю». </w:t>
      </w:r>
      <w:r w:rsidR="0087547C" w:rsidRPr="00931250">
        <w:rPr>
          <w:rFonts w:ascii="Times New Roman" w:hAnsi="Times New Roman" w:cs="Times New Roman"/>
          <w:sz w:val="28"/>
          <w:szCs w:val="28"/>
        </w:rPr>
        <w:t>Э</w:t>
      </w:r>
      <w:r w:rsidR="002D2ACB" w:rsidRPr="00931250">
        <w:rPr>
          <w:rFonts w:ascii="Times New Roman" w:hAnsi="Times New Roman" w:cs="Times New Roman"/>
          <w:sz w:val="28"/>
          <w:szCs w:val="28"/>
        </w:rPr>
        <w:t>то я почти цитирую парня</w:t>
      </w:r>
      <w:r>
        <w:rPr>
          <w:rFonts w:ascii="Times New Roman" w:hAnsi="Times New Roman" w:cs="Times New Roman"/>
          <w:sz w:val="28"/>
          <w:szCs w:val="28"/>
        </w:rPr>
        <w:t>, к</w:t>
      </w:r>
      <w:r w:rsidR="002D2ACB" w:rsidRPr="00931250">
        <w:rPr>
          <w:rFonts w:ascii="Times New Roman" w:hAnsi="Times New Roman" w:cs="Times New Roman"/>
          <w:sz w:val="28"/>
          <w:szCs w:val="28"/>
        </w:rPr>
        <w:t>оторый учился у Бродского</w:t>
      </w:r>
      <w:r w:rsidR="009770F1" w:rsidRPr="009770F1">
        <w:rPr>
          <w:rFonts w:ascii="Times New Roman" w:hAnsi="Times New Roman" w:cs="Times New Roman"/>
          <w:sz w:val="28"/>
          <w:szCs w:val="28"/>
        </w:rPr>
        <w:t xml:space="preserve"> </w:t>
      </w:r>
      <w:r w:rsidR="009770F1" w:rsidRPr="00931250">
        <w:rPr>
          <w:rFonts w:ascii="Times New Roman" w:hAnsi="Times New Roman" w:cs="Times New Roman"/>
          <w:sz w:val="28"/>
          <w:szCs w:val="28"/>
        </w:rPr>
        <w:t>в Америке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, и Бродский поставил ему </w:t>
      </w:r>
      <w:r w:rsidR="009770F1">
        <w:rPr>
          <w:rFonts w:ascii="Times New Roman" w:hAnsi="Times New Roman" w:cs="Times New Roman"/>
          <w:sz w:val="28"/>
          <w:szCs w:val="28"/>
        </w:rPr>
        <w:t>тр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ойку, и он не смог </w:t>
      </w:r>
      <w:r w:rsidR="00990FE1">
        <w:rPr>
          <w:rFonts w:ascii="Times New Roman" w:hAnsi="Times New Roman" w:cs="Times New Roman"/>
          <w:sz w:val="28"/>
          <w:szCs w:val="28"/>
        </w:rPr>
        <w:t xml:space="preserve">что-то там продолжать. 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Он пишет, что Бродский любит Катулла и </w:t>
      </w:r>
      <w:r w:rsidR="00990FE1">
        <w:rPr>
          <w:rFonts w:ascii="Times New Roman" w:hAnsi="Times New Roman" w:cs="Times New Roman"/>
          <w:sz w:val="28"/>
          <w:szCs w:val="28"/>
        </w:rPr>
        <w:t>вот этих</w:t>
      </w:r>
      <w:r w:rsidR="00283497">
        <w:rPr>
          <w:rFonts w:ascii="Times New Roman" w:hAnsi="Times New Roman" w:cs="Times New Roman"/>
          <w:sz w:val="28"/>
          <w:szCs w:val="28"/>
        </w:rPr>
        <w:t xml:space="preserve"> </w:t>
      </w:r>
      <w:r w:rsidR="00990FE1" w:rsidRPr="00931250">
        <w:rPr>
          <w:rFonts w:ascii="Times New Roman" w:hAnsi="Times New Roman" w:cs="Times New Roman"/>
          <w:sz w:val="28"/>
          <w:szCs w:val="28"/>
        </w:rPr>
        <w:t xml:space="preserve">поэтов </w:t>
      </w:r>
      <w:r w:rsidR="002D2ACB" w:rsidRPr="00931250">
        <w:rPr>
          <w:rFonts w:ascii="Times New Roman" w:hAnsi="Times New Roman" w:cs="Times New Roman"/>
          <w:sz w:val="28"/>
          <w:szCs w:val="28"/>
        </w:rPr>
        <w:t xml:space="preserve">римских, потому что он не учился в институте, </w:t>
      </w:r>
      <w:r w:rsidR="00990FE1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2D2ACB" w:rsidRPr="00931250">
        <w:rPr>
          <w:rFonts w:ascii="Times New Roman" w:hAnsi="Times New Roman" w:cs="Times New Roman"/>
          <w:sz w:val="28"/>
          <w:szCs w:val="28"/>
        </w:rPr>
        <w:t>это проходят на первом курсе</w:t>
      </w:r>
      <w:r w:rsidR="00990FE1">
        <w:rPr>
          <w:rFonts w:ascii="Times New Roman" w:hAnsi="Times New Roman" w:cs="Times New Roman"/>
          <w:sz w:val="28"/>
          <w:szCs w:val="28"/>
        </w:rPr>
        <w:t xml:space="preserve"> – всегда.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56780">
        <w:rPr>
          <w:rFonts w:ascii="Times New Roman" w:hAnsi="Times New Roman" w:cs="Times New Roman"/>
          <w:sz w:val="28"/>
          <w:szCs w:val="28"/>
        </w:rPr>
        <w:t>На филфаке. Я не знаю. Ты где училась? А, на театроведении. И мы</w:t>
      </w:r>
      <w:r w:rsidR="00E05B1E">
        <w:rPr>
          <w:rFonts w:ascii="Times New Roman" w:hAnsi="Times New Roman" w:cs="Times New Roman"/>
          <w:sz w:val="28"/>
          <w:szCs w:val="28"/>
        </w:rPr>
        <w:t xml:space="preserve">, художники, </w:t>
      </w:r>
      <w:r w:rsidR="00A56780">
        <w:rPr>
          <w:rFonts w:ascii="Times New Roman" w:hAnsi="Times New Roman" w:cs="Times New Roman"/>
          <w:sz w:val="28"/>
          <w:szCs w:val="28"/>
        </w:rPr>
        <w:t xml:space="preserve"> </w:t>
      </w:r>
      <w:r w:rsidR="00E05B1E">
        <w:rPr>
          <w:rFonts w:ascii="Times New Roman" w:hAnsi="Times New Roman" w:cs="Times New Roman"/>
          <w:sz w:val="28"/>
          <w:szCs w:val="28"/>
        </w:rPr>
        <w:lastRenderedPageBreak/>
        <w:t xml:space="preserve">проходили </w:t>
      </w:r>
      <w:r w:rsidR="00A56780">
        <w:rPr>
          <w:rFonts w:ascii="Times New Roman" w:hAnsi="Times New Roman" w:cs="Times New Roman"/>
          <w:sz w:val="28"/>
          <w:szCs w:val="28"/>
        </w:rPr>
        <w:t>то</w:t>
      </w:r>
      <w:r w:rsidR="00E05B1E">
        <w:rPr>
          <w:rFonts w:ascii="Times New Roman" w:hAnsi="Times New Roman" w:cs="Times New Roman"/>
          <w:sz w:val="28"/>
          <w:szCs w:val="28"/>
        </w:rPr>
        <w:t xml:space="preserve"> </w:t>
      </w:r>
      <w:r w:rsidR="00A56780">
        <w:rPr>
          <w:rFonts w:ascii="Times New Roman" w:hAnsi="Times New Roman" w:cs="Times New Roman"/>
          <w:sz w:val="28"/>
          <w:szCs w:val="28"/>
        </w:rPr>
        <w:t xml:space="preserve">же </w:t>
      </w:r>
      <w:r w:rsidR="00E05B1E">
        <w:rPr>
          <w:rFonts w:ascii="Times New Roman" w:hAnsi="Times New Roman" w:cs="Times New Roman"/>
          <w:sz w:val="28"/>
          <w:szCs w:val="28"/>
        </w:rPr>
        <w:t>самое, что и вы</w:t>
      </w:r>
      <w:r w:rsidR="00A56780">
        <w:rPr>
          <w:rFonts w:ascii="Times New Roman" w:hAnsi="Times New Roman" w:cs="Times New Roman"/>
          <w:sz w:val="28"/>
          <w:szCs w:val="28"/>
        </w:rPr>
        <w:t xml:space="preserve">, только у вас может быть просто больше. </w:t>
      </w:r>
      <w:r w:rsidR="008D1FFB" w:rsidRPr="00931250">
        <w:rPr>
          <w:rFonts w:ascii="Times New Roman" w:hAnsi="Times New Roman" w:cs="Times New Roman"/>
          <w:sz w:val="28"/>
          <w:szCs w:val="28"/>
        </w:rPr>
        <w:t>А для Бродского этого все было о</w:t>
      </w:r>
      <w:r w:rsidR="008A2295">
        <w:rPr>
          <w:rFonts w:ascii="Times New Roman" w:hAnsi="Times New Roman" w:cs="Times New Roman"/>
          <w:sz w:val="28"/>
          <w:szCs w:val="28"/>
        </w:rPr>
        <w:t>ткровением, что он их сам открывал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для себя</w:t>
      </w:r>
      <w:r w:rsidR="008A2295">
        <w:rPr>
          <w:rFonts w:ascii="Times New Roman" w:hAnsi="Times New Roman" w:cs="Times New Roman"/>
          <w:sz w:val="28"/>
          <w:szCs w:val="28"/>
        </w:rPr>
        <w:t xml:space="preserve"> этих писателей</w:t>
      </w:r>
      <w:r w:rsidR="008D1FFB" w:rsidRPr="00931250">
        <w:rPr>
          <w:rFonts w:ascii="Times New Roman" w:hAnsi="Times New Roman" w:cs="Times New Roman"/>
          <w:sz w:val="28"/>
          <w:szCs w:val="28"/>
        </w:rPr>
        <w:t>.</w:t>
      </w:r>
      <w:r w:rsidR="00E05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FFB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8D1FFB" w:rsidRPr="00931250">
        <w:rPr>
          <w:rFonts w:ascii="Times New Roman" w:hAnsi="Times New Roman" w:cs="Times New Roman"/>
          <w:sz w:val="28"/>
          <w:szCs w:val="28"/>
        </w:rPr>
        <w:t>Так может быть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он более прав, чем те, кто сдавал экзамены, замыливал глаза на этих поэтов? Я помню, как мы в школе ненавидели </w:t>
      </w:r>
      <w:r w:rsidR="00E63521">
        <w:rPr>
          <w:rFonts w:ascii="Times New Roman" w:hAnsi="Times New Roman" w:cs="Times New Roman"/>
          <w:sz w:val="28"/>
          <w:szCs w:val="28"/>
        </w:rPr>
        <w:t>«</w:t>
      </w:r>
      <w:r w:rsidR="008D1FFB" w:rsidRPr="00931250">
        <w:rPr>
          <w:rFonts w:ascii="Times New Roman" w:hAnsi="Times New Roman" w:cs="Times New Roman"/>
          <w:sz w:val="28"/>
          <w:szCs w:val="28"/>
        </w:rPr>
        <w:t>Дубровского</w:t>
      </w:r>
      <w:r w:rsidR="00E63521">
        <w:rPr>
          <w:rFonts w:ascii="Times New Roman" w:hAnsi="Times New Roman" w:cs="Times New Roman"/>
          <w:sz w:val="28"/>
          <w:szCs w:val="28"/>
        </w:rPr>
        <w:t>»</w:t>
      </w:r>
      <w:r w:rsidR="008D1FFB" w:rsidRPr="00931250">
        <w:rPr>
          <w:rFonts w:ascii="Times New Roman" w:hAnsi="Times New Roman" w:cs="Times New Roman"/>
          <w:sz w:val="28"/>
          <w:szCs w:val="28"/>
        </w:rPr>
        <w:t>.</w:t>
      </w:r>
    </w:p>
    <w:p w:rsidR="008D1FFB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E98">
        <w:rPr>
          <w:rFonts w:ascii="Times New Roman" w:hAnsi="Times New Roman" w:cs="Times New Roman"/>
          <w:b/>
          <w:sz w:val="28"/>
          <w:szCs w:val="28"/>
        </w:rPr>
        <w:t>Ф.В.: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Ну, </w:t>
      </w:r>
      <w:r w:rsidR="00E63521">
        <w:rPr>
          <w:rFonts w:ascii="Times New Roman" w:hAnsi="Times New Roman" w:cs="Times New Roman"/>
          <w:sz w:val="28"/>
          <w:szCs w:val="28"/>
        </w:rPr>
        <w:t>«</w:t>
      </w:r>
      <w:r w:rsidR="008D1FFB" w:rsidRPr="00931250">
        <w:rPr>
          <w:rFonts w:ascii="Times New Roman" w:hAnsi="Times New Roman" w:cs="Times New Roman"/>
          <w:sz w:val="28"/>
          <w:szCs w:val="28"/>
        </w:rPr>
        <w:t>Дубровский</w:t>
      </w:r>
      <w:r w:rsidR="00E63521">
        <w:rPr>
          <w:rFonts w:ascii="Times New Roman" w:hAnsi="Times New Roman" w:cs="Times New Roman"/>
          <w:sz w:val="28"/>
          <w:szCs w:val="28"/>
        </w:rPr>
        <w:t>»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не лучшее произведение Пушкина. Ты мне сейчас напоминаешь анекдот. Когда учитель спрашивает</w:t>
      </w:r>
      <w:r w:rsidR="008A2295">
        <w:rPr>
          <w:rFonts w:ascii="Times New Roman" w:hAnsi="Times New Roman" w:cs="Times New Roman"/>
          <w:sz w:val="28"/>
          <w:szCs w:val="28"/>
        </w:rPr>
        <w:t>: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«Кто написал Евгения Онегина», а Вовочка отвечает: «Я не писал!» Потом вызывают маму и та говорит: «Может быть, действительно не писал?» На эту историю есть еще продолжение. Бал, танцуют учителя. Одна учительница танцует с поручиком Ржевски</w:t>
      </w:r>
      <w:r w:rsidR="00976B16">
        <w:rPr>
          <w:rFonts w:ascii="Times New Roman" w:hAnsi="Times New Roman" w:cs="Times New Roman"/>
          <w:sz w:val="28"/>
          <w:szCs w:val="28"/>
        </w:rPr>
        <w:t>м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и рассказывает ему эту историю. Поручик выслушал и говорит: «А, эти евреи всегда так: напишут, а потом отказываются!» (</w:t>
      </w:r>
      <w:r w:rsidR="008D1FFB" w:rsidRPr="00931250">
        <w:rPr>
          <w:rFonts w:ascii="Times New Roman" w:hAnsi="Times New Roman" w:cs="Times New Roman"/>
          <w:i/>
          <w:sz w:val="28"/>
          <w:szCs w:val="28"/>
        </w:rPr>
        <w:t>сме</w:t>
      </w:r>
      <w:r w:rsidR="008A2295">
        <w:rPr>
          <w:rFonts w:ascii="Times New Roman" w:hAnsi="Times New Roman" w:cs="Times New Roman"/>
          <w:i/>
          <w:sz w:val="28"/>
          <w:szCs w:val="28"/>
        </w:rPr>
        <w:t>ются</w:t>
      </w:r>
      <w:r w:rsidR="008D1FFB" w:rsidRPr="00931250">
        <w:rPr>
          <w:rFonts w:ascii="Times New Roman" w:hAnsi="Times New Roman" w:cs="Times New Roman"/>
          <w:sz w:val="28"/>
          <w:szCs w:val="28"/>
        </w:rPr>
        <w:t>)</w:t>
      </w:r>
    </w:p>
    <w:p w:rsidR="008A2295" w:rsidRPr="008A2295" w:rsidRDefault="008A2295" w:rsidP="008A22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03D">
        <w:rPr>
          <w:rFonts w:ascii="Times New Roman" w:hAnsi="Times New Roman" w:cs="Times New Roman"/>
          <w:b/>
          <w:sz w:val="28"/>
          <w:szCs w:val="28"/>
        </w:rPr>
        <w:t>Ф.В.: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2295">
        <w:rPr>
          <w:rFonts w:ascii="Times New Roman" w:hAnsi="Times New Roman" w:cs="Times New Roman"/>
          <w:sz w:val="28"/>
          <w:szCs w:val="28"/>
        </w:rPr>
        <w:t>Ну, что на этом</w:t>
      </w:r>
      <w:r>
        <w:rPr>
          <w:rFonts w:ascii="Times New Roman" w:hAnsi="Times New Roman" w:cs="Times New Roman"/>
          <w:sz w:val="28"/>
          <w:szCs w:val="28"/>
        </w:rPr>
        <w:t xml:space="preserve"> мы могли бы закончить?</w:t>
      </w:r>
    </w:p>
    <w:p w:rsidR="008A2295" w:rsidRPr="00931250" w:rsidRDefault="0055585A" w:rsidP="008A22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8A2295">
        <w:rPr>
          <w:rFonts w:ascii="Times New Roman" w:hAnsi="Times New Roman" w:cs="Times New Roman"/>
          <w:sz w:val="28"/>
          <w:szCs w:val="28"/>
        </w:rPr>
        <w:t>Ну, давайте.</w:t>
      </w:r>
    </w:p>
    <w:commentRangeEnd w:id="23"/>
    <w:p w:rsidR="00E80CAC" w:rsidRPr="00E80CAC" w:rsidRDefault="00F84B28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</w:rPr>
        <w:commentReference w:id="23"/>
      </w:r>
      <w:r w:rsidR="00E80CAC">
        <w:rPr>
          <w:rFonts w:ascii="Times New Roman" w:hAnsi="Times New Roman" w:cs="Times New Roman"/>
          <w:b/>
          <w:sz w:val="28"/>
          <w:szCs w:val="28"/>
        </w:rPr>
        <w:t xml:space="preserve">Ф.В.: </w:t>
      </w:r>
      <w:r w:rsidR="00E80CAC">
        <w:rPr>
          <w:rFonts w:ascii="Times New Roman" w:hAnsi="Times New Roman" w:cs="Times New Roman"/>
          <w:sz w:val="28"/>
          <w:szCs w:val="28"/>
        </w:rPr>
        <w:t>О чем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 еще рассказать?</w:t>
      </w:r>
    </w:p>
    <w:p w:rsidR="00E80CAC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E80CAC">
        <w:rPr>
          <w:rFonts w:ascii="Times New Roman" w:hAnsi="Times New Roman" w:cs="Times New Roman"/>
          <w:sz w:val="28"/>
          <w:szCs w:val="28"/>
        </w:rPr>
        <w:t>П</w:t>
      </w:r>
      <w:r w:rsidR="008D1FFB" w:rsidRPr="00931250">
        <w:rPr>
          <w:rFonts w:ascii="Times New Roman" w:hAnsi="Times New Roman" w:cs="Times New Roman"/>
          <w:sz w:val="28"/>
          <w:szCs w:val="28"/>
        </w:rPr>
        <w:t>ро Леняшина</w:t>
      </w:r>
      <w:r w:rsidR="00E80CAC">
        <w:rPr>
          <w:rFonts w:ascii="Times New Roman" w:hAnsi="Times New Roman" w:cs="Times New Roman"/>
          <w:sz w:val="28"/>
          <w:szCs w:val="28"/>
        </w:rPr>
        <w:t>.</w:t>
      </w:r>
    </w:p>
    <w:p w:rsidR="00347FD1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E98">
        <w:rPr>
          <w:rFonts w:ascii="Times New Roman" w:hAnsi="Times New Roman" w:cs="Times New Roman"/>
          <w:b/>
          <w:sz w:val="28"/>
          <w:szCs w:val="28"/>
        </w:rPr>
        <w:t>Ф.В.: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Леняшин сказал</w:t>
      </w:r>
      <w:r w:rsidR="00F33050">
        <w:rPr>
          <w:rFonts w:ascii="Times New Roman" w:hAnsi="Times New Roman" w:cs="Times New Roman"/>
          <w:sz w:val="28"/>
          <w:szCs w:val="28"/>
        </w:rPr>
        <w:t>,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что ему интересно</w:t>
      </w:r>
      <w:r w:rsidR="00FA6C32">
        <w:rPr>
          <w:rFonts w:ascii="Times New Roman" w:hAnsi="Times New Roman" w:cs="Times New Roman"/>
          <w:sz w:val="28"/>
          <w:szCs w:val="28"/>
        </w:rPr>
        <w:t xml:space="preserve"> (и даже может быть не только ему – вообще интересно)</w:t>
      </w:r>
      <w:r w:rsidR="008D1FFB" w:rsidRPr="00931250">
        <w:rPr>
          <w:rFonts w:ascii="Times New Roman" w:hAnsi="Times New Roman" w:cs="Times New Roman"/>
          <w:sz w:val="28"/>
          <w:szCs w:val="28"/>
        </w:rPr>
        <w:t>, что говорят и думают художники. Я удивился и сказал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 что это странно, потому что искусствоведы сейчас </w:t>
      </w:r>
      <w:r w:rsidR="00FA6C32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захватили власть и </w:t>
      </w:r>
      <w:r w:rsidR="00FA6C32" w:rsidRPr="00931250">
        <w:rPr>
          <w:rFonts w:ascii="Times New Roman" w:hAnsi="Times New Roman" w:cs="Times New Roman"/>
          <w:sz w:val="28"/>
          <w:szCs w:val="28"/>
        </w:rPr>
        <w:t xml:space="preserve">художников </w:t>
      </w:r>
      <w:r w:rsidR="008D1FFB" w:rsidRPr="00931250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="00347FD1" w:rsidRPr="00931250">
        <w:rPr>
          <w:rFonts w:ascii="Times New Roman" w:hAnsi="Times New Roman" w:cs="Times New Roman"/>
          <w:sz w:val="28"/>
          <w:szCs w:val="28"/>
        </w:rPr>
        <w:t>только как подсобный материал</w:t>
      </w:r>
      <w:r w:rsidR="00FA6C32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для иллюстрации своих постулатов</w:t>
      </w:r>
      <w:r w:rsidR="00FA6C32">
        <w:rPr>
          <w:rFonts w:ascii="Times New Roman" w:hAnsi="Times New Roman" w:cs="Times New Roman"/>
          <w:sz w:val="28"/>
          <w:szCs w:val="28"/>
        </w:rPr>
        <w:t>, для своей литературы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и концепций. </w:t>
      </w:r>
      <w:r w:rsidR="00323CEC">
        <w:rPr>
          <w:rFonts w:ascii="Times New Roman" w:hAnsi="Times New Roman" w:cs="Times New Roman"/>
          <w:sz w:val="28"/>
          <w:szCs w:val="28"/>
        </w:rPr>
        <w:t xml:space="preserve">На что </w:t>
      </w:r>
      <w:r w:rsidR="00347FD1" w:rsidRPr="00931250">
        <w:rPr>
          <w:rFonts w:ascii="Times New Roman" w:hAnsi="Times New Roman" w:cs="Times New Roman"/>
          <w:sz w:val="28"/>
          <w:szCs w:val="28"/>
        </w:rPr>
        <w:t>Леняшин сказал, что</w:t>
      </w:r>
      <w:r w:rsidR="00323CEC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23CEC">
        <w:rPr>
          <w:rFonts w:ascii="Times New Roman" w:hAnsi="Times New Roman" w:cs="Times New Roman"/>
          <w:sz w:val="28"/>
          <w:szCs w:val="28"/>
        </w:rPr>
        <w:t>зная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это</w:t>
      </w:r>
      <w:r w:rsidR="00323CEC">
        <w:rPr>
          <w:rFonts w:ascii="Times New Roman" w:hAnsi="Times New Roman" w:cs="Times New Roman"/>
          <w:sz w:val="28"/>
          <w:szCs w:val="28"/>
        </w:rPr>
        <w:t xml:space="preserve"> сегодняшнее положение вещей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он</w:t>
      </w:r>
      <w:r w:rsidR="00B34536" w:rsidRPr="00931250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тем не менее</w:t>
      </w:r>
      <w:r w:rsidR="00B34536" w:rsidRPr="00931250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считает</w:t>
      </w:r>
      <w:r w:rsidR="008A2295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что художник очень интересен как человек думающий и разговаривающий</w:t>
      </w:r>
      <w:r w:rsidR="00323CEC">
        <w:rPr>
          <w:rFonts w:ascii="Times New Roman" w:hAnsi="Times New Roman" w:cs="Times New Roman"/>
          <w:sz w:val="28"/>
          <w:szCs w:val="28"/>
        </w:rPr>
        <w:t xml:space="preserve">, что очень важно, потому что для художника это </w:t>
      </w:r>
      <w:r w:rsidR="00ED6016">
        <w:rPr>
          <w:rFonts w:ascii="Times New Roman" w:hAnsi="Times New Roman" w:cs="Times New Roman"/>
          <w:sz w:val="28"/>
          <w:szCs w:val="28"/>
        </w:rPr>
        <w:t xml:space="preserve">в общем </w:t>
      </w:r>
      <w:r w:rsidR="00323CEC">
        <w:rPr>
          <w:rFonts w:ascii="Times New Roman" w:hAnsi="Times New Roman" w:cs="Times New Roman"/>
          <w:sz w:val="28"/>
          <w:szCs w:val="28"/>
        </w:rPr>
        <w:t xml:space="preserve">бессмысленно – </w:t>
      </w:r>
      <w:r w:rsidR="00ED6016">
        <w:rPr>
          <w:rFonts w:ascii="Times New Roman" w:hAnsi="Times New Roman" w:cs="Times New Roman"/>
          <w:sz w:val="28"/>
          <w:szCs w:val="28"/>
        </w:rPr>
        <w:t xml:space="preserve">вроде бы! – </w:t>
      </w:r>
      <w:r w:rsidR="00323CEC">
        <w:rPr>
          <w:rFonts w:ascii="Times New Roman" w:hAnsi="Times New Roman" w:cs="Times New Roman"/>
          <w:sz w:val="28"/>
          <w:szCs w:val="28"/>
        </w:rPr>
        <w:t>но</w:t>
      </w:r>
      <w:r w:rsidR="00ED6016">
        <w:rPr>
          <w:rFonts w:ascii="Times New Roman" w:hAnsi="Times New Roman" w:cs="Times New Roman"/>
          <w:sz w:val="28"/>
          <w:szCs w:val="28"/>
        </w:rPr>
        <w:t xml:space="preserve"> </w:t>
      </w:r>
      <w:r w:rsidR="00323CEC">
        <w:rPr>
          <w:rFonts w:ascii="Times New Roman" w:hAnsi="Times New Roman" w:cs="Times New Roman"/>
          <w:sz w:val="28"/>
          <w:szCs w:val="28"/>
        </w:rPr>
        <w:t xml:space="preserve">очень интересно. </w:t>
      </w:r>
      <w:r w:rsidR="008A2295">
        <w:rPr>
          <w:rFonts w:ascii="Times New Roman" w:hAnsi="Times New Roman" w:cs="Times New Roman"/>
          <w:sz w:val="28"/>
          <w:szCs w:val="28"/>
        </w:rPr>
        <w:t xml:space="preserve"> </w:t>
      </w:r>
      <w:r w:rsidR="00ED6016">
        <w:rPr>
          <w:rFonts w:ascii="Times New Roman" w:hAnsi="Times New Roman" w:cs="Times New Roman"/>
          <w:sz w:val="28"/>
          <w:szCs w:val="28"/>
        </w:rPr>
        <w:t xml:space="preserve">И это вполне важно. </w:t>
      </w:r>
      <w:commentRangeStart w:id="24"/>
      <w:r w:rsidR="00ED6016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ED6016">
        <w:rPr>
          <w:rFonts w:ascii="Times New Roman" w:hAnsi="Times New Roman" w:cs="Times New Roman"/>
          <w:sz w:val="28"/>
          <w:szCs w:val="28"/>
        </w:rPr>
        <w:lastRenderedPageBreak/>
        <w:t>я ему сказал, что я</w:t>
      </w:r>
      <w:r w:rsidR="008A2295">
        <w:rPr>
          <w:rFonts w:ascii="Times New Roman" w:hAnsi="Times New Roman" w:cs="Times New Roman"/>
          <w:sz w:val="28"/>
          <w:szCs w:val="28"/>
        </w:rPr>
        <w:t xml:space="preserve"> вот Вас цитировал, но </w:t>
      </w:r>
      <w:r w:rsidR="006C4770">
        <w:rPr>
          <w:rFonts w:ascii="Times New Roman" w:hAnsi="Times New Roman" w:cs="Times New Roman"/>
          <w:sz w:val="28"/>
          <w:szCs w:val="28"/>
        </w:rPr>
        <w:t xml:space="preserve">не </w:t>
      </w:r>
      <w:r w:rsidR="008A2295">
        <w:rPr>
          <w:rFonts w:ascii="Times New Roman" w:hAnsi="Times New Roman" w:cs="Times New Roman"/>
          <w:sz w:val="28"/>
          <w:szCs w:val="28"/>
        </w:rPr>
        <w:t>сказал, что это ваши слова». Он говорит: «Напрасно</w:t>
      </w:r>
      <w:r w:rsidR="009470CD">
        <w:rPr>
          <w:rFonts w:ascii="Times New Roman" w:hAnsi="Times New Roman" w:cs="Times New Roman"/>
          <w:sz w:val="28"/>
          <w:szCs w:val="28"/>
        </w:rPr>
        <w:t>, надо было сказать</w:t>
      </w:r>
      <w:r w:rsidR="008A2295">
        <w:rPr>
          <w:rFonts w:ascii="Times New Roman" w:hAnsi="Times New Roman" w:cs="Times New Roman"/>
          <w:sz w:val="28"/>
          <w:szCs w:val="28"/>
        </w:rPr>
        <w:t xml:space="preserve">», - и что-то еще сказал, сейчас сложно вспомнить. </w:t>
      </w:r>
      <w:r w:rsidR="00B3776C">
        <w:rPr>
          <w:rFonts w:ascii="Times New Roman" w:hAnsi="Times New Roman" w:cs="Times New Roman"/>
          <w:sz w:val="28"/>
          <w:szCs w:val="28"/>
        </w:rPr>
        <w:t>….абрек ничего не сказал….</w:t>
      </w:r>
      <w:commentRangeEnd w:id="24"/>
      <w:r w:rsidR="00B3776C">
        <w:rPr>
          <w:rStyle w:val="a3"/>
        </w:rPr>
        <w:commentReference w:id="24"/>
      </w:r>
    </w:p>
    <w:p w:rsidR="00347FD1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5C33BB">
        <w:rPr>
          <w:rFonts w:ascii="Times New Roman" w:hAnsi="Times New Roman" w:cs="Times New Roman"/>
          <w:sz w:val="28"/>
          <w:szCs w:val="28"/>
        </w:rPr>
        <w:t>А в</w:t>
      </w:r>
      <w:r w:rsidR="00347FD1" w:rsidRPr="00931250">
        <w:rPr>
          <w:rFonts w:ascii="Times New Roman" w:hAnsi="Times New Roman" w:cs="Times New Roman"/>
          <w:sz w:val="28"/>
          <w:szCs w:val="28"/>
        </w:rPr>
        <w:t>ы сказали</w:t>
      </w:r>
      <w:r w:rsidR="00901E98">
        <w:rPr>
          <w:rFonts w:ascii="Times New Roman" w:hAnsi="Times New Roman" w:cs="Times New Roman"/>
          <w:sz w:val="28"/>
          <w:szCs w:val="28"/>
        </w:rPr>
        <w:t>,</w:t>
      </w:r>
      <w:r w:rsidR="00347FD1" w:rsidRPr="00931250">
        <w:rPr>
          <w:rFonts w:ascii="Times New Roman" w:hAnsi="Times New Roman" w:cs="Times New Roman"/>
          <w:sz w:val="28"/>
          <w:szCs w:val="28"/>
        </w:rPr>
        <w:t xml:space="preserve"> что сейчас пишут не историю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 искусств</w:t>
      </w:r>
      <w:r w:rsidR="00B3776C">
        <w:rPr>
          <w:rFonts w:ascii="Times New Roman" w:hAnsi="Times New Roman" w:cs="Times New Roman"/>
          <w:sz w:val="28"/>
          <w:szCs w:val="28"/>
        </w:rPr>
        <w:t>,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 как она есть, </w:t>
      </w:r>
      <w:r w:rsidR="00B3776C">
        <w:rPr>
          <w:rFonts w:ascii="Times New Roman" w:hAnsi="Times New Roman" w:cs="Times New Roman"/>
          <w:sz w:val="28"/>
          <w:szCs w:val="28"/>
        </w:rPr>
        <w:t xml:space="preserve">натуральную, </w:t>
      </w:r>
      <w:r w:rsidR="00B34536" w:rsidRPr="00931250">
        <w:rPr>
          <w:rFonts w:ascii="Times New Roman" w:hAnsi="Times New Roman" w:cs="Times New Roman"/>
          <w:sz w:val="28"/>
          <w:szCs w:val="28"/>
        </w:rPr>
        <w:t>а…</w:t>
      </w:r>
    </w:p>
    <w:p w:rsidR="009470CD" w:rsidRDefault="008A7FA5" w:rsidP="009470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E98">
        <w:rPr>
          <w:rFonts w:ascii="Times New Roman" w:hAnsi="Times New Roman" w:cs="Times New Roman"/>
          <w:b/>
          <w:sz w:val="28"/>
          <w:szCs w:val="28"/>
        </w:rPr>
        <w:t>Ф.В.:</w:t>
      </w:r>
      <w:r w:rsidR="009470CD">
        <w:rPr>
          <w:rFonts w:ascii="Times New Roman" w:hAnsi="Times New Roman" w:cs="Times New Roman"/>
          <w:sz w:val="28"/>
          <w:szCs w:val="28"/>
        </w:rPr>
        <w:t xml:space="preserve"> Да</w:t>
      </w:r>
      <w:r w:rsidR="003C2E9E">
        <w:rPr>
          <w:rFonts w:ascii="Times New Roman" w:hAnsi="Times New Roman" w:cs="Times New Roman"/>
          <w:sz w:val="28"/>
          <w:szCs w:val="28"/>
        </w:rPr>
        <w:t>-да,</w:t>
      </w:r>
      <w:r w:rsidR="009470CD">
        <w:rPr>
          <w:rFonts w:ascii="Times New Roman" w:hAnsi="Times New Roman" w:cs="Times New Roman"/>
          <w:sz w:val="28"/>
          <w:szCs w:val="28"/>
        </w:rPr>
        <w:t xml:space="preserve"> это очень важный сюжет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3C2E9E">
        <w:rPr>
          <w:rFonts w:ascii="Times New Roman" w:hAnsi="Times New Roman" w:cs="Times New Roman"/>
          <w:sz w:val="28"/>
          <w:szCs w:val="28"/>
        </w:rPr>
        <w:t>Нам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 не рассказывают </w:t>
      </w:r>
      <w:r w:rsidR="003C2E9E">
        <w:rPr>
          <w:rFonts w:ascii="Times New Roman" w:hAnsi="Times New Roman" w:cs="Times New Roman"/>
          <w:sz w:val="28"/>
          <w:szCs w:val="28"/>
        </w:rPr>
        <w:t xml:space="preserve">не то что 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о течении времени, </w:t>
      </w:r>
      <w:r w:rsidR="008A2295">
        <w:rPr>
          <w:rFonts w:ascii="Times New Roman" w:hAnsi="Times New Roman" w:cs="Times New Roman"/>
          <w:sz w:val="28"/>
          <w:szCs w:val="28"/>
        </w:rPr>
        <w:t>или</w:t>
      </w:r>
      <w:r w:rsidR="003C2E9E">
        <w:rPr>
          <w:rFonts w:ascii="Times New Roman" w:hAnsi="Times New Roman" w:cs="Times New Roman"/>
          <w:sz w:val="28"/>
          <w:szCs w:val="28"/>
        </w:rPr>
        <w:t>, так сказать,</w:t>
      </w:r>
      <w:r w:rsidR="008A2295">
        <w:rPr>
          <w:rFonts w:ascii="Times New Roman" w:hAnsi="Times New Roman" w:cs="Times New Roman"/>
          <w:sz w:val="28"/>
          <w:szCs w:val="28"/>
        </w:rPr>
        <w:t xml:space="preserve"> о времени и</w:t>
      </w:r>
      <w:r w:rsidR="000D6CD5">
        <w:rPr>
          <w:rFonts w:ascii="Times New Roman" w:hAnsi="Times New Roman" w:cs="Times New Roman"/>
          <w:sz w:val="28"/>
          <w:szCs w:val="28"/>
        </w:rPr>
        <w:t xml:space="preserve"> </w:t>
      </w:r>
      <w:r w:rsidR="008A2295">
        <w:rPr>
          <w:rFonts w:ascii="Times New Roman" w:hAnsi="Times New Roman" w:cs="Times New Roman"/>
          <w:sz w:val="28"/>
          <w:szCs w:val="28"/>
        </w:rPr>
        <w:t xml:space="preserve"> о себе, 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а только </w:t>
      </w:r>
      <w:r w:rsidR="003C2E9E">
        <w:rPr>
          <w:rFonts w:ascii="Times New Roman" w:hAnsi="Times New Roman" w:cs="Times New Roman"/>
          <w:sz w:val="28"/>
          <w:szCs w:val="28"/>
        </w:rPr>
        <w:t xml:space="preserve">вот эти свои </w:t>
      </w:r>
      <w:r w:rsidR="00B34536" w:rsidRPr="00931250">
        <w:rPr>
          <w:rFonts w:ascii="Times New Roman" w:hAnsi="Times New Roman" w:cs="Times New Roman"/>
          <w:sz w:val="28"/>
          <w:szCs w:val="28"/>
        </w:rPr>
        <w:t>отдельно взятые концептуальные изыск</w:t>
      </w:r>
      <w:r w:rsidR="003C2E9E">
        <w:rPr>
          <w:rFonts w:ascii="Times New Roman" w:hAnsi="Times New Roman" w:cs="Times New Roman"/>
          <w:sz w:val="28"/>
          <w:szCs w:val="28"/>
        </w:rPr>
        <w:t xml:space="preserve"> или не изыски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, которые пытаются иллюстрировать </w:t>
      </w:r>
      <w:r w:rsidR="003C2E9E">
        <w:rPr>
          <w:rFonts w:ascii="Times New Roman" w:hAnsi="Times New Roman" w:cs="Times New Roman"/>
          <w:sz w:val="28"/>
          <w:szCs w:val="28"/>
        </w:rPr>
        <w:t>какими-то специальными</w:t>
      </w:r>
      <w:r w:rsidR="00B34536" w:rsidRPr="00931250">
        <w:rPr>
          <w:rFonts w:ascii="Times New Roman" w:hAnsi="Times New Roman" w:cs="Times New Roman"/>
          <w:sz w:val="28"/>
          <w:szCs w:val="28"/>
        </w:rPr>
        <w:t xml:space="preserve"> художниками. </w:t>
      </w:r>
      <w:r w:rsidR="009470CD">
        <w:rPr>
          <w:rFonts w:ascii="Times New Roman" w:hAnsi="Times New Roman" w:cs="Times New Roman"/>
          <w:sz w:val="28"/>
          <w:szCs w:val="28"/>
        </w:rPr>
        <w:t xml:space="preserve">Сейчас очень </w:t>
      </w:r>
      <w:r w:rsidR="008C3947">
        <w:rPr>
          <w:rFonts w:ascii="Times New Roman" w:hAnsi="Times New Roman" w:cs="Times New Roman"/>
          <w:sz w:val="28"/>
          <w:szCs w:val="28"/>
        </w:rPr>
        <w:t>сложно, если нет общего понятия</w:t>
      </w:r>
      <w:r w:rsidR="008C3947" w:rsidRPr="008C3947">
        <w:rPr>
          <w:rFonts w:ascii="Times New Roman" w:hAnsi="Times New Roman" w:cs="Times New Roman"/>
          <w:sz w:val="28"/>
          <w:szCs w:val="28"/>
        </w:rPr>
        <w:t xml:space="preserve"> [</w:t>
      </w:r>
      <w:r w:rsidR="008C3947">
        <w:rPr>
          <w:rFonts w:ascii="Times New Roman" w:hAnsi="Times New Roman" w:cs="Times New Roman"/>
          <w:sz w:val="28"/>
          <w:szCs w:val="28"/>
        </w:rPr>
        <w:t>о ситуации в искусстве</w:t>
      </w:r>
      <w:r w:rsidR="008C3947" w:rsidRPr="008C3947">
        <w:rPr>
          <w:rFonts w:ascii="Times New Roman" w:hAnsi="Times New Roman" w:cs="Times New Roman"/>
          <w:sz w:val="28"/>
          <w:szCs w:val="28"/>
        </w:rPr>
        <w:t>]</w:t>
      </w:r>
      <w:r w:rsidR="008C3947">
        <w:rPr>
          <w:rFonts w:ascii="Times New Roman" w:hAnsi="Times New Roman" w:cs="Times New Roman"/>
          <w:sz w:val="28"/>
          <w:szCs w:val="28"/>
        </w:rPr>
        <w:t xml:space="preserve">, то </w:t>
      </w:r>
      <w:r w:rsidR="008C3947" w:rsidRPr="008C3947">
        <w:rPr>
          <w:rFonts w:ascii="Times New Roman" w:hAnsi="Times New Roman" w:cs="Times New Roman"/>
          <w:sz w:val="28"/>
          <w:szCs w:val="28"/>
        </w:rPr>
        <w:t>[</w:t>
      </w:r>
      <w:r w:rsidR="008C3947">
        <w:rPr>
          <w:rFonts w:ascii="Times New Roman" w:hAnsi="Times New Roman" w:cs="Times New Roman"/>
          <w:sz w:val="28"/>
          <w:szCs w:val="28"/>
        </w:rPr>
        <w:t>тебе очень легко</w:t>
      </w:r>
      <w:r w:rsidR="008C3947" w:rsidRPr="008C3947">
        <w:rPr>
          <w:rFonts w:ascii="Times New Roman" w:hAnsi="Times New Roman" w:cs="Times New Roman"/>
          <w:sz w:val="28"/>
          <w:szCs w:val="28"/>
        </w:rPr>
        <w:t>]</w:t>
      </w:r>
      <w:r w:rsidR="008C3947">
        <w:rPr>
          <w:rFonts w:ascii="Times New Roman" w:hAnsi="Times New Roman" w:cs="Times New Roman"/>
          <w:sz w:val="28"/>
          <w:szCs w:val="28"/>
        </w:rPr>
        <w:t xml:space="preserve"> заблудиться и не понимать вообще современный мир искусства. Не изобразительных – это одно – но визуальных искусств</w:t>
      </w:r>
      <w:r w:rsidR="00553EA7">
        <w:rPr>
          <w:rFonts w:ascii="Times New Roman" w:hAnsi="Times New Roman" w:cs="Times New Roman"/>
          <w:sz w:val="28"/>
          <w:szCs w:val="28"/>
        </w:rPr>
        <w:t>, я имею в виду и театр, и литература туда тоже входит, это все в общем. Один такой конгло</w:t>
      </w:r>
      <w:r w:rsidR="00387ACF">
        <w:rPr>
          <w:rFonts w:ascii="Times New Roman" w:hAnsi="Times New Roman" w:cs="Times New Roman"/>
          <w:sz w:val="28"/>
          <w:szCs w:val="28"/>
        </w:rPr>
        <w:t>мерат</w:t>
      </w:r>
      <w:r w:rsidR="009470CD">
        <w:rPr>
          <w:rFonts w:ascii="Times New Roman" w:hAnsi="Times New Roman" w:cs="Times New Roman"/>
          <w:sz w:val="28"/>
          <w:szCs w:val="28"/>
        </w:rPr>
        <w:t>.</w:t>
      </w:r>
    </w:p>
    <w:p w:rsidR="00387ACF" w:rsidRDefault="00387ACF" w:rsidP="009470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7ACF" w:rsidRPr="00931250" w:rsidRDefault="00387ACF" w:rsidP="009470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r>
        <w:rPr>
          <w:rFonts w:ascii="Times New Roman" w:hAnsi="Times New Roman" w:cs="Times New Roman"/>
          <w:sz w:val="28"/>
          <w:szCs w:val="28"/>
        </w:rPr>
        <w:t>Что еще сказал Леняшин? Вспомню скажу</w:t>
      </w:r>
      <w:commentRangeEnd w:id="25"/>
      <w:r>
        <w:rPr>
          <w:rStyle w:val="a3"/>
        </w:rPr>
        <w:commentReference w:id="25"/>
      </w:r>
    </w:p>
    <w:p w:rsidR="00446878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E98">
        <w:rPr>
          <w:rFonts w:ascii="Times New Roman" w:hAnsi="Times New Roman" w:cs="Times New Roman"/>
          <w:b/>
          <w:sz w:val="28"/>
          <w:szCs w:val="28"/>
        </w:rPr>
        <w:t>Ф.В.: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У меня в мастерской стоит приемник, </w:t>
      </w:r>
      <w:r w:rsidR="00E63521">
        <w:rPr>
          <w:rFonts w:ascii="Times New Roman" w:hAnsi="Times New Roman" w:cs="Times New Roman"/>
          <w:sz w:val="28"/>
          <w:szCs w:val="28"/>
        </w:rPr>
        <w:t>«</w:t>
      </w:r>
      <w:r w:rsidR="00446878" w:rsidRPr="00931250">
        <w:rPr>
          <w:rFonts w:ascii="Times New Roman" w:hAnsi="Times New Roman" w:cs="Times New Roman"/>
          <w:sz w:val="28"/>
          <w:szCs w:val="28"/>
        </w:rPr>
        <w:t>матюгальник</w:t>
      </w:r>
      <w:r w:rsidR="00E63521">
        <w:rPr>
          <w:rFonts w:ascii="Times New Roman" w:hAnsi="Times New Roman" w:cs="Times New Roman"/>
          <w:sz w:val="28"/>
          <w:szCs w:val="28"/>
        </w:rPr>
        <w:t>»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1C0A89" w:rsidRPr="00931250">
        <w:rPr>
          <w:rFonts w:ascii="Times New Roman" w:hAnsi="Times New Roman" w:cs="Times New Roman"/>
          <w:sz w:val="28"/>
          <w:szCs w:val="28"/>
        </w:rPr>
        <w:t>так называемый</w:t>
      </w:r>
      <w:r w:rsidR="00894072">
        <w:rPr>
          <w:rFonts w:ascii="Times New Roman" w:hAnsi="Times New Roman" w:cs="Times New Roman"/>
          <w:sz w:val="28"/>
          <w:szCs w:val="28"/>
        </w:rPr>
        <w:t>.</w:t>
      </w:r>
      <w:r w:rsidR="001C0A89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894072">
        <w:rPr>
          <w:rFonts w:ascii="Times New Roman" w:hAnsi="Times New Roman" w:cs="Times New Roman"/>
          <w:sz w:val="28"/>
          <w:szCs w:val="28"/>
        </w:rPr>
        <w:t>[…]</w:t>
      </w:r>
      <w:r w:rsidR="001C0A89">
        <w:rPr>
          <w:rFonts w:ascii="Times New Roman" w:hAnsi="Times New Roman" w:cs="Times New Roman"/>
          <w:sz w:val="28"/>
          <w:szCs w:val="28"/>
        </w:rPr>
        <w:t xml:space="preserve">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И там однажды была передача про стихи каких-то современных поэтов, которые мне </w:t>
      </w:r>
      <w:r w:rsidR="000C7375">
        <w:rPr>
          <w:rFonts w:ascii="Times New Roman" w:hAnsi="Times New Roman" w:cs="Times New Roman"/>
          <w:sz w:val="28"/>
          <w:szCs w:val="28"/>
        </w:rPr>
        <w:t>даже не резко</w:t>
      </w:r>
      <w:r w:rsidR="00870716">
        <w:rPr>
          <w:rFonts w:ascii="Times New Roman" w:hAnsi="Times New Roman" w:cs="Times New Roman"/>
          <w:sz w:val="28"/>
          <w:szCs w:val="28"/>
        </w:rPr>
        <w:t>, а</w:t>
      </w:r>
      <w:r w:rsidR="000C7375">
        <w:rPr>
          <w:rFonts w:ascii="Times New Roman" w:hAnsi="Times New Roman" w:cs="Times New Roman"/>
          <w:sz w:val="28"/>
          <w:szCs w:val="28"/>
        </w:rPr>
        <w:t xml:space="preserve"> как-то так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уныло не понравились. Я стал вспоминать, а </w:t>
      </w:r>
      <w:r w:rsidR="000C7375">
        <w:rPr>
          <w:rFonts w:ascii="Times New Roman" w:hAnsi="Times New Roman" w:cs="Times New Roman"/>
          <w:sz w:val="28"/>
          <w:szCs w:val="28"/>
        </w:rPr>
        <w:t>что же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мне </w:t>
      </w:r>
      <w:r w:rsidR="001C0A89">
        <w:rPr>
          <w:rFonts w:ascii="Times New Roman" w:hAnsi="Times New Roman" w:cs="Times New Roman"/>
          <w:sz w:val="28"/>
          <w:szCs w:val="28"/>
        </w:rPr>
        <w:t xml:space="preserve">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0C7375">
        <w:rPr>
          <w:rFonts w:ascii="Times New Roman" w:hAnsi="Times New Roman" w:cs="Times New Roman"/>
          <w:sz w:val="28"/>
          <w:szCs w:val="28"/>
        </w:rPr>
        <w:t xml:space="preserve">из стихов </w:t>
      </w:r>
      <w:r w:rsidR="00446878" w:rsidRPr="00931250">
        <w:rPr>
          <w:rFonts w:ascii="Times New Roman" w:hAnsi="Times New Roman" w:cs="Times New Roman"/>
          <w:sz w:val="28"/>
          <w:szCs w:val="28"/>
        </w:rPr>
        <w:t>нрав</w:t>
      </w:r>
      <w:r w:rsidR="000C7375">
        <w:rPr>
          <w:rFonts w:ascii="Times New Roman" w:hAnsi="Times New Roman" w:cs="Times New Roman"/>
          <w:sz w:val="28"/>
          <w:szCs w:val="28"/>
        </w:rPr>
        <w:t>и</w:t>
      </w:r>
      <w:r w:rsidR="00446878" w:rsidRPr="00931250">
        <w:rPr>
          <w:rFonts w:ascii="Times New Roman" w:hAnsi="Times New Roman" w:cs="Times New Roman"/>
          <w:sz w:val="28"/>
          <w:szCs w:val="28"/>
        </w:rPr>
        <w:t>тся</w:t>
      </w:r>
      <w:r w:rsidR="00E63521">
        <w:rPr>
          <w:rFonts w:ascii="Times New Roman" w:hAnsi="Times New Roman" w:cs="Times New Roman"/>
          <w:sz w:val="28"/>
          <w:szCs w:val="28"/>
        </w:rPr>
        <w:t>,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и </w:t>
      </w:r>
      <w:r w:rsidR="000C7375">
        <w:rPr>
          <w:rFonts w:ascii="Times New Roman" w:hAnsi="Times New Roman" w:cs="Times New Roman"/>
          <w:sz w:val="28"/>
          <w:szCs w:val="28"/>
        </w:rPr>
        <w:t xml:space="preserve">подумал </w:t>
      </w:r>
      <w:r w:rsidR="00446878" w:rsidRPr="00931250">
        <w:rPr>
          <w:rFonts w:ascii="Times New Roman" w:hAnsi="Times New Roman" w:cs="Times New Roman"/>
          <w:sz w:val="28"/>
          <w:szCs w:val="28"/>
        </w:rPr>
        <w:t>с ужасом</w:t>
      </w:r>
      <w:r w:rsidR="000C7375">
        <w:rPr>
          <w:rFonts w:ascii="Times New Roman" w:hAnsi="Times New Roman" w:cs="Times New Roman"/>
          <w:sz w:val="28"/>
          <w:szCs w:val="28"/>
        </w:rPr>
        <w:t xml:space="preserve"> и неловкостью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, что мне даже Пушкин не нравится. Не </w:t>
      </w:r>
      <w:r w:rsidR="000C7375">
        <w:rPr>
          <w:rFonts w:ascii="Times New Roman" w:hAnsi="Times New Roman" w:cs="Times New Roman"/>
          <w:sz w:val="28"/>
          <w:szCs w:val="28"/>
        </w:rPr>
        <w:t xml:space="preserve">совсем, конечно,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так, </w:t>
      </w:r>
      <w:r w:rsidR="000C7375">
        <w:rPr>
          <w:rFonts w:ascii="Times New Roman" w:hAnsi="Times New Roman" w:cs="Times New Roman"/>
          <w:sz w:val="28"/>
          <w:szCs w:val="28"/>
        </w:rPr>
        <w:t>как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эти стихи, но тем не менее. </w:t>
      </w:r>
      <w:r w:rsidR="000E1AC7">
        <w:rPr>
          <w:rFonts w:ascii="Times New Roman" w:hAnsi="Times New Roman" w:cs="Times New Roman"/>
          <w:sz w:val="28"/>
          <w:szCs w:val="28"/>
        </w:rPr>
        <w:t>И я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EB2396">
        <w:rPr>
          <w:rFonts w:ascii="Times New Roman" w:hAnsi="Times New Roman" w:cs="Times New Roman"/>
          <w:sz w:val="28"/>
          <w:szCs w:val="28"/>
        </w:rPr>
        <w:t>подумал</w:t>
      </w:r>
      <w:r w:rsidR="005D67CC">
        <w:rPr>
          <w:rFonts w:ascii="Times New Roman" w:hAnsi="Times New Roman" w:cs="Times New Roman"/>
          <w:sz w:val="28"/>
          <w:szCs w:val="28"/>
        </w:rPr>
        <w:t>: т</w:t>
      </w:r>
      <w:r w:rsidR="00EB2396">
        <w:rPr>
          <w:rFonts w:ascii="Times New Roman" w:hAnsi="Times New Roman" w:cs="Times New Roman"/>
          <w:sz w:val="28"/>
          <w:szCs w:val="28"/>
        </w:rPr>
        <w:t>ак какие же мне нравятся</w:t>
      </w:r>
      <w:r w:rsidR="005D67CC">
        <w:rPr>
          <w:rFonts w:ascii="Times New Roman" w:hAnsi="Times New Roman" w:cs="Times New Roman"/>
          <w:sz w:val="28"/>
          <w:szCs w:val="28"/>
        </w:rPr>
        <w:t xml:space="preserve"> стихи</w:t>
      </w:r>
      <w:r w:rsidR="00EB2396">
        <w:rPr>
          <w:rFonts w:ascii="Times New Roman" w:hAnsi="Times New Roman" w:cs="Times New Roman"/>
          <w:sz w:val="28"/>
          <w:szCs w:val="28"/>
        </w:rPr>
        <w:t xml:space="preserve">? </w:t>
      </w:r>
      <w:r w:rsidR="005D67CC">
        <w:rPr>
          <w:rFonts w:ascii="Times New Roman" w:hAnsi="Times New Roman" w:cs="Times New Roman"/>
          <w:sz w:val="28"/>
          <w:szCs w:val="28"/>
        </w:rPr>
        <w:t xml:space="preserve">И я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не вспомнил </w:t>
      </w:r>
      <w:r w:rsidR="005D67CC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446878" w:rsidRPr="00931250">
        <w:rPr>
          <w:rFonts w:ascii="Times New Roman" w:hAnsi="Times New Roman" w:cs="Times New Roman"/>
          <w:sz w:val="28"/>
          <w:szCs w:val="28"/>
        </w:rPr>
        <w:t>стихов, и решил</w:t>
      </w:r>
      <w:r w:rsidR="005D67CC">
        <w:rPr>
          <w:rFonts w:ascii="Times New Roman" w:hAnsi="Times New Roman" w:cs="Times New Roman"/>
          <w:sz w:val="28"/>
          <w:szCs w:val="28"/>
        </w:rPr>
        <w:t>, что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сам </w:t>
      </w:r>
      <w:r w:rsidR="005D67CC">
        <w:rPr>
          <w:rFonts w:ascii="Times New Roman" w:hAnsi="Times New Roman" w:cs="Times New Roman"/>
          <w:sz w:val="28"/>
          <w:szCs w:val="28"/>
        </w:rPr>
        <w:t>напишу стихи, которые мне нравятся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. </w:t>
      </w:r>
      <w:r w:rsidR="005D67CC">
        <w:rPr>
          <w:rFonts w:ascii="Times New Roman" w:hAnsi="Times New Roman" w:cs="Times New Roman"/>
          <w:sz w:val="28"/>
          <w:szCs w:val="28"/>
        </w:rPr>
        <w:t>Вот с</w:t>
      </w:r>
      <w:r w:rsidR="005D67CC" w:rsidRPr="00931250">
        <w:rPr>
          <w:rFonts w:ascii="Times New Roman" w:hAnsi="Times New Roman" w:cs="Times New Roman"/>
          <w:sz w:val="28"/>
          <w:szCs w:val="28"/>
        </w:rPr>
        <w:t xml:space="preserve">амое </w:t>
      </w:r>
      <w:r w:rsidR="00446878" w:rsidRPr="00931250">
        <w:rPr>
          <w:rFonts w:ascii="Times New Roman" w:hAnsi="Times New Roman" w:cs="Times New Roman"/>
          <w:sz w:val="28"/>
          <w:szCs w:val="28"/>
        </w:rPr>
        <w:t>простое решение</w:t>
      </w:r>
      <w:r w:rsidR="005D67CC">
        <w:rPr>
          <w:rFonts w:ascii="Times New Roman" w:hAnsi="Times New Roman" w:cs="Times New Roman"/>
          <w:sz w:val="28"/>
          <w:szCs w:val="28"/>
        </w:rPr>
        <w:t xml:space="preserve">, и естественное.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0E1AC7">
        <w:rPr>
          <w:rFonts w:ascii="Times New Roman" w:hAnsi="Times New Roman" w:cs="Times New Roman"/>
          <w:sz w:val="28"/>
          <w:szCs w:val="28"/>
        </w:rPr>
        <w:t>И стал писать стихи</w:t>
      </w:r>
      <w:r w:rsidR="005D67CC">
        <w:rPr>
          <w:rFonts w:ascii="Times New Roman" w:hAnsi="Times New Roman" w:cs="Times New Roman"/>
          <w:sz w:val="28"/>
          <w:szCs w:val="28"/>
        </w:rPr>
        <w:t xml:space="preserve"> – вот эти, которые мне нравятся.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И вот </w:t>
      </w:r>
      <w:r w:rsidR="000E1AC7">
        <w:rPr>
          <w:rFonts w:ascii="Times New Roman" w:hAnsi="Times New Roman" w:cs="Times New Roman"/>
          <w:sz w:val="28"/>
          <w:szCs w:val="28"/>
        </w:rPr>
        <w:t>эти первые стихи –</w:t>
      </w:r>
      <w:r w:rsidR="005D67CC">
        <w:rPr>
          <w:rFonts w:ascii="Times New Roman" w:hAnsi="Times New Roman" w:cs="Times New Roman"/>
          <w:sz w:val="28"/>
          <w:szCs w:val="28"/>
        </w:rPr>
        <w:t xml:space="preserve"> вот эта</w:t>
      </w:r>
      <w:r w:rsidR="000E1AC7">
        <w:rPr>
          <w:rFonts w:ascii="Times New Roman" w:hAnsi="Times New Roman" w:cs="Times New Roman"/>
          <w:sz w:val="28"/>
          <w:szCs w:val="28"/>
        </w:rPr>
        <w:t xml:space="preserve"> поэма «Абр», вот в этой серой книжке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22579" w:rsidRPr="00A22579">
        <w:rPr>
          <w:rFonts w:ascii="Times New Roman" w:hAnsi="Times New Roman" w:cs="Times New Roman"/>
          <w:i/>
          <w:sz w:val="28"/>
          <w:szCs w:val="28"/>
        </w:rPr>
        <w:t>(показывает)</w:t>
      </w:r>
      <w:r w:rsidR="00E63521">
        <w:rPr>
          <w:rFonts w:ascii="Times New Roman" w:hAnsi="Times New Roman" w:cs="Times New Roman"/>
          <w:sz w:val="28"/>
          <w:szCs w:val="28"/>
        </w:rPr>
        <w:t>.</w:t>
      </w:r>
      <w:r w:rsidR="00A22579">
        <w:rPr>
          <w:rFonts w:ascii="Times New Roman" w:hAnsi="Times New Roman" w:cs="Times New Roman"/>
          <w:sz w:val="28"/>
          <w:szCs w:val="28"/>
        </w:rPr>
        <w:t xml:space="preserve">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Потом я написал </w:t>
      </w:r>
      <w:r w:rsidR="005D2065">
        <w:rPr>
          <w:rFonts w:ascii="Times New Roman" w:hAnsi="Times New Roman" w:cs="Times New Roman"/>
          <w:sz w:val="28"/>
          <w:szCs w:val="28"/>
        </w:rPr>
        <w:t xml:space="preserve">больше стихов, я написал даже </w:t>
      </w:r>
      <w:r w:rsidR="00446878" w:rsidRPr="00931250">
        <w:rPr>
          <w:rFonts w:ascii="Times New Roman" w:hAnsi="Times New Roman" w:cs="Times New Roman"/>
          <w:sz w:val="28"/>
          <w:szCs w:val="28"/>
        </w:rPr>
        <w:t>роман в стихах, 12 глав. Роман называется «Ердын</w:t>
      </w:r>
      <w:r w:rsidR="00491D64">
        <w:rPr>
          <w:rFonts w:ascii="Times New Roman" w:hAnsi="Times New Roman" w:cs="Times New Roman"/>
          <w:sz w:val="28"/>
          <w:szCs w:val="28"/>
        </w:rPr>
        <w:t xml:space="preserve">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Бакро </w:t>
      </w:r>
      <w:r w:rsidR="00491D64">
        <w:rPr>
          <w:rFonts w:ascii="Times New Roman" w:hAnsi="Times New Roman" w:cs="Times New Roman"/>
          <w:sz w:val="28"/>
          <w:szCs w:val="28"/>
        </w:rPr>
        <w:t>–</w:t>
      </w:r>
      <w:r w:rsidR="000E1AC7">
        <w:rPr>
          <w:rFonts w:ascii="Times New Roman" w:hAnsi="Times New Roman" w:cs="Times New Roman"/>
          <w:sz w:val="28"/>
          <w:szCs w:val="28"/>
        </w:rPr>
        <w:t xml:space="preserve"> 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энциклопедия </w:t>
      </w:r>
      <w:r w:rsidR="00491D64">
        <w:rPr>
          <w:rFonts w:ascii="Times New Roman" w:hAnsi="Times New Roman" w:cs="Times New Roman"/>
          <w:sz w:val="28"/>
          <w:szCs w:val="28"/>
        </w:rPr>
        <w:t>р</w:t>
      </w:r>
      <w:r w:rsidR="00446878" w:rsidRPr="00931250">
        <w:rPr>
          <w:rFonts w:ascii="Times New Roman" w:hAnsi="Times New Roman" w:cs="Times New Roman"/>
          <w:sz w:val="28"/>
          <w:szCs w:val="28"/>
        </w:rPr>
        <w:t xml:space="preserve">усской </w:t>
      </w:r>
      <w:r w:rsidR="00446878" w:rsidRPr="00931250">
        <w:rPr>
          <w:rFonts w:ascii="Times New Roman" w:hAnsi="Times New Roman" w:cs="Times New Roman"/>
          <w:sz w:val="28"/>
          <w:szCs w:val="28"/>
        </w:rPr>
        <w:lastRenderedPageBreak/>
        <w:t>жизни</w:t>
      </w:r>
      <w:r w:rsidR="00491D64" w:rsidRPr="00931250">
        <w:rPr>
          <w:rFonts w:ascii="Times New Roman" w:hAnsi="Times New Roman" w:cs="Times New Roman"/>
          <w:sz w:val="28"/>
          <w:szCs w:val="28"/>
        </w:rPr>
        <w:t>»</w:t>
      </w:r>
      <w:r w:rsidR="00446878" w:rsidRPr="00931250">
        <w:rPr>
          <w:rFonts w:ascii="Times New Roman" w:hAnsi="Times New Roman" w:cs="Times New Roman"/>
          <w:sz w:val="28"/>
          <w:szCs w:val="28"/>
        </w:rPr>
        <w:t>. Чтоб не ждать Белинского, который напишет</w:t>
      </w:r>
      <w:r w:rsidR="005D2065">
        <w:rPr>
          <w:rFonts w:ascii="Times New Roman" w:hAnsi="Times New Roman" w:cs="Times New Roman"/>
          <w:sz w:val="28"/>
          <w:szCs w:val="28"/>
        </w:rPr>
        <w:t xml:space="preserve"> это потом, я сразу</w:t>
      </w:r>
      <w:r w:rsidR="007E0D50">
        <w:rPr>
          <w:rFonts w:ascii="Times New Roman" w:hAnsi="Times New Roman" w:cs="Times New Roman"/>
          <w:sz w:val="28"/>
          <w:szCs w:val="28"/>
        </w:rPr>
        <w:t xml:space="preserve"> решил написать это на титульном листе</w:t>
      </w:r>
      <w:r w:rsidR="00446878" w:rsidRPr="00931250">
        <w:rPr>
          <w:rFonts w:ascii="Times New Roman" w:hAnsi="Times New Roman" w:cs="Times New Roman"/>
          <w:sz w:val="28"/>
          <w:szCs w:val="28"/>
        </w:rPr>
        <w:t>.</w:t>
      </w:r>
      <w:r w:rsidR="007E0D50">
        <w:rPr>
          <w:rFonts w:ascii="Times New Roman" w:hAnsi="Times New Roman" w:cs="Times New Roman"/>
          <w:sz w:val="28"/>
          <w:szCs w:val="28"/>
        </w:rPr>
        <w:t xml:space="preserve"> Как определение жанра. </w:t>
      </w:r>
      <w:r w:rsidR="00802EAB">
        <w:rPr>
          <w:rFonts w:ascii="Times New Roman" w:hAnsi="Times New Roman" w:cs="Times New Roman"/>
          <w:sz w:val="28"/>
          <w:szCs w:val="28"/>
        </w:rPr>
        <w:t>[нрзб]</w:t>
      </w:r>
      <w:r w:rsidR="006B35A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7E0D50">
        <w:rPr>
          <w:rFonts w:ascii="Times New Roman" w:hAnsi="Times New Roman" w:cs="Times New Roman"/>
          <w:sz w:val="28"/>
          <w:szCs w:val="28"/>
        </w:rPr>
        <w:t>И потом я</w:t>
      </w:r>
      <w:r w:rsidR="006B35AC" w:rsidRPr="00931250">
        <w:rPr>
          <w:rFonts w:ascii="Times New Roman" w:hAnsi="Times New Roman" w:cs="Times New Roman"/>
          <w:sz w:val="28"/>
          <w:szCs w:val="28"/>
        </w:rPr>
        <w:t xml:space="preserve"> даже печатался как поэт в Москве. И</w:t>
      </w:r>
      <w:r w:rsidR="000E1AC7">
        <w:rPr>
          <w:rFonts w:ascii="Times New Roman" w:hAnsi="Times New Roman" w:cs="Times New Roman"/>
          <w:sz w:val="28"/>
          <w:szCs w:val="28"/>
        </w:rPr>
        <w:t xml:space="preserve"> здесь меня напечатал Мишин в «А</w:t>
      </w:r>
      <w:r w:rsidR="006B35AC" w:rsidRPr="00931250">
        <w:rPr>
          <w:rFonts w:ascii="Times New Roman" w:hAnsi="Times New Roman" w:cs="Times New Roman"/>
          <w:sz w:val="28"/>
          <w:szCs w:val="28"/>
        </w:rPr>
        <w:t xml:space="preserve">нтологии одного стиха». Таким </w:t>
      </w:r>
      <w:r w:rsidR="009871AC" w:rsidRPr="00931250">
        <w:rPr>
          <w:rFonts w:ascii="Times New Roman" w:hAnsi="Times New Roman" w:cs="Times New Roman"/>
          <w:sz w:val="28"/>
          <w:szCs w:val="28"/>
        </w:rPr>
        <w:t>образом,</w:t>
      </w:r>
      <w:r w:rsidR="006B35AC" w:rsidRPr="00931250">
        <w:rPr>
          <w:rFonts w:ascii="Times New Roman" w:hAnsi="Times New Roman" w:cs="Times New Roman"/>
          <w:sz w:val="28"/>
          <w:szCs w:val="28"/>
        </w:rPr>
        <w:t xml:space="preserve"> я стал профессиональным поэтом, </w:t>
      </w:r>
      <w:r w:rsidR="007E0D50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6B35AC" w:rsidRPr="00931250">
        <w:rPr>
          <w:rFonts w:ascii="Times New Roman" w:hAnsi="Times New Roman" w:cs="Times New Roman"/>
          <w:sz w:val="28"/>
          <w:szCs w:val="28"/>
        </w:rPr>
        <w:t xml:space="preserve">раз </w:t>
      </w:r>
      <w:r w:rsidR="007E0D50">
        <w:rPr>
          <w:rFonts w:ascii="Times New Roman" w:hAnsi="Times New Roman" w:cs="Times New Roman"/>
          <w:sz w:val="28"/>
          <w:szCs w:val="28"/>
        </w:rPr>
        <w:t>печатается – значит, поэт.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22579">
        <w:rPr>
          <w:rFonts w:ascii="Times New Roman" w:hAnsi="Times New Roman" w:cs="Times New Roman"/>
          <w:sz w:val="28"/>
          <w:szCs w:val="28"/>
        </w:rPr>
        <w:t>Помните, как сказал Козьма Прутков: «Я читал многих поэтов</w:t>
      </w:r>
      <w:r w:rsidR="00491D64">
        <w:rPr>
          <w:rFonts w:ascii="Times New Roman" w:hAnsi="Times New Roman" w:cs="Times New Roman"/>
          <w:sz w:val="28"/>
          <w:szCs w:val="28"/>
        </w:rPr>
        <w:t>:</w:t>
      </w:r>
      <w:r w:rsidR="00A22579">
        <w:rPr>
          <w:rFonts w:ascii="Times New Roman" w:hAnsi="Times New Roman" w:cs="Times New Roman"/>
          <w:sz w:val="28"/>
          <w:szCs w:val="28"/>
        </w:rPr>
        <w:t xml:space="preserve"> если они поэты, то и я поэт» </w:t>
      </w:r>
      <w:r w:rsidR="00A22579" w:rsidRPr="00A22579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491D64">
        <w:rPr>
          <w:rFonts w:ascii="Times New Roman" w:hAnsi="Times New Roman" w:cs="Times New Roman"/>
          <w:i/>
          <w:sz w:val="28"/>
          <w:szCs w:val="28"/>
        </w:rPr>
        <w:t>.</w:t>
      </w:r>
      <w:r w:rsidR="00A22579" w:rsidRPr="00A225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1AC" w:rsidRPr="00931250">
        <w:rPr>
          <w:rFonts w:ascii="Times New Roman" w:hAnsi="Times New Roman" w:cs="Times New Roman"/>
          <w:sz w:val="28"/>
          <w:szCs w:val="28"/>
        </w:rPr>
        <w:t>Но</w:t>
      </w:r>
      <w:r w:rsidR="00A22579">
        <w:rPr>
          <w:rFonts w:ascii="Times New Roman" w:hAnsi="Times New Roman" w:cs="Times New Roman"/>
          <w:sz w:val="28"/>
          <w:szCs w:val="28"/>
        </w:rPr>
        <w:t>,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A22579">
        <w:rPr>
          <w:rFonts w:ascii="Times New Roman" w:hAnsi="Times New Roman" w:cs="Times New Roman"/>
          <w:sz w:val="28"/>
          <w:szCs w:val="28"/>
        </w:rPr>
        <w:t>в принципе, у меня совершенно другое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 понимание </w:t>
      </w:r>
      <w:r w:rsidR="007E0D50">
        <w:rPr>
          <w:rFonts w:ascii="Times New Roman" w:hAnsi="Times New Roman" w:cs="Times New Roman"/>
          <w:sz w:val="28"/>
          <w:szCs w:val="28"/>
        </w:rPr>
        <w:t xml:space="preserve"> 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стиха, </w:t>
      </w:r>
      <w:r w:rsidR="00A34513">
        <w:rPr>
          <w:rFonts w:ascii="Times New Roman" w:hAnsi="Times New Roman" w:cs="Times New Roman"/>
          <w:sz w:val="28"/>
          <w:szCs w:val="28"/>
        </w:rPr>
        <w:t>именно другое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. Как сказал </w:t>
      </w:r>
      <w:r w:rsidR="00A22579">
        <w:rPr>
          <w:rFonts w:ascii="Times New Roman" w:hAnsi="Times New Roman" w:cs="Times New Roman"/>
          <w:sz w:val="28"/>
          <w:szCs w:val="28"/>
        </w:rPr>
        <w:t xml:space="preserve">один 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человек в Москве: «Это атомистическая </w:t>
      </w:r>
      <w:r w:rsidR="00A34513" w:rsidRPr="00931250">
        <w:rPr>
          <w:rFonts w:ascii="Times New Roman" w:hAnsi="Times New Roman" w:cs="Times New Roman"/>
          <w:sz w:val="28"/>
          <w:szCs w:val="28"/>
        </w:rPr>
        <w:t xml:space="preserve">какая-то </w:t>
      </w:r>
      <w:r w:rsidR="009871AC" w:rsidRPr="00931250">
        <w:rPr>
          <w:rFonts w:ascii="Times New Roman" w:hAnsi="Times New Roman" w:cs="Times New Roman"/>
          <w:sz w:val="28"/>
          <w:szCs w:val="28"/>
        </w:rPr>
        <w:t>поэзия».</w:t>
      </w:r>
      <w:r w:rsidR="00D31A87">
        <w:rPr>
          <w:rFonts w:ascii="Times New Roman" w:hAnsi="Times New Roman" w:cs="Times New Roman"/>
          <w:sz w:val="28"/>
          <w:szCs w:val="28"/>
        </w:rPr>
        <w:t xml:space="preserve"> </w:t>
      </w:r>
      <w:r w:rsidR="00A34513">
        <w:rPr>
          <w:rFonts w:ascii="Times New Roman" w:hAnsi="Times New Roman" w:cs="Times New Roman"/>
          <w:sz w:val="28"/>
          <w:szCs w:val="28"/>
        </w:rPr>
        <w:t xml:space="preserve">Имеется в виду, что как бы атомы здесь, </w:t>
      </w:r>
      <w:r w:rsidR="00D31A87">
        <w:rPr>
          <w:rFonts w:ascii="Times New Roman" w:hAnsi="Times New Roman" w:cs="Times New Roman"/>
          <w:sz w:val="28"/>
          <w:szCs w:val="28"/>
        </w:rPr>
        <w:t>атомы понятий или стихов.</w:t>
      </w:r>
    </w:p>
    <w:p w:rsidR="009871AC" w:rsidRPr="00931250" w:rsidRDefault="0055585A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И.С.: 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А прочитать </w:t>
      </w:r>
      <w:r w:rsidR="00D008C2">
        <w:rPr>
          <w:rFonts w:ascii="Times New Roman" w:hAnsi="Times New Roman" w:cs="Times New Roman"/>
          <w:sz w:val="28"/>
          <w:szCs w:val="28"/>
        </w:rPr>
        <w:t xml:space="preserve">вслух </w:t>
      </w:r>
      <w:r w:rsidR="009871AC" w:rsidRPr="00931250">
        <w:rPr>
          <w:rFonts w:ascii="Times New Roman" w:hAnsi="Times New Roman" w:cs="Times New Roman"/>
          <w:sz w:val="28"/>
          <w:szCs w:val="28"/>
        </w:rPr>
        <w:t>можете, или это лучше глазами читать?</w:t>
      </w:r>
    </w:p>
    <w:p w:rsidR="003F1347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579">
        <w:rPr>
          <w:rFonts w:ascii="Times New Roman" w:hAnsi="Times New Roman" w:cs="Times New Roman"/>
          <w:b/>
          <w:sz w:val="28"/>
          <w:szCs w:val="28"/>
        </w:rPr>
        <w:t>Ф.В.:</w:t>
      </w:r>
      <w:r w:rsidR="009871AC" w:rsidRPr="00931250">
        <w:rPr>
          <w:rFonts w:ascii="Times New Roman" w:hAnsi="Times New Roman" w:cs="Times New Roman"/>
          <w:sz w:val="28"/>
          <w:szCs w:val="28"/>
        </w:rPr>
        <w:t xml:space="preserve"> </w:t>
      </w:r>
      <w:r w:rsidR="003F1347" w:rsidRPr="00931250">
        <w:rPr>
          <w:rFonts w:ascii="Times New Roman" w:hAnsi="Times New Roman" w:cs="Times New Roman"/>
          <w:sz w:val="28"/>
          <w:szCs w:val="28"/>
        </w:rPr>
        <w:t xml:space="preserve">Лучше читать первые стихи их поэмы </w:t>
      </w:r>
      <w:r w:rsidR="00901E98">
        <w:rPr>
          <w:rFonts w:ascii="Times New Roman" w:hAnsi="Times New Roman" w:cs="Times New Roman"/>
          <w:sz w:val="28"/>
          <w:szCs w:val="28"/>
        </w:rPr>
        <w:t>«</w:t>
      </w:r>
      <w:commentRangeStart w:id="26"/>
      <w:r w:rsidR="003F1347" w:rsidRPr="00931250">
        <w:rPr>
          <w:rFonts w:ascii="Times New Roman" w:hAnsi="Times New Roman" w:cs="Times New Roman"/>
          <w:sz w:val="28"/>
          <w:szCs w:val="28"/>
        </w:rPr>
        <w:t>Абр</w:t>
      </w:r>
      <w:commentRangeEnd w:id="26"/>
      <w:r w:rsidR="00D008C2">
        <w:rPr>
          <w:rStyle w:val="a3"/>
        </w:rPr>
        <w:commentReference w:id="26"/>
      </w:r>
      <w:r w:rsidR="00901E98">
        <w:rPr>
          <w:rFonts w:ascii="Times New Roman" w:hAnsi="Times New Roman" w:cs="Times New Roman"/>
          <w:sz w:val="28"/>
          <w:szCs w:val="28"/>
        </w:rPr>
        <w:t>»</w:t>
      </w:r>
      <w:r w:rsidR="003F1347" w:rsidRPr="00931250">
        <w:rPr>
          <w:rFonts w:ascii="Times New Roman" w:hAnsi="Times New Roman" w:cs="Times New Roman"/>
          <w:sz w:val="28"/>
          <w:szCs w:val="28"/>
        </w:rPr>
        <w:t>.</w:t>
      </w:r>
    </w:p>
    <w:p w:rsidR="00D008C2" w:rsidRPr="00931250" w:rsidRDefault="00D008C2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71AC" w:rsidRPr="00931250" w:rsidRDefault="00491D64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91D64">
        <w:rPr>
          <w:rFonts w:ascii="Times New Roman" w:hAnsi="Times New Roman" w:cs="Times New Roman"/>
          <w:i/>
          <w:sz w:val="28"/>
          <w:szCs w:val="28"/>
        </w:rPr>
        <w:t>читает)</w:t>
      </w:r>
      <w:r w:rsidR="0068639E" w:rsidRPr="00931250">
        <w:rPr>
          <w:rFonts w:ascii="Times New Roman" w:hAnsi="Times New Roman" w:cs="Times New Roman"/>
          <w:sz w:val="28"/>
          <w:szCs w:val="28"/>
        </w:rPr>
        <w:t xml:space="preserve"> 2-57-00</w:t>
      </w:r>
      <w:bookmarkStart w:id="27" w:name="_GoBack"/>
      <w:bookmarkEnd w:id="27"/>
    </w:p>
    <w:p w:rsidR="0087038C" w:rsidRPr="00931250" w:rsidRDefault="008A7FA5" w:rsidP="0093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A87">
        <w:rPr>
          <w:rFonts w:ascii="Times New Roman" w:hAnsi="Times New Roman" w:cs="Times New Roman"/>
          <w:b/>
          <w:sz w:val="28"/>
          <w:szCs w:val="28"/>
        </w:rPr>
        <w:t>Ф.В.:</w:t>
      </w:r>
      <w:r w:rsidR="0087038C" w:rsidRPr="00931250">
        <w:rPr>
          <w:rFonts w:ascii="Times New Roman" w:hAnsi="Times New Roman" w:cs="Times New Roman"/>
          <w:sz w:val="28"/>
          <w:szCs w:val="28"/>
        </w:rPr>
        <w:t xml:space="preserve"> Конечно, здесь всякие пародии и прочее. В принципе это те шумы, </w:t>
      </w:r>
      <w:r w:rsidR="00D31A87"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="0087038C" w:rsidRPr="00931250">
        <w:rPr>
          <w:rFonts w:ascii="Times New Roman" w:hAnsi="Times New Roman" w:cs="Times New Roman"/>
          <w:sz w:val="28"/>
          <w:szCs w:val="28"/>
        </w:rPr>
        <w:t>которые у меня в голове. Наверное</w:t>
      </w:r>
      <w:r w:rsidR="00E82666">
        <w:rPr>
          <w:rFonts w:ascii="Times New Roman" w:hAnsi="Times New Roman" w:cs="Times New Roman"/>
          <w:sz w:val="28"/>
          <w:szCs w:val="28"/>
        </w:rPr>
        <w:t>,</w:t>
      </w:r>
      <w:r w:rsidR="0087038C" w:rsidRPr="00931250">
        <w:rPr>
          <w:rFonts w:ascii="Times New Roman" w:hAnsi="Times New Roman" w:cs="Times New Roman"/>
          <w:sz w:val="28"/>
          <w:szCs w:val="28"/>
        </w:rPr>
        <w:t xml:space="preserve"> потому что по голове меня и ударили, и не один раз причем….</w:t>
      </w:r>
    </w:p>
    <w:sectPr w:rsidR="0087038C" w:rsidRPr="00931250" w:rsidSect="0039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нна" w:date="2013-10-22T23:17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 xml:space="preserve">Он говорит – «зеленое», а у Петрова-водкина – желтое. И это принципиально. Он оговорился. Как мы это даем? </w:t>
      </w:r>
    </w:p>
  </w:comment>
  <w:comment w:id="2" w:author="Инна" w:date="2013-10-26T13:44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Телефонный звонок вырезать</w:t>
      </w:r>
    </w:p>
  </w:comment>
  <w:comment w:id="3" w:author="Инна" w:date="2013-10-26T16:22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Вырезать звонок?</w:t>
      </w:r>
    </w:p>
  </w:comment>
  <w:comment w:id="4" w:author="Инна" w:date="2013-10-26T16:48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 xml:space="preserve">2 камера, 3 файл, 02:28. Надо вырезать слова про то, что камера пишет -  </w:t>
      </w:r>
    </w:p>
  </w:comment>
  <w:comment w:id="5" w:author="Инна" w:date="2013-10-26T16:50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 xml:space="preserve">2 камера файл 4 </w:t>
      </w:r>
    </w:p>
  </w:comment>
  <w:comment w:id="6" w:author="Инна" w:date="2013-10-26T17:36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1 камера. 4 файл</w:t>
      </w:r>
    </w:p>
  </w:comment>
  <w:comment w:id="7" w:author="Инна" w:date="2013-10-26T17:46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1 кам. Ф.5.</w:t>
      </w:r>
    </w:p>
  </w:comment>
  <w:comment w:id="8" w:author="Инна" w:date="2013-10-26T17:46:00Z" w:initials="И">
    <w:p w:rsidR="006A7A2C" w:rsidRDefault="006A7A2C" w:rsidP="00350537">
      <w:pPr>
        <w:pStyle w:val="a4"/>
      </w:pPr>
      <w:r>
        <w:rPr>
          <w:rStyle w:val="a3"/>
        </w:rPr>
        <w:annotationRef/>
      </w:r>
      <w:r>
        <w:t>Здесь большой кусок о литературе, который сводится к тому, что все очень необразованные, кроме Ф.В. Мне кажется, он менее содержательный. Выбрасывать его совсем не стоит, но и публиковать смысла нет.</w:t>
      </w:r>
    </w:p>
    <w:p w:rsidR="006A7A2C" w:rsidRDefault="006A7A2C">
      <w:pPr>
        <w:pStyle w:val="a4"/>
      </w:pPr>
    </w:p>
  </w:comment>
  <w:comment w:id="9" w:author="Инна" w:date="2013-10-26T17:48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Отсюда и до конца абзаца я не редактировала тщательно,только убрала грубые ошибки. И это не расшифровка, а приблизительный пересказ. Если все же решите публиковать, надо сверить с записью. Там все не так.</w:t>
      </w:r>
    </w:p>
  </w:comment>
  <w:comment w:id="10" w:author="VM-Corp" w:date="2013-11-01T08:33:00Z" w:initials="V">
    <w:p w:rsidR="00554640" w:rsidRDefault="00554640">
      <w:pPr>
        <w:pStyle w:val="a4"/>
      </w:pPr>
      <w:r>
        <w:rPr>
          <w:rStyle w:val="a3"/>
        </w:rPr>
        <w:annotationRef/>
      </w:r>
      <w:r>
        <w:t>Отсюда и до конца серого поля сделала подробную расшифровку.</w:t>
      </w:r>
      <w:r w:rsidR="00D87892">
        <w:t xml:space="preserve"> Н</w:t>
      </w:r>
      <w:r w:rsidR="001237DC">
        <w:t>е редактировала!</w:t>
      </w:r>
      <w:r w:rsidR="00D87892">
        <w:t xml:space="preserve"> </w:t>
      </w:r>
    </w:p>
  </w:comment>
  <w:comment w:id="11" w:author="Инна" w:date="2013-10-26T17:50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Ф.06, 14:40</w:t>
      </w:r>
    </w:p>
  </w:comment>
  <w:comment w:id="12" w:author="Инна" w:date="2013-10-26T17:54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Ф.07 подчистить шов</w:t>
      </w:r>
    </w:p>
  </w:comment>
  <w:comment w:id="13" w:author="Инна" w:date="2013-10-26T17:57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У него – какой сволочь Кочергин. Заменим в тексте?</w:t>
      </w:r>
    </w:p>
  </w:comment>
  <w:comment w:id="14" w:author="Инна" w:date="2013-10-26T18:25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Шуточки можно убрать и начать с 06:40</w:t>
      </w:r>
    </w:p>
  </w:comment>
  <w:comment w:id="15" w:author="Инна" w:date="2013-10-26T18:33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Ф.08</w:t>
      </w:r>
    </w:p>
  </w:comment>
  <w:comment w:id="16" w:author="Инна" w:date="2013-10-26T18:35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Ф.09</w:t>
      </w:r>
    </w:p>
  </w:comment>
  <w:comment w:id="17" w:author="Инна" w:date="2013-10-26T19:09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Дальше можно подчистить, если надо:  9 файл, 07.16 – я там говорю, что это для записи.</w:t>
      </w:r>
    </w:p>
  </w:comment>
  <w:comment w:id="18" w:author="Инна" w:date="2013-10-26T19:57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Вот эти рассуждения оставить? Там еще несколько фраз не расшифровано.</w:t>
      </w:r>
    </w:p>
  </w:comment>
  <w:comment w:id="19" w:author="VM-Corp" w:date="2013-11-01T09:17:00Z" w:initials="V">
    <w:p w:rsidR="002F4329" w:rsidRDefault="002F4329">
      <w:pPr>
        <w:pStyle w:val="a4"/>
      </w:pPr>
      <w:r>
        <w:rPr>
          <w:rStyle w:val="a3"/>
        </w:rPr>
        <w:annotationRef/>
      </w:r>
      <w:r>
        <w:t>Рассуждения уточнены.</w:t>
      </w:r>
    </w:p>
  </w:comment>
  <w:comment w:id="20" w:author="Инна" w:date="2013-10-25T10:19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Тут такая эскалация причитаний про голых баб – может, вырезать? Пока он ищет репродукцию,</w:t>
      </w:r>
    </w:p>
  </w:comment>
  <w:comment w:id="21" w:author="Инна" w:date="2013-10-26T20:54:00Z" w:initials="И">
    <w:p w:rsidR="006A7A2C" w:rsidRDefault="006A7A2C" w:rsidP="00B900EB">
      <w:pPr>
        <w:pStyle w:val="a4"/>
      </w:pPr>
      <w:r>
        <w:rPr>
          <w:rStyle w:val="a3"/>
        </w:rPr>
        <w:annotationRef/>
      </w:r>
      <w:r>
        <w:t>Вот это тоже можно вырезать 13: 38-15:35</w:t>
      </w:r>
    </w:p>
    <w:p w:rsidR="006A7A2C" w:rsidRDefault="006A7A2C">
      <w:pPr>
        <w:pStyle w:val="a4"/>
      </w:pPr>
    </w:p>
  </w:comment>
  <w:comment w:id="22" w:author="Инна" w:date="2013-10-26T21:09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Можно вырезать этот кусочек  из записи? 34:12-34:21</w:t>
      </w:r>
    </w:p>
  </w:comment>
  <w:comment w:id="23" w:author="Инна" w:date="2013-10-26T21:24:00Z" w:initials="И">
    <w:p w:rsidR="006A7A2C" w:rsidRDefault="006A7A2C" w:rsidP="00F84B28">
      <w:pPr>
        <w:pStyle w:val="a4"/>
      </w:pPr>
      <w:r>
        <w:rPr>
          <w:rStyle w:val="a3"/>
        </w:rPr>
        <w:annotationRef/>
      </w:r>
      <w:r>
        <w:t>Давайте это уберем? Ф.10 с 44:36 – до конца файла, до 52:44</w:t>
      </w:r>
    </w:p>
    <w:p w:rsidR="006A7A2C" w:rsidRDefault="006A7A2C">
      <w:pPr>
        <w:pStyle w:val="a4"/>
      </w:pPr>
    </w:p>
  </w:comment>
  <w:comment w:id="24" w:author="Инна" w:date="2013-10-26T21:25:00Z" w:initials="И">
    <w:p w:rsidR="006A7A2C" w:rsidRDefault="006A7A2C" w:rsidP="00B3776C">
      <w:pPr>
        <w:pStyle w:val="a4"/>
      </w:pPr>
      <w:r>
        <w:rPr>
          <w:rStyle w:val="a3"/>
        </w:rPr>
        <w:annotationRef/>
      </w:r>
      <w:r>
        <w:t>Ф.11 Лучше вырезать этот кусок и треп  01;07-01.44</w:t>
      </w:r>
    </w:p>
    <w:p w:rsidR="006A7A2C" w:rsidRDefault="006A7A2C">
      <w:pPr>
        <w:pStyle w:val="a4"/>
      </w:pPr>
    </w:p>
  </w:comment>
  <w:comment w:id="25" w:author="Инна" w:date="2013-10-26T21:25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Вырезать  от 02:51</w:t>
      </w:r>
    </w:p>
  </w:comment>
  <w:comment w:id="26" w:author="Инна" w:date="2013-10-26T21:40:00Z" w:initials="И">
    <w:p w:rsidR="006A7A2C" w:rsidRDefault="006A7A2C">
      <w:pPr>
        <w:pStyle w:val="a4"/>
      </w:pPr>
      <w:r>
        <w:rPr>
          <w:rStyle w:val="a3"/>
        </w:rPr>
        <w:annotationRef/>
      </w:r>
      <w:r>
        <w:t>почистить: вырезать то, что он говорит себе род нос, открывая книжку. 03:21-03:29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F50" w:rsidRDefault="00894F50" w:rsidP="00004754">
      <w:pPr>
        <w:spacing w:after="0" w:line="240" w:lineRule="auto"/>
      </w:pPr>
      <w:r>
        <w:separator/>
      </w:r>
    </w:p>
  </w:endnote>
  <w:endnote w:type="continuationSeparator" w:id="1">
    <w:p w:rsidR="00894F50" w:rsidRDefault="00894F50" w:rsidP="0000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F50" w:rsidRDefault="00894F50" w:rsidP="00004754">
      <w:pPr>
        <w:spacing w:after="0" w:line="240" w:lineRule="auto"/>
      </w:pPr>
      <w:r>
        <w:separator/>
      </w:r>
    </w:p>
  </w:footnote>
  <w:footnote w:type="continuationSeparator" w:id="1">
    <w:p w:rsidR="00894F50" w:rsidRDefault="00894F50" w:rsidP="00004754">
      <w:pPr>
        <w:spacing w:after="0" w:line="240" w:lineRule="auto"/>
      </w:pPr>
      <w:r>
        <w:continuationSeparator/>
      </w:r>
    </w:p>
  </w:footnote>
  <w:footnote w:id="2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В тексте оговорка: зеленое.</w:t>
      </w:r>
    </w:p>
  </w:footnote>
  <w:footnote w:id="3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Tahoma" w:hAnsi="Tahoma" w:cs="Tahoma"/>
          <w:color w:val="424242"/>
          <w:sz w:val="18"/>
          <w:szCs w:val="18"/>
          <w:shd w:val="clear" w:color="auto" w:fill="FDFDFD"/>
        </w:rPr>
        <w:t>МВХПУ (б. Стро</w:t>
      </w:r>
      <w:r>
        <w:rPr>
          <w:rFonts w:ascii="Tahoma" w:hAnsi="Tahoma" w:cs="Tahoma"/>
          <w:color w:val="424242"/>
          <w:sz w:val="18"/>
          <w:szCs w:val="18"/>
          <w:shd w:val="clear" w:color="auto" w:fill="FDFDFD"/>
        </w:rPr>
        <w:softHyphen/>
        <w:t>га</w:t>
      </w:r>
      <w:r>
        <w:rPr>
          <w:rFonts w:ascii="Tahoma" w:hAnsi="Tahoma" w:cs="Tahoma"/>
          <w:color w:val="424242"/>
          <w:sz w:val="18"/>
          <w:szCs w:val="18"/>
          <w:shd w:val="clear" w:color="auto" w:fill="FDFDFD"/>
        </w:rPr>
        <w:softHyphen/>
        <w:t>нов</w:t>
      </w:r>
      <w:r>
        <w:rPr>
          <w:rFonts w:ascii="Tahoma" w:hAnsi="Tahoma" w:cs="Tahoma"/>
          <w:color w:val="424242"/>
          <w:sz w:val="18"/>
          <w:szCs w:val="18"/>
          <w:shd w:val="clear" w:color="auto" w:fill="FDFDFD"/>
        </w:rPr>
        <w:softHyphen/>
        <w:t>ское)</w:t>
      </w:r>
    </w:p>
  </w:footnote>
  <w:footnote w:id="4">
    <w:p w:rsidR="006A7A2C" w:rsidRPr="00004754" w:rsidRDefault="006A7A2C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Ленинградское высшее художественно-промышленное училище имени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1" w:tooltip="Мухина, Вера Игнатьевна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В. И. Мухиной</w:t>
        </w:r>
      </w:hyperlink>
    </w:p>
  </w:footnote>
  <w:footnote w:id="5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</w:t>
      </w:r>
      <w:r w:rsidRPr="003F4294">
        <w:rPr>
          <w:rFonts w:ascii="Times New Roman" w:hAnsi="Times New Roman" w:cs="Times New Roman"/>
        </w:rPr>
        <w:t>Картина А.И. Лактионова называется: «Вновь я посетил... (Пушкин в Тригорском)»</w:t>
      </w:r>
    </w:p>
  </w:footnote>
  <w:footnote w:id="6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Размер А1 </w:t>
      </w:r>
    </w:p>
  </w:footnote>
  <w:footnote w:id="7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С.И.Богданов, проректор СПбГУ</w:t>
      </w:r>
    </w:p>
  </w:footnote>
  <w:footnote w:id="8">
    <w:p w:rsidR="006A7A2C" w:rsidRDefault="006A7A2C">
      <w:pPr>
        <w:pStyle w:val="aa"/>
      </w:pPr>
      <w:r>
        <w:rPr>
          <w:rStyle w:val="ac"/>
        </w:rPr>
        <w:footnoteRef/>
      </w:r>
      <w:r>
        <w:t xml:space="preserve"> Всероссийское театральное общество – СТД.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AA5"/>
    <w:rsid w:val="00003483"/>
    <w:rsid w:val="00003CDB"/>
    <w:rsid w:val="00004490"/>
    <w:rsid w:val="0000457E"/>
    <w:rsid w:val="00004754"/>
    <w:rsid w:val="000068CA"/>
    <w:rsid w:val="00006B39"/>
    <w:rsid w:val="00006DCF"/>
    <w:rsid w:val="000076B4"/>
    <w:rsid w:val="000076BD"/>
    <w:rsid w:val="0001008A"/>
    <w:rsid w:val="000128F5"/>
    <w:rsid w:val="000155AA"/>
    <w:rsid w:val="00015E39"/>
    <w:rsid w:val="00016F60"/>
    <w:rsid w:val="00020388"/>
    <w:rsid w:val="00020930"/>
    <w:rsid w:val="00021152"/>
    <w:rsid w:val="00021FE1"/>
    <w:rsid w:val="00023832"/>
    <w:rsid w:val="00024DB0"/>
    <w:rsid w:val="000252D8"/>
    <w:rsid w:val="00025A76"/>
    <w:rsid w:val="00027E14"/>
    <w:rsid w:val="00027E8E"/>
    <w:rsid w:val="00032916"/>
    <w:rsid w:val="0003355A"/>
    <w:rsid w:val="00033A4C"/>
    <w:rsid w:val="00033FA2"/>
    <w:rsid w:val="00042A13"/>
    <w:rsid w:val="00042E28"/>
    <w:rsid w:val="00043DC2"/>
    <w:rsid w:val="00044D83"/>
    <w:rsid w:val="00047124"/>
    <w:rsid w:val="00047C01"/>
    <w:rsid w:val="000500D2"/>
    <w:rsid w:val="00052A2F"/>
    <w:rsid w:val="000530CB"/>
    <w:rsid w:val="000539F8"/>
    <w:rsid w:val="000545AC"/>
    <w:rsid w:val="00054CD8"/>
    <w:rsid w:val="00060174"/>
    <w:rsid w:val="00060AA3"/>
    <w:rsid w:val="00060C2C"/>
    <w:rsid w:val="00061FDC"/>
    <w:rsid w:val="00062A66"/>
    <w:rsid w:val="00064A54"/>
    <w:rsid w:val="00065852"/>
    <w:rsid w:val="00066E43"/>
    <w:rsid w:val="00066EED"/>
    <w:rsid w:val="000670F5"/>
    <w:rsid w:val="000677DC"/>
    <w:rsid w:val="00071F36"/>
    <w:rsid w:val="000723D0"/>
    <w:rsid w:val="00072B8F"/>
    <w:rsid w:val="00073AD3"/>
    <w:rsid w:val="00073EE1"/>
    <w:rsid w:val="0007781B"/>
    <w:rsid w:val="000828A9"/>
    <w:rsid w:val="00083B87"/>
    <w:rsid w:val="00084389"/>
    <w:rsid w:val="00085D45"/>
    <w:rsid w:val="00090C3C"/>
    <w:rsid w:val="0009192B"/>
    <w:rsid w:val="00092C7D"/>
    <w:rsid w:val="00093E77"/>
    <w:rsid w:val="00094048"/>
    <w:rsid w:val="000960F8"/>
    <w:rsid w:val="000964A0"/>
    <w:rsid w:val="000A22B6"/>
    <w:rsid w:val="000A3B91"/>
    <w:rsid w:val="000A4544"/>
    <w:rsid w:val="000A5824"/>
    <w:rsid w:val="000A7312"/>
    <w:rsid w:val="000A7D23"/>
    <w:rsid w:val="000B1115"/>
    <w:rsid w:val="000B218C"/>
    <w:rsid w:val="000B2E68"/>
    <w:rsid w:val="000B59E3"/>
    <w:rsid w:val="000B634D"/>
    <w:rsid w:val="000B6B38"/>
    <w:rsid w:val="000C184A"/>
    <w:rsid w:val="000C2177"/>
    <w:rsid w:val="000C5721"/>
    <w:rsid w:val="000C66DA"/>
    <w:rsid w:val="000C7375"/>
    <w:rsid w:val="000C7F28"/>
    <w:rsid w:val="000D2152"/>
    <w:rsid w:val="000D2E95"/>
    <w:rsid w:val="000D49EA"/>
    <w:rsid w:val="000D4F18"/>
    <w:rsid w:val="000D679A"/>
    <w:rsid w:val="000D6CD5"/>
    <w:rsid w:val="000E1AC7"/>
    <w:rsid w:val="000E1D56"/>
    <w:rsid w:val="000E2965"/>
    <w:rsid w:val="000E2BEE"/>
    <w:rsid w:val="000E348C"/>
    <w:rsid w:val="000E3C26"/>
    <w:rsid w:val="000E5DF8"/>
    <w:rsid w:val="000E6445"/>
    <w:rsid w:val="000F0F20"/>
    <w:rsid w:val="000F1DB0"/>
    <w:rsid w:val="000F29DD"/>
    <w:rsid w:val="000F3883"/>
    <w:rsid w:val="000F3E4F"/>
    <w:rsid w:val="000F61B7"/>
    <w:rsid w:val="000F6F6C"/>
    <w:rsid w:val="000F7903"/>
    <w:rsid w:val="00100F8A"/>
    <w:rsid w:val="00101B3F"/>
    <w:rsid w:val="001030EE"/>
    <w:rsid w:val="001055DA"/>
    <w:rsid w:val="00106216"/>
    <w:rsid w:val="00106280"/>
    <w:rsid w:val="00107AA4"/>
    <w:rsid w:val="00107FD7"/>
    <w:rsid w:val="001125F8"/>
    <w:rsid w:val="0011382F"/>
    <w:rsid w:val="00114034"/>
    <w:rsid w:val="00115865"/>
    <w:rsid w:val="00116BDF"/>
    <w:rsid w:val="001177C3"/>
    <w:rsid w:val="00122076"/>
    <w:rsid w:val="001237DC"/>
    <w:rsid w:val="0012392D"/>
    <w:rsid w:val="00123ED7"/>
    <w:rsid w:val="001240D5"/>
    <w:rsid w:val="00126A0E"/>
    <w:rsid w:val="001320CE"/>
    <w:rsid w:val="00132229"/>
    <w:rsid w:val="00132D8E"/>
    <w:rsid w:val="00134684"/>
    <w:rsid w:val="001350AC"/>
    <w:rsid w:val="0013521F"/>
    <w:rsid w:val="00137C73"/>
    <w:rsid w:val="00140158"/>
    <w:rsid w:val="0014174A"/>
    <w:rsid w:val="00144C0E"/>
    <w:rsid w:val="00144D1F"/>
    <w:rsid w:val="00145E50"/>
    <w:rsid w:val="00146297"/>
    <w:rsid w:val="001463D6"/>
    <w:rsid w:val="00147B39"/>
    <w:rsid w:val="00147D72"/>
    <w:rsid w:val="00151288"/>
    <w:rsid w:val="00151552"/>
    <w:rsid w:val="001520D5"/>
    <w:rsid w:val="00152F95"/>
    <w:rsid w:val="001543C2"/>
    <w:rsid w:val="00154F07"/>
    <w:rsid w:val="00156297"/>
    <w:rsid w:val="00156431"/>
    <w:rsid w:val="00157124"/>
    <w:rsid w:val="00157443"/>
    <w:rsid w:val="00160D7F"/>
    <w:rsid w:val="001624F5"/>
    <w:rsid w:val="00165349"/>
    <w:rsid w:val="00165AB5"/>
    <w:rsid w:val="00166A25"/>
    <w:rsid w:val="00170292"/>
    <w:rsid w:val="00170334"/>
    <w:rsid w:val="00170675"/>
    <w:rsid w:val="00170EB0"/>
    <w:rsid w:val="00171759"/>
    <w:rsid w:val="00173CB1"/>
    <w:rsid w:val="00174088"/>
    <w:rsid w:val="00174613"/>
    <w:rsid w:val="0017592A"/>
    <w:rsid w:val="00181291"/>
    <w:rsid w:val="001816C0"/>
    <w:rsid w:val="00181AE9"/>
    <w:rsid w:val="0018357D"/>
    <w:rsid w:val="001852A9"/>
    <w:rsid w:val="00186373"/>
    <w:rsid w:val="001868B4"/>
    <w:rsid w:val="00186C7B"/>
    <w:rsid w:val="00187150"/>
    <w:rsid w:val="00187756"/>
    <w:rsid w:val="0018791B"/>
    <w:rsid w:val="00187B3A"/>
    <w:rsid w:val="00191647"/>
    <w:rsid w:val="001929DD"/>
    <w:rsid w:val="001941CF"/>
    <w:rsid w:val="00196AA5"/>
    <w:rsid w:val="001974EE"/>
    <w:rsid w:val="001A09F1"/>
    <w:rsid w:val="001A1501"/>
    <w:rsid w:val="001A1AD1"/>
    <w:rsid w:val="001A461A"/>
    <w:rsid w:val="001A5EBB"/>
    <w:rsid w:val="001A6A3A"/>
    <w:rsid w:val="001B01D4"/>
    <w:rsid w:val="001B13B8"/>
    <w:rsid w:val="001B2648"/>
    <w:rsid w:val="001B4D7D"/>
    <w:rsid w:val="001B780C"/>
    <w:rsid w:val="001C0A89"/>
    <w:rsid w:val="001C165A"/>
    <w:rsid w:val="001C2900"/>
    <w:rsid w:val="001C2F5B"/>
    <w:rsid w:val="001C2FA5"/>
    <w:rsid w:val="001C405C"/>
    <w:rsid w:val="001C4325"/>
    <w:rsid w:val="001C4426"/>
    <w:rsid w:val="001C7ED5"/>
    <w:rsid w:val="001D083D"/>
    <w:rsid w:val="001D130D"/>
    <w:rsid w:val="001D322A"/>
    <w:rsid w:val="001D38DF"/>
    <w:rsid w:val="001D399A"/>
    <w:rsid w:val="001D4679"/>
    <w:rsid w:val="001D6E8A"/>
    <w:rsid w:val="001E128D"/>
    <w:rsid w:val="001E1BE7"/>
    <w:rsid w:val="001E2998"/>
    <w:rsid w:val="001E4646"/>
    <w:rsid w:val="001E5364"/>
    <w:rsid w:val="001E6083"/>
    <w:rsid w:val="001F0BDA"/>
    <w:rsid w:val="001F2532"/>
    <w:rsid w:val="001F255D"/>
    <w:rsid w:val="001F2C77"/>
    <w:rsid w:val="001F4295"/>
    <w:rsid w:val="001F4D61"/>
    <w:rsid w:val="001F54EB"/>
    <w:rsid w:val="001F59E5"/>
    <w:rsid w:val="00200CE9"/>
    <w:rsid w:val="00200FFD"/>
    <w:rsid w:val="0020200F"/>
    <w:rsid w:val="00204731"/>
    <w:rsid w:val="00204EB6"/>
    <w:rsid w:val="00206690"/>
    <w:rsid w:val="00210A6A"/>
    <w:rsid w:val="00211209"/>
    <w:rsid w:val="00217020"/>
    <w:rsid w:val="00217665"/>
    <w:rsid w:val="0022044C"/>
    <w:rsid w:val="002209B3"/>
    <w:rsid w:val="00221DB4"/>
    <w:rsid w:val="002257F8"/>
    <w:rsid w:val="002279CF"/>
    <w:rsid w:val="0023088F"/>
    <w:rsid w:val="00231714"/>
    <w:rsid w:val="00232166"/>
    <w:rsid w:val="00233C1B"/>
    <w:rsid w:val="00233DBD"/>
    <w:rsid w:val="0023479F"/>
    <w:rsid w:val="002376FC"/>
    <w:rsid w:val="00237792"/>
    <w:rsid w:val="002403A0"/>
    <w:rsid w:val="002407A9"/>
    <w:rsid w:val="00241300"/>
    <w:rsid w:val="00242E12"/>
    <w:rsid w:val="0024434F"/>
    <w:rsid w:val="002464B1"/>
    <w:rsid w:val="00247EE4"/>
    <w:rsid w:val="002519E7"/>
    <w:rsid w:val="002536C0"/>
    <w:rsid w:val="00253E84"/>
    <w:rsid w:val="00253FB0"/>
    <w:rsid w:val="002559D9"/>
    <w:rsid w:val="00255C1A"/>
    <w:rsid w:val="002633C0"/>
    <w:rsid w:val="00263ADA"/>
    <w:rsid w:val="0026648A"/>
    <w:rsid w:val="002666C9"/>
    <w:rsid w:val="002702D8"/>
    <w:rsid w:val="00270780"/>
    <w:rsid w:val="002729A8"/>
    <w:rsid w:val="00274041"/>
    <w:rsid w:val="0027476F"/>
    <w:rsid w:val="00274DCA"/>
    <w:rsid w:val="00281939"/>
    <w:rsid w:val="00283497"/>
    <w:rsid w:val="00284D7F"/>
    <w:rsid w:val="00286D2C"/>
    <w:rsid w:val="00290AB2"/>
    <w:rsid w:val="00290E9D"/>
    <w:rsid w:val="002919DA"/>
    <w:rsid w:val="00292B28"/>
    <w:rsid w:val="00294F41"/>
    <w:rsid w:val="002A1D94"/>
    <w:rsid w:val="002A3879"/>
    <w:rsid w:val="002A4732"/>
    <w:rsid w:val="002A5CB7"/>
    <w:rsid w:val="002A5D83"/>
    <w:rsid w:val="002A7443"/>
    <w:rsid w:val="002B12BC"/>
    <w:rsid w:val="002B2154"/>
    <w:rsid w:val="002B27C9"/>
    <w:rsid w:val="002B285F"/>
    <w:rsid w:val="002B5C43"/>
    <w:rsid w:val="002B5CCB"/>
    <w:rsid w:val="002B6AEE"/>
    <w:rsid w:val="002B6B1F"/>
    <w:rsid w:val="002B6C0A"/>
    <w:rsid w:val="002B7215"/>
    <w:rsid w:val="002C2355"/>
    <w:rsid w:val="002C29EF"/>
    <w:rsid w:val="002C2A2A"/>
    <w:rsid w:val="002C3139"/>
    <w:rsid w:val="002C3A5B"/>
    <w:rsid w:val="002C47E5"/>
    <w:rsid w:val="002C59E1"/>
    <w:rsid w:val="002C62BC"/>
    <w:rsid w:val="002C68DA"/>
    <w:rsid w:val="002D0AB7"/>
    <w:rsid w:val="002D158E"/>
    <w:rsid w:val="002D1A6F"/>
    <w:rsid w:val="002D24AF"/>
    <w:rsid w:val="002D2ACB"/>
    <w:rsid w:val="002D46E3"/>
    <w:rsid w:val="002D496B"/>
    <w:rsid w:val="002D57AF"/>
    <w:rsid w:val="002D70E9"/>
    <w:rsid w:val="002E0A18"/>
    <w:rsid w:val="002E1269"/>
    <w:rsid w:val="002E1778"/>
    <w:rsid w:val="002E1B8F"/>
    <w:rsid w:val="002E38C8"/>
    <w:rsid w:val="002E4B4E"/>
    <w:rsid w:val="002E6576"/>
    <w:rsid w:val="002E6AB9"/>
    <w:rsid w:val="002F2139"/>
    <w:rsid w:val="002F3C0A"/>
    <w:rsid w:val="002F4329"/>
    <w:rsid w:val="002F4818"/>
    <w:rsid w:val="002F4D83"/>
    <w:rsid w:val="002F56DB"/>
    <w:rsid w:val="002F5E6D"/>
    <w:rsid w:val="002F6854"/>
    <w:rsid w:val="002F7155"/>
    <w:rsid w:val="00301FD4"/>
    <w:rsid w:val="00307754"/>
    <w:rsid w:val="00307D0C"/>
    <w:rsid w:val="00310DFF"/>
    <w:rsid w:val="00311D5A"/>
    <w:rsid w:val="00311F3C"/>
    <w:rsid w:val="0031326A"/>
    <w:rsid w:val="0031492A"/>
    <w:rsid w:val="00315BEE"/>
    <w:rsid w:val="003164A3"/>
    <w:rsid w:val="00316B61"/>
    <w:rsid w:val="0031740F"/>
    <w:rsid w:val="00323CEC"/>
    <w:rsid w:val="00323D10"/>
    <w:rsid w:val="00324A40"/>
    <w:rsid w:val="00324DA9"/>
    <w:rsid w:val="00324EBE"/>
    <w:rsid w:val="00326CCD"/>
    <w:rsid w:val="0032774B"/>
    <w:rsid w:val="0032797F"/>
    <w:rsid w:val="00330F3E"/>
    <w:rsid w:val="00331F5B"/>
    <w:rsid w:val="00332838"/>
    <w:rsid w:val="003375CB"/>
    <w:rsid w:val="0034157A"/>
    <w:rsid w:val="00343D4E"/>
    <w:rsid w:val="0034451D"/>
    <w:rsid w:val="00347722"/>
    <w:rsid w:val="003477D6"/>
    <w:rsid w:val="00347DFA"/>
    <w:rsid w:val="00347FD1"/>
    <w:rsid w:val="00350537"/>
    <w:rsid w:val="003510EA"/>
    <w:rsid w:val="0035156C"/>
    <w:rsid w:val="00351B9B"/>
    <w:rsid w:val="0035244D"/>
    <w:rsid w:val="003535A8"/>
    <w:rsid w:val="00354016"/>
    <w:rsid w:val="00354640"/>
    <w:rsid w:val="00356F90"/>
    <w:rsid w:val="003576F1"/>
    <w:rsid w:val="00360442"/>
    <w:rsid w:val="00360E8A"/>
    <w:rsid w:val="00361D8A"/>
    <w:rsid w:val="00365948"/>
    <w:rsid w:val="00365CBC"/>
    <w:rsid w:val="00370C55"/>
    <w:rsid w:val="00370D1F"/>
    <w:rsid w:val="0037355F"/>
    <w:rsid w:val="00374155"/>
    <w:rsid w:val="00374D21"/>
    <w:rsid w:val="0037666F"/>
    <w:rsid w:val="00376721"/>
    <w:rsid w:val="00377392"/>
    <w:rsid w:val="003773DC"/>
    <w:rsid w:val="00381F22"/>
    <w:rsid w:val="0038230A"/>
    <w:rsid w:val="00382F51"/>
    <w:rsid w:val="0038303D"/>
    <w:rsid w:val="00384B85"/>
    <w:rsid w:val="00386565"/>
    <w:rsid w:val="00387ACF"/>
    <w:rsid w:val="00387D45"/>
    <w:rsid w:val="003904A3"/>
    <w:rsid w:val="0039050C"/>
    <w:rsid w:val="003905E5"/>
    <w:rsid w:val="00392917"/>
    <w:rsid w:val="0039369B"/>
    <w:rsid w:val="00393975"/>
    <w:rsid w:val="00393D1F"/>
    <w:rsid w:val="00396C99"/>
    <w:rsid w:val="00396E24"/>
    <w:rsid w:val="003970D6"/>
    <w:rsid w:val="003A00C7"/>
    <w:rsid w:val="003A129D"/>
    <w:rsid w:val="003A3437"/>
    <w:rsid w:val="003A41A7"/>
    <w:rsid w:val="003A4993"/>
    <w:rsid w:val="003A52D0"/>
    <w:rsid w:val="003B26F1"/>
    <w:rsid w:val="003B43D9"/>
    <w:rsid w:val="003B4D03"/>
    <w:rsid w:val="003B7EA2"/>
    <w:rsid w:val="003C2C22"/>
    <w:rsid w:val="003C2E9E"/>
    <w:rsid w:val="003C2F3A"/>
    <w:rsid w:val="003C33FA"/>
    <w:rsid w:val="003C3AC0"/>
    <w:rsid w:val="003C6D44"/>
    <w:rsid w:val="003C7752"/>
    <w:rsid w:val="003C7E1A"/>
    <w:rsid w:val="003D0B21"/>
    <w:rsid w:val="003D11C5"/>
    <w:rsid w:val="003D1277"/>
    <w:rsid w:val="003D335D"/>
    <w:rsid w:val="003D4442"/>
    <w:rsid w:val="003D6E8C"/>
    <w:rsid w:val="003E11CA"/>
    <w:rsid w:val="003E1BA8"/>
    <w:rsid w:val="003E3107"/>
    <w:rsid w:val="003E36F5"/>
    <w:rsid w:val="003E3B9C"/>
    <w:rsid w:val="003E53EF"/>
    <w:rsid w:val="003E6488"/>
    <w:rsid w:val="003F1347"/>
    <w:rsid w:val="003F18A1"/>
    <w:rsid w:val="003F1901"/>
    <w:rsid w:val="003F1C34"/>
    <w:rsid w:val="003F2BB3"/>
    <w:rsid w:val="003F3472"/>
    <w:rsid w:val="003F3AEA"/>
    <w:rsid w:val="003F4294"/>
    <w:rsid w:val="003F5432"/>
    <w:rsid w:val="003F63B8"/>
    <w:rsid w:val="003F6C46"/>
    <w:rsid w:val="004004FE"/>
    <w:rsid w:val="004006D5"/>
    <w:rsid w:val="0040565E"/>
    <w:rsid w:val="00407D1F"/>
    <w:rsid w:val="004108E7"/>
    <w:rsid w:val="004114E9"/>
    <w:rsid w:val="00414123"/>
    <w:rsid w:val="00414E55"/>
    <w:rsid w:val="004150BC"/>
    <w:rsid w:val="00415629"/>
    <w:rsid w:val="00415E97"/>
    <w:rsid w:val="00416D61"/>
    <w:rsid w:val="00416E00"/>
    <w:rsid w:val="00421011"/>
    <w:rsid w:val="004210E8"/>
    <w:rsid w:val="00421591"/>
    <w:rsid w:val="00422634"/>
    <w:rsid w:val="0042391D"/>
    <w:rsid w:val="00424951"/>
    <w:rsid w:val="0042697F"/>
    <w:rsid w:val="00426C29"/>
    <w:rsid w:val="00430EFC"/>
    <w:rsid w:val="004323C6"/>
    <w:rsid w:val="00433533"/>
    <w:rsid w:val="0043567B"/>
    <w:rsid w:val="004358AB"/>
    <w:rsid w:val="004366C3"/>
    <w:rsid w:val="00437F88"/>
    <w:rsid w:val="00440BE9"/>
    <w:rsid w:val="00442403"/>
    <w:rsid w:val="004434E4"/>
    <w:rsid w:val="00443601"/>
    <w:rsid w:val="00444336"/>
    <w:rsid w:val="004458BB"/>
    <w:rsid w:val="00446878"/>
    <w:rsid w:val="00446DF8"/>
    <w:rsid w:val="00446F34"/>
    <w:rsid w:val="004475E9"/>
    <w:rsid w:val="00451AB4"/>
    <w:rsid w:val="00451F33"/>
    <w:rsid w:val="00453768"/>
    <w:rsid w:val="00453B50"/>
    <w:rsid w:val="00455A17"/>
    <w:rsid w:val="00456933"/>
    <w:rsid w:val="00456AFF"/>
    <w:rsid w:val="00463123"/>
    <w:rsid w:val="00463CF8"/>
    <w:rsid w:val="00466414"/>
    <w:rsid w:val="004668C7"/>
    <w:rsid w:val="004679E5"/>
    <w:rsid w:val="0047079E"/>
    <w:rsid w:val="0047112D"/>
    <w:rsid w:val="00471962"/>
    <w:rsid w:val="00472760"/>
    <w:rsid w:val="00473BE6"/>
    <w:rsid w:val="004745B2"/>
    <w:rsid w:val="00474A1A"/>
    <w:rsid w:val="0047556D"/>
    <w:rsid w:val="00480310"/>
    <w:rsid w:val="00483F03"/>
    <w:rsid w:val="00484F05"/>
    <w:rsid w:val="0048613E"/>
    <w:rsid w:val="00486260"/>
    <w:rsid w:val="00490064"/>
    <w:rsid w:val="004913EF"/>
    <w:rsid w:val="00491587"/>
    <w:rsid w:val="00491D64"/>
    <w:rsid w:val="0049256B"/>
    <w:rsid w:val="004947DF"/>
    <w:rsid w:val="004967FF"/>
    <w:rsid w:val="004A1C11"/>
    <w:rsid w:val="004A3745"/>
    <w:rsid w:val="004A43A2"/>
    <w:rsid w:val="004A480D"/>
    <w:rsid w:val="004A4DF1"/>
    <w:rsid w:val="004A663C"/>
    <w:rsid w:val="004A726E"/>
    <w:rsid w:val="004A784F"/>
    <w:rsid w:val="004A7B5D"/>
    <w:rsid w:val="004B1002"/>
    <w:rsid w:val="004B1987"/>
    <w:rsid w:val="004B2FE8"/>
    <w:rsid w:val="004B4B81"/>
    <w:rsid w:val="004B7676"/>
    <w:rsid w:val="004C0570"/>
    <w:rsid w:val="004C15E1"/>
    <w:rsid w:val="004C41AB"/>
    <w:rsid w:val="004C43AD"/>
    <w:rsid w:val="004C73E2"/>
    <w:rsid w:val="004C7CFA"/>
    <w:rsid w:val="004D040C"/>
    <w:rsid w:val="004D0560"/>
    <w:rsid w:val="004D3850"/>
    <w:rsid w:val="004D6533"/>
    <w:rsid w:val="004E0D4B"/>
    <w:rsid w:val="004E4DD2"/>
    <w:rsid w:val="004E5844"/>
    <w:rsid w:val="004E6474"/>
    <w:rsid w:val="004E67EF"/>
    <w:rsid w:val="004E6E4B"/>
    <w:rsid w:val="004E6E5A"/>
    <w:rsid w:val="004F2655"/>
    <w:rsid w:val="004F30EE"/>
    <w:rsid w:val="004F46D9"/>
    <w:rsid w:val="00501471"/>
    <w:rsid w:val="005019DC"/>
    <w:rsid w:val="005027C5"/>
    <w:rsid w:val="00502B74"/>
    <w:rsid w:val="00504330"/>
    <w:rsid w:val="0050476B"/>
    <w:rsid w:val="00504B4B"/>
    <w:rsid w:val="005058F9"/>
    <w:rsid w:val="00506809"/>
    <w:rsid w:val="005074F5"/>
    <w:rsid w:val="00507E03"/>
    <w:rsid w:val="00510791"/>
    <w:rsid w:val="0051106D"/>
    <w:rsid w:val="0051290A"/>
    <w:rsid w:val="0051296F"/>
    <w:rsid w:val="00515CCE"/>
    <w:rsid w:val="005173DB"/>
    <w:rsid w:val="00522CF9"/>
    <w:rsid w:val="005231BD"/>
    <w:rsid w:val="0052658C"/>
    <w:rsid w:val="00526A03"/>
    <w:rsid w:val="00526DC9"/>
    <w:rsid w:val="00530237"/>
    <w:rsid w:val="005303C2"/>
    <w:rsid w:val="00531C9D"/>
    <w:rsid w:val="00532B01"/>
    <w:rsid w:val="005331ED"/>
    <w:rsid w:val="00534F33"/>
    <w:rsid w:val="005433F3"/>
    <w:rsid w:val="005469B6"/>
    <w:rsid w:val="0055296C"/>
    <w:rsid w:val="0055371C"/>
    <w:rsid w:val="00553D7B"/>
    <w:rsid w:val="00553EA7"/>
    <w:rsid w:val="00554640"/>
    <w:rsid w:val="00555242"/>
    <w:rsid w:val="0055585A"/>
    <w:rsid w:val="0055696F"/>
    <w:rsid w:val="00557722"/>
    <w:rsid w:val="00557E8A"/>
    <w:rsid w:val="00561DE2"/>
    <w:rsid w:val="0056421C"/>
    <w:rsid w:val="00564614"/>
    <w:rsid w:val="00564AA4"/>
    <w:rsid w:val="00565216"/>
    <w:rsid w:val="00565539"/>
    <w:rsid w:val="00567CC6"/>
    <w:rsid w:val="00570909"/>
    <w:rsid w:val="00571C32"/>
    <w:rsid w:val="0057577E"/>
    <w:rsid w:val="00577AA8"/>
    <w:rsid w:val="0058159C"/>
    <w:rsid w:val="00582AB3"/>
    <w:rsid w:val="00583B2B"/>
    <w:rsid w:val="00586A57"/>
    <w:rsid w:val="0059095A"/>
    <w:rsid w:val="00592A03"/>
    <w:rsid w:val="005946C7"/>
    <w:rsid w:val="0059498A"/>
    <w:rsid w:val="00595842"/>
    <w:rsid w:val="005958C7"/>
    <w:rsid w:val="005971E8"/>
    <w:rsid w:val="00597F02"/>
    <w:rsid w:val="005A1C80"/>
    <w:rsid w:val="005A2D72"/>
    <w:rsid w:val="005B113A"/>
    <w:rsid w:val="005B2873"/>
    <w:rsid w:val="005B55D0"/>
    <w:rsid w:val="005B5B1B"/>
    <w:rsid w:val="005B6E46"/>
    <w:rsid w:val="005B71B6"/>
    <w:rsid w:val="005C0DE2"/>
    <w:rsid w:val="005C0F5C"/>
    <w:rsid w:val="005C0FAC"/>
    <w:rsid w:val="005C1600"/>
    <w:rsid w:val="005C197C"/>
    <w:rsid w:val="005C33BB"/>
    <w:rsid w:val="005C5681"/>
    <w:rsid w:val="005C569D"/>
    <w:rsid w:val="005C5C56"/>
    <w:rsid w:val="005C78DB"/>
    <w:rsid w:val="005D0260"/>
    <w:rsid w:val="005D09D2"/>
    <w:rsid w:val="005D2065"/>
    <w:rsid w:val="005D294E"/>
    <w:rsid w:val="005D51DE"/>
    <w:rsid w:val="005D5C93"/>
    <w:rsid w:val="005D67CC"/>
    <w:rsid w:val="005D6B5D"/>
    <w:rsid w:val="005D7415"/>
    <w:rsid w:val="005D7506"/>
    <w:rsid w:val="005E03A2"/>
    <w:rsid w:val="005E09D3"/>
    <w:rsid w:val="005E26D8"/>
    <w:rsid w:val="005E6428"/>
    <w:rsid w:val="005E6B26"/>
    <w:rsid w:val="005E71C8"/>
    <w:rsid w:val="005F0CF2"/>
    <w:rsid w:val="005F13AE"/>
    <w:rsid w:val="005F189A"/>
    <w:rsid w:val="005F2A6A"/>
    <w:rsid w:val="005F375A"/>
    <w:rsid w:val="005F415A"/>
    <w:rsid w:val="005F7529"/>
    <w:rsid w:val="005F776D"/>
    <w:rsid w:val="006009C7"/>
    <w:rsid w:val="006012FA"/>
    <w:rsid w:val="006062CE"/>
    <w:rsid w:val="006064A4"/>
    <w:rsid w:val="00606580"/>
    <w:rsid w:val="0060711E"/>
    <w:rsid w:val="00607319"/>
    <w:rsid w:val="00607342"/>
    <w:rsid w:val="00610CCE"/>
    <w:rsid w:val="006115FB"/>
    <w:rsid w:val="0061243F"/>
    <w:rsid w:val="0061298C"/>
    <w:rsid w:val="006135F3"/>
    <w:rsid w:val="006147A2"/>
    <w:rsid w:val="00615B59"/>
    <w:rsid w:val="00615C6A"/>
    <w:rsid w:val="006222FE"/>
    <w:rsid w:val="006240AD"/>
    <w:rsid w:val="006268AA"/>
    <w:rsid w:val="00634070"/>
    <w:rsid w:val="006407AC"/>
    <w:rsid w:val="006417C7"/>
    <w:rsid w:val="00641964"/>
    <w:rsid w:val="006425A8"/>
    <w:rsid w:val="0064262C"/>
    <w:rsid w:val="006429FD"/>
    <w:rsid w:val="006430B9"/>
    <w:rsid w:val="006460B2"/>
    <w:rsid w:val="006462A7"/>
    <w:rsid w:val="00646B69"/>
    <w:rsid w:val="006479BE"/>
    <w:rsid w:val="00650554"/>
    <w:rsid w:val="006506CA"/>
    <w:rsid w:val="00653558"/>
    <w:rsid w:val="00653A56"/>
    <w:rsid w:val="006567D5"/>
    <w:rsid w:val="0065793F"/>
    <w:rsid w:val="00657E37"/>
    <w:rsid w:val="00660157"/>
    <w:rsid w:val="00660267"/>
    <w:rsid w:val="006619D1"/>
    <w:rsid w:val="006628B8"/>
    <w:rsid w:val="00662CDF"/>
    <w:rsid w:val="0066391A"/>
    <w:rsid w:val="00664635"/>
    <w:rsid w:val="00665FA6"/>
    <w:rsid w:val="00666D2B"/>
    <w:rsid w:val="00670661"/>
    <w:rsid w:val="00671191"/>
    <w:rsid w:val="006722BC"/>
    <w:rsid w:val="00672F90"/>
    <w:rsid w:val="00680650"/>
    <w:rsid w:val="0068639E"/>
    <w:rsid w:val="0068646F"/>
    <w:rsid w:val="0069159E"/>
    <w:rsid w:val="006923E1"/>
    <w:rsid w:val="00692DC5"/>
    <w:rsid w:val="00694392"/>
    <w:rsid w:val="00694F32"/>
    <w:rsid w:val="006961D1"/>
    <w:rsid w:val="0069707F"/>
    <w:rsid w:val="006A00C9"/>
    <w:rsid w:val="006A2A83"/>
    <w:rsid w:val="006A393E"/>
    <w:rsid w:val="006A5313"/>
    <w:rsid w:val="006A548A"/>
    <w:rsid w:val="006A724D"/>
    <w:rsid w:val="006A7A2C"/>
    <w:rsid w:val="006A7EC3"/>
    <w:rsid w:val="006B0A8B"/>
    <w:rsid w:val="006B0DC8"/>
    <w:rsid w:val="006B15FD"/>
    <w:rsid w:val="006B35AC"/>
    <w:rsid w:val="006B5DBE"/>
    <w:rsid w:val="006B5F6D"/>
    <w:rsid w:val="006B6EEB"/>
    <w:rsid w:val="006B7342"/>
    <w:rsid w:val="006C0873"/>
    <w:rsid w:val="006C2FC5"/>
    <w:rsid w:val="006C3917"/>
    <w:rsid w:val="006C3F12"/>
    <w:rsid w:val="006C4083"/>
    <w:rsid w:val="006C4587"/>
    <w:rsid w:val="006C4770"/>
    <w:rsid w:val="006C569A"/>
    <w:rsid w:val="006D110B"/>
    <w:rsid w:val="006D1766"/>
    <w:rsid w:val="006D2A00"/>
    <w:rsid w:val="006D4273"/>
    <w:rsid w:val="006D54BB"/>
    <w:rsid w:val="006D55EE"/>
    <w:rsid w:val="006D6DCE"/>
    <w:rsid w:val="006E0C95"/>
    <w:rsid w:val="006E21E7"/>
    <w:rsid w:val="006E220F"/>
    <w:rsid w:val="006E2CA4"/>
    <w:rsid w:val="006E362D"/>
    <w:rsid w:val="006E666D"/>
    <w:rsid w:val="006F11DE"/>
    <w:rsid w:val="006F1490"/>
    <w:rsid w:val="006F1CEF"/>
    <w:rsid w:val="006F295D"/>
    <w:rsid w:val="006F2F20"/>
    <w:rsid w:val="006F49A3"/>
    <w:rsid w:val="006F707A"/>
    <w:rsid w:val="006F7B28"/>
    <w:rsid w:val="00700070"/>
    <w:rsid w:val="00700373"/>
    <w:rsid w:val="00701449"/>
    <w:rsid w:val="00701DC1"/>
    <w:rsid w:val="00702D85"/>
    <w:rsid w:val="00703AE7"/>
    <w:rsid w:val="00704B1C"/>
    <w:rsid w:val="00704CBF"/>
    <w:rsid w:val="0070779F"/>
    <w:rsid w:val="00710ED1"/>
    <w:rsid w:val="00712193"/>
    <w:rsid w:val="007133DD"/>
    <w:rsid w:val="00713B73"/>
    <w:rsid w:val="00717F04"/>
    <w:rsid w:val="00720180"/>
    <w:rsid w:val="0072062A"/>
    <w:rsid w:val="00720881"/>
    <w:rsid w:val="00724A8F"/>
    <w:rsid w:val="007254C2"/>
    <w:rsid w:val="00726E9E"/>
    <w:rsid w:val="00727FE5"/>
    <w:rsid w:val="0073076C"/>
    <w:rsid w:val="0073112A"/>
    <w:rsid w:val="00731265"/>
    <w:rsid w:val="0073141D"/>
    <w:rsid w:val="00731BF4"/>
    <w:rsid w:val="00734426"/>
    <w:rsid w:val="00734FDA"/>
    <w:rsid w:val="00735BFD"/>
    <w:rsid w:val="00735DF4"/>
    <w:rsid w:val="00742E00"/>
    <w:rsid w:val="00743CCF"/>
    <w:rsid w:val="00744700"/>
    <w:rsid w:val="007457D1"/>
    <w:rsid w:val="0074779A"/>
    <w:rsid w:val="00750421"/>
    <w:rsid w:val="007505BE"/>
    <w:rsid w:val="00750AD5"/>
    <w:rsid w:val="00752FB1"/>
    <w:rsid w:val="00756847"/>
    <w:rsid w:val="00756D53"/>
    <w:rsid w:val="00761618"/>
    <w:rsid w:val="00761648"/>
    <w:rsid w:val="007616E5"/>
    <w:rsid w:val="00762761"/>
    <w:rsid w:val="00762CB1"/>
    <w:rsid w:val="0076371D"/>
    <w:rsid w:val="007637FA"/>
    <w:rsid w:val="0076397D"/>
    <w:rsid w:val="00763DAB"/>
    <w:rsid w:val="0076505E"/>
    <w:rsid w:val="007651DA"/>
    <w:rsid w:val="007667BF"/>
    <w:rsid w:val="00766EF2"/>
    <w:rsid w:val="0076793E"/>
    <w:rsid w:val="007710C1"/>
    <w:rsid w:val="00772397"/>
    <w:rsid w:val="0077290D"/>
    <w:rsid w:val="007742EA"/>
    <w:rsid w:val="0077445B"/>
    <w:rsid w:val="007768CE"/>
    <w:rsid w:val="00780D81"/>
    <w:rsid w:val="00781DB1"/>
    <w:rsid w:val="00783ED0"/>
    <w:rsid w:val="007840A4"/>
    <w:rsid w:val="00785D8F"/>
    <w:rsid w:val="00785FC7"/>
    <w:rsid w:val="007865E5"/>
    <w:rsid w:val="00787C97"/>
    <w:rsid w:val="007904E5"/>
    <w:rsid w:val="00791E9A"/>
    <w:rsid w:val="00793B7B"/>
    <w:rsid w:val="00796ECB"/>
    <w:rsid w:val="007A047E"/>
    <w:rsid w:val="007A1FAE"/>
    <w:rsid w:val="007A2DAE"/>
    <w:rsid w:val="007A387F"/>
    <w:rsid w:val="007A4DD6"/>
    <w:rsid w:val="007A61BA"/>
    <w:rsid w:val="007A71F8"/>
    <w:rsid w:val="007A7385"/>
    <w:rsid w:val="007B0347"/>
    <w:rsid w:val="007B2B30"/>
    <w:rsid w:val="007B42AF"/>
    <w:rsid w:val="007B4DF8"/>
    <w:rsid w:val="007B70E0"/>
    <w:rsid w:val="007C072A"/>
    <w:rsid w:val="007C087D"/>
    <w:rsid w:val="007C0F24"/>
    <w:rsid w:val="007C3824"/>
    <w:rsid w:val="007C415E"/>
    <w:rsid w:val="007D0A48"/>
    <w:rsid w:val="007D2B95"/>
    <w:rsid w:val="007D347D"/>
    <w:rsid w:val="007D5466"/>
    <w:rsid w:val="007D55BC"/>
    <w:rsid w:val="007D61D1"/>
    <w:rsid w:val="007D6A0B"/>
    <w:rsid w:val="007E0192"/>
    <w:rsid w:val="007E0D39"/>
    <w:rsid w:val="007E0D50"/>
    <w:rsid w:val="007E1DA5"/>
    <w:rsid w:val="007E20F2"/>
    <w:rsid w:val="007E3016"/>
    <w:rsid w:val="007E339B"/>
    <w:rsid w:val="007E3475"/>
    <w:rsid w:val="007E4F24"/>
    <w:rsid w:val="007E5184"/>
    <w:rsid w:val="007F0E18"/>
    <w:rsid w:val="007F1311"/>
    <w:rsid w:val="007F16D1"/>
    <w:rsid w:val="007F305E"/>
    <w:rsid w:val="007F534D"/>
    <w:rsid w:val="007F615E"/>
    <w:rsid w:val="007F6A69"/>
    <w:rsid w:val="007F6C22"/>
    <w:rsid w:val="007F6FCF"/>
    <w:rsid w:val="0080012A"/>
    <w:rsid w:val="00802EAB"/>
    <w:rsid w:val="00804E05"/>
    <w:rsid w:val="00812228"/>
    <w:rsid w:val="0081241F"/>
    <w:rsid w:val="0081690F"/>
    <w:rsid w:val="00817B8E"/>
    <w:rsid w:val="00821A42"/>
    <w:rsid w:val="00822A67"/>
    <w:rsid w:val="00822C37"/>
    <w:rsid w:val="00824872"/>
    <w:rsid w:val="008255DC"/>
    <w:rsid w:val="00825A3D"/>
    <w:rsid w:val="008274F8"/>
    <w:rsid w:val="00827570"/>
    <w:rsid w:val="00830104"/>
    <w:rsid w:val="008354EB"/>
    <w:rsid w:val="008368D3"/>
    <w:rsid w:val="00840033"/>
    <w:rsid w:val="00841CC0"/>
    <w:rsid w:val="00841CD5"/>
    <w:rsid w:val="00844398"/>
    <w:rsid w:val="00844600"/>
    <w:rsid w:val="00844A8A"/>
    <w:rsid w:val="00844E95"/>
    <w:rsid w:val="0084604E"/>
    <w:rsid w:val="0084749A"/>
    <w:rsid w:val="0085013E"/>
    <w:rsid w:val="0085476A"/>
    <w:rsid w:val="008560C3"/>
    <w:rsid w:val="00857435"/>
    <w:rsid w:val="008579E3"/>
    <w:rsid w:val="00857D5A"/>
    <w:rsid w:val="008625E7"/>
    <w:rsid w:val="00864250"/>
    <w:rsid w:val="008650F4"/>
    <w:rsid w:val="00865C9E"/>
    <w:rsid w:val="00866226"/>
    <w:rsid w:val="0087038C"/>
    <w:rsid w:val="00870716"/>
    <w:rsid w:val="00873293"/>
    <w:rsid w:val="00873847"/>
    <w:rsid w:val="0087395B"/>
    <w:rsid w:val="0087547C"/>
    <w:rsid w:val="00876E09"/>
    <w:rsid w:val="008771CC"/>
    <w:rsid w:val="00881743"/>
    <w:rsid w:val="0088199F"/>
    <w:rsid w:val="0088375D"/>
    <w:rsid w:val="008841E3"/>
    <w:rsid w:val="00885D57"/>
    <w:rsid w:val="00886A3B"/>
    <w:rsid w:val="00890949"/>
    <w:rsid w:val="00891BEE"/>
    <w:rsid w:val="00892489"/>
    <w:rsid w:val="00894072"/>
    <w:rsid w:val="00894F50"/>
    <w:rsid w:val="0089710C"/>
    <w:rsid w:val="008976EB"/>
    <w:rsid w:val="008A08C1"/>
    <w:rsid w:val="008A0A3D"/>
    <w:rsid w:val="008A21E2"/>
    <w:rsid w:val="008A2295"/>
    <w:rsid w:val="008A4129"/>
    <w:rsid w:val="008A51F5"/>
    <w:rsid w:val="008A5855"/>
    <w:rsid w:val="008A76CF"/>
    <w:rsid w:val="008A7F92"/>
    <w:rsid w:val="008A7FA5"/>
    <w:rsid w:val="008B10E4"/>
    <w:rsid w:val="008B2BDC"/>
    <w:rsid w:val="008B32F3"/>
    <w:rsid w:val="008B3A55"/>
    <w:rsid w:val="008B70CB"/>
    <w:rsid w:val="008B74F0"/>
    <w:rsid w:val="008C0F3E"/>
    <w:rsid w:val="008C28C7"/>
    <w:rsid w:val="008C3947"/>
    <w:rsid w:val="008C4BA6"/>
    <w:rsid w:val="008C5E4B"/>
    <w:rsid w:val="008C652D"/>
    <w:rsid w:val="008C7AF2"/>
    <w:rsid w:val="008C7D3A"/>
    <w:rsid w:val="008D0029"/>
    <w:rsid w:val="008D0AB7"/>
    <w:rsid w:val="008D130C"/>
    <w:rsid w:val="008D1FFB"/>
    <w:rsid w:val="008D204A"/>
    <w:rsid w:val="008D36FD"/>
    <w:rsid w:val="008D53BC"/>
    <w:rsid w:val="008D5610"/>
    <w:rsid w:val="008D687E"/>
    <w:rsid w:val="008D78DF"/>
    <w:rsid w:val="008E030F"/>
    <w:rsid w:val="008E1629"/>
    <w:rsid w:val="008E75C8"/>
    <w:rsid w:val="008E7AAE"/>
    <w:rsid w:val="008F0168"/>
    <w:rsid w:val="008F0819"/>
    <w:rsid w:val="008F0BCC"/>
    <w:rsid w:val="008F183C"/>
    <w:rsid w:val="008F3B23"/>
    <w:rsid w:val="008F5FD3"/>
    <w:rsid w:val="008F6247"/>
    <w:rsid w:val="008F76BC"/>
    <w:rsid w:val="008F7A8C"/>
    <w:rsid w:val="0090011F"/>
    <w:rsid w:val="0090051F"/>
    <w:rsid w:val="00900945"/>
    <w:rsid w:val="00901E98"/>
    <w:rsid w:val="00901F66"/>
    <w:rsid w:val="009027BB"/>
    <w:rsid w:val="00902A3C"/>
    <w:rsid w:val="00903613"/>
    <w:rsid w:val="009036E1"/>
    <w:rsid w:val="00903B94"/>
    <w:rsid w:val="00906C2B"/>
    <w:rsid w:val="00910AEF"/>
    <w:rsid w:val="00911F31"/>
    <w:rsid w:val="00911FE3"/>
    <w:rsid w:val="00913210"/>
    <w:rsid w:val="00914314"/>
    <w:rsid w:val="00916C92"/>
    <w:rsid w:val="00920E0E"/>
    <w:rsid w:val="00922BB1"/>
    <w:rsid w:val="009230CE"/>
    <w:rsid w:val="0092334C"/>
    <w:rsid w:val="00923521"/>
    <w:rsid w:val="00924AE1"/>
    <w:rsid w:val="00925C63"/>
    <w:rsid w:val="00926905"/>
    <w:rsid w:val="00927C07"/>
    <w:rsid w:val="00930E89"/>
    <w:rsid w:val="00931250"/>
    <w:rsid w:val="0093291C"/>
    <w:rsid w:val="00933C6E"/>
    <w:rsid w:val="00940043"/>
    <w:rsid w:val="009413A1"/>
    <w:rsid w:val="00941D1B"/>
    <w:rsid w:val="00942339"/>
    <w:rsid w:val="00944A08"/>
    <w:rsid w:val="00945455"/>
    <w:rsid w:val="009459D2"/>
    <w:rsid w:val="00946297"/>
    <w:rsid w:val="009470CD"/>
    <w:rsid w:val="0094773C"/>
    <w:rsid w:val="009508F7"/>
    <w:rsid w:val="00951960"/>
    <w:rsid w:val="00953025"/>
    <w:rsid w:val="00953772"/>
    <w:rsid w:val="009537B9"/>
    <w:rsid w:val="00955628"/>
    <w:rsid w:val="00956563"/>
    <w:rsid w:val="00957DFD"/>
    <w:rsid w:val="00963E7F"/>
    <w:rsid w:val="009649E3"/>
    <w:rsid w:val="00965E2E"/>
    <w:rsid w:val="0097020E"/>
    <w:rsid w:val="009704E0"/>
    <w:rsid w:val="0097102A"/>
    <w:rsid w:val="00971E4E"/>
    <w:rsid w:val="00972795"/>
    <w:rsid w:val="00972DEC"/>
    <w:rsid w:val="00975128"/>
    <w:rsid w:val="00976B16"/>
    <w:rsid w:val="00976E95"/>
    <w:rsid w:val="009770F1"/>
    <w:rsid w:val="00983969"/>
    <w:rsid w:val="00983E6B"/>
    <w:rsid w:val="00984379"/>
    <w:rsid w:val="00985976"/>
    <w:rsid w:val="00986F06"/>
    <w:rsid w:val="0098705F"/>
    <w:rsid w:val="009871AC"/>
    <w:rsid w:val="00990FE1"/>
    <w:rsid w:val="0099274A"/>
    <w:rsid w:val="009959CB"/>
    <w:rsid w:val="00995A96"/>
    <w:rsid w:val="00997980"/>
    <w:rsid w:val="009A0EC2"/>
    <w:rsid w:val="009A306C"/>
    <w:rsid w:val="009A368A"/>
    <w:rsid w:val="009A3921"/>
    <w:rsid w:val="009A46A8"/>
    <w:rsid w:val="009A5834"/>
    <w:rsid w:val="009A6169"/>
    <w:rsid w:val="009A7346"/>
    <w:rsid w:val="009B10F6"/>
    <w:rsid w:val="009B11FB"/>
    <w:rsid w:val="009B36F4"/>
    <w:rsid w:val="009B3D55"/>
    <w:rsid w:val="009B6B58"/>
    <w:rsid w:val="009C25C7"/>
    <w:rsid w:val="009C2BA4"/>
    <w:rsid w:val="009C30F7"/>
    <w:rsid w:val="009C3745"/>
    <w:rsid w:val="009C3E58"/>
    <w:rsid w:val="009C455B"/>
    <w:rsid w:val="009C46AC"/>
    <w:rsid w:val="009C5B60"/>
    <w:rsid w:val="009C6793"/>
    <w:rsid w:val="009C7903"/>
    <w:rsid w:val="009D12E7"/>
    <w:rsid w:val="009D25AB"/>
    <w:rsid w:val="009D5B4D"/>
    <w:rsid w:val="009D5F07"/>
    <w:rsid w:val="009D6597"/>
    <w:rsid w:val="009E00B3"/>
    <w:rsid w:val="009E0AA1"/>
    <w:rsid w:val="009E1CC1"/>
    <w:rsid w:val="009E3209"/>
    <w:rsid w:val="009E3686"/>
    <w:rsid w:val="009E3AD4"/>
    <w:rsid w:val="009E47C9"/>
    <w:rsid w:val="009F0B3E"/>
    <w:rsid w:val="009F1588"/>
    <w:rsid w:val="009F25C3"/>
    <w:rsid w:val="009F3752"/>
    <w:rsid w:val="009F62D0"/>
    <w:rsid w:val="009F7294"/>
    <w:rsid w:val="00A020EA"/>
    <w:rsid w:val="00A03317"/>
    <w:rsid w:val="00A04A07"/>
    <w:rsid w:val="00A04A94"/>
    <w:rsid w:val="00A04E93"/>
    <w:rsid w:val="00A0503D"/>
    <w:rsid w:val="00A050F6"/>
    <w:rsid w:val="00A05C6E"/>
    <w:rsid w:val="00A06949"/>
    <w:rsid w:val="00A1049A"/>
    <w:rsid w:val="00A10FD9"/>
    <w:rsid w:val="00A127FE"/>
    <w:rsid w:val="00A13018"/>
    <w:rsid w:val="00A130D2"/>
    <w:rsid w:val="00A13992"/>
    <w:rsid w:val="00A14FBA"/>
    <w:rsid w:val="00A15296"/>
    <w:rsid w:val="00A21DB3"/>
    <w:rsid w:val="00A22579"/>
    <w:rsid w:val="00A226DC"/>
    <w:rsid w:val="00A24297"/>
    <w:rsid w:val="00A24500"/>
    <w:rsid w:val="00A26FE3"/>
    <w:rsid w:val="00A27A01"/>
    <w:rsid w:val="00A3084E"/>
    <w:rsid w:val="00A312F4"/>
    <w:rsid w:val="00A313BA"/>
    <w:rsid w:val="00A31C47"/>
    <w:rsid w:val="00A34513"/>
    <w:rsid w:val="00A35C1B"/>
    <w:rsid w:val="00A363F7"/>
    <w:rsid w:val="00A37EEC"/>
    <w:rsid w:val="00A40067"/>
    <w:rsid w:val="00A427E9"/>
    <w:rsid w:val="00A43540"/>
    <w:rsid w:val="00A45ADE"/>
    <w:rsid w:val="00A4632A"/>
    <w:rsid w:val="00A4654E"/>
    <w:rsid w:val="00A4705E"/>
    <w:rsid w:val="00A479E4"/>
    <w:rsid w:val="00A507A5"/>
    <w:rsid w:val="00A561EF"/>
    <w:rsid w:val="00A56780"/>
    <w:rsid w:val="00A60F9D"/>
    <w:rsid w:val="00A660F7"/>
    <w:rsid w:val="00A66442"/>
    <w:rsid w:val="00A66DE8"/>
    <w:rsid w:val="00A722D4"/>
    <w:rsid w:val="00A736EA"/>
    <w:rsid w:val="00A748AA"/>
    <w:rsid w:val="00A7566C"/>
    <w:rsid w:val="00A75CC2"/>
    <w:rsid w:val="00A80553"/>
    <w:rsid w:val="00A807C7"/>
    <w:rsid w:val="00A80DC7"/>
    <w:rsid w:val="00A80DE6"/>
    <w:rsid w:val="00A8360B"/>
    <w:rsid w:val="00A83B2B"/>
    <w:rsid w:val="00A85F07"/>
    <w:rsid w:val="00A878BB"/>
    <w:rsid w:val="00A87EED"/>
    <w:rsid w:val="00A922DB"/>
    <w:rsid w:val="00A9344E"/>
    <w:rsid w:val="00A94860"/>
    <w:rsid w:val="00A94DF5"/>
    <w:rsid w:val="00A953BA"/>
    <w:rsid w:val="00A96533"/>
    <w:rsid w:val="00AA5064"/>
    <w:rsid w:val="00AA673E"/>
    <w:rsid w:val="00AA726A"/>
    <w:rsid w:val="00AA792A"/>
    <w:rsid w:val="00AB0B4A"/>
    <w:rsid w:val="00AB0B4D"/>
    <w:rsid w:val="00AB0FCF"/>
    <w:rsid w:val="00AB257D"/>
    <w:rsid w:val="00AB2F34"/>
    <w:rsid w:val="00AB2F5F"/>
    <w:rsid w:val="00AB34EB"/>
    <w:rsid w:val="00AB6AAE"/>
    <w:rsid w:val="00AB6C57"/>
    <w:rsid w:val="00AB6CEA"/>
    <w:rsid w:val="00AC03E1"/>
    <w:rsid w:val="00AC0B3B"/>
    <w:rsid w:val="00AC3382"/>
    <w:rsid w:val="00AC719B"/>
    <w:rsid w:val="00AD1DB0"/>
    <w:rsid w:val="00AD2F42"/>
    <w:rsid w:val="00AD3EB1"/>
    <w:rsid w:val="00AD507C"/>
    <w:rsid w:val="00AD50DD"/>
    <w:rsid w:val="00AD73B0"/>
    <w:rsid w:val="00AD7BBC"/>
    <w:rsid w:val="00AE2626"/>
    <w:rsid w:val="00AE52FD"/>
    <w:rsid w:val="00AE7EC1"/>
    <w:rsid w:val="00AF072C"/>
    <w:rsid w:val="00AF1806"/>
    <w:rsid w:val="00AF1B6F"/>
    <w:rsid w:val="00AF2DE7"/>
    <w:rsid w:val="00AF5AEF"/>
    <w:rsid w:val="00AF6799"/>
    <w:rsid w:val="00B00E58"/>
    <w:rsid w:val="00B010AF"/>
    <w:rsid w:val="00B03727"/>
    <w:rsid w:val="00B053FB"/>
    <w:rsid w:val="00B060FC"/>
    <w:rsid w:val="00B076D3"/>
    <w:rsid w:val="00B10006"/>
    <w:rsid w:val="00B10CD3"/>
    <w:rsid w:val="00B1166C"/>
    <w:rsid w:val="00B1180D"/>
    <w:rsid w:val="00B126A0"/>
    <w:rsid w:val="00B15FA0"/>
    <w:rsid w:val="00B200B5"/>
    <w:rsid w:val="00B20FF2"/>
    <w:rsid w:val="00B21EA4"/>
    <w:rsid w:val="00B22633"/>
    <w:rsid w:val="00B2343B"/>
    <w:rsid w:val="00B23D8C"/>
    <w:rsid w:val="00B25381"/>
    <w:rsid w:val="00B302CA"/>
    <w:rsid w:val="00B32748"/>
    <w:rsid w:val="00B328D7"/>
    <w:rsid w:val="00B34536"/>
    <w:rsid w:val="00B34E88"/>
    <w:rsid w:val="00B35D0F"/>
    <w:rsid w:val="00B36957"/>
    <w:rsid w:val="00B3776C"/>
    <w:rsid w:val="00B4187B"/>
    <w:rsid w:val="00B41A2D"/>
    <w:rsid w:val="00B436FA"/>
    <w:rsid w:val="00B44F59"/>
    <w:rsid w:val="00B45FAC"/>
    <w:rsid w:val="00B5120D"/>
    <w:rsid w:val="00B51D5B"/>
    <w:rsid w:val="00B52482"/>
    <w:rsid w:val="00B530AD"/>
    <w:rsid w:val="00B5596B"/>
    <w:rsid w:val="00B55CF0"/>
    <w:rsid w:val="00B5600A"/>
    <w:rsid w:val="00B60766"/>
    <w:rsid w:val="00B64474"/>
    <w:rsid w:val="00B66724"/>
    <w:rsid w:val="00B737C8"/>
    <w:rsid w:val="00B8140D"/>
    <w:rsid w:val="00B8245A"/>
    <w:rsid w:val="00B832E9"/>
    <w:rsid w:val="00B83FA5"/>
    <w:rsid w:val="00B84D2E"/>
    <w:rsid w:val="00B85877"/>
    <w:rsid w:val="00B858D1"/>
    <w:rsid w:val="00B862C1"/>
    <w:rsid w:val="00B86395"/>
    <w:rsid w:val="00B86F82"/>
    <w:rsid w:val="00B900EB"/>
    <w:rsid w:val="00B9136D"/>
    <w:rsid w:val="00B92D32"/>
    <w:rsid w:val="00B93BD6"/>
    <w:rsid w:val="00B94659"/>
    <w:rsid w:val="00B951E0"/>
    <w:rsid w:val="00B96686"/>
    <w:rsid w:val="00B9779D"/>
    <w:rsid w:val="00BA08F1"/>
    <w:rsid w:val="00BA10DC"/>
    <w:rsid w:val="00BA1565"/>
    <w:rsid w:val="00BA4625"/>
    <w:rsid w:val="00BB2E6E"/>
    <w:rsid w:val="00BB4EF6"/>
    <w:rsid w:val="00BB51A3"/>
    <w:rsid w:val="00BB5BE7"/>
    <w:rsid w:val="00BC0C33"/>
    <w:rsid w:val="00BC1B1E"/>
    <w:rsid w:val="00BC1BDE"/>
    <w:rsid w:val="00BC210B"/>
    <w:rsid w:val="00BC2605"/>
    <w:rsid w:val="00BC43D0"/>
    <w:rsid w:val="00BC6238"/>
    <w:rsid w:val="00BC6796"/>
    <w:rsid w:val="00BC735D"/>
    <w:rsid w:val="00BD0DC3"/>
    <w:rsid w:val="00BD1870"/>
    <w:rsid w:val="00BD2976"/>
    <w:rsid w:val="00BD4CB1"/>
    <w:rsid w:val="00BD65CB"/>
    <w:rsid w:val="00BD6F82"/>
    <w:rsid w:val="00BE0B4E"/>
    <w:rsid w:val="00BE0E0F"/>
    <w:rsid w:val="00BE0FDB"/>
    <w:rsid w:val="00BE6D71"/>
    <w:rsid w:val="00BE7157"/>
    <w:rsid w:val="00BF09DA"/>
    <w:rsid w:val="00BF1508"/>
    <w:rsid w:val="00BF2C31"/>
    <w:rsid w:val="00BF3606"/>
    <w:rsid w:val="00BF3ABB"/>
    <w:rsid w:val="00BF413B"/>
    <w:rsid w:val="00BF68A3"/>
    <w:rsid w:val="00BF69F6"/>
    <w:rsid w:val="00BF7467"/>
    <w:rsid w:val="00BF77D0"/>
    <w:rsid w:val="00C00169"/>
    <w:rsid w:val="00C00613"/>
    <w:rsid w:val="00C02707"/>
    <w:rsid w:val="00C02B9C"/>
    <w:rsid w:val="00C03972"/>
    <w:rsid w:val="00C04701"/>
    <w:rsid w:val="00C05133"/>
    <w:rsid w:val="00C06397"/>
    <w:rsid w:val="00C10C68"/>
    <w:rsid w:val="00C14305"/>
    <w:rsid w:val="00C144E1"/>
    <w:rsid w:val="00C1451E"/>
    <w:rsid w:val="00C14960"/>
    <w:rsid w:val="00C164BF"/>
    <w:rsid w:val="00C16A56"/>
    <w:rsid w:val="00C2007B"/>
    <w:rsid w:val="00C205F3"/>
    <w:rsid w:val="00C20950"/>
    <w:rsid w:val="00C22F3D"/>
    <w:rsid w:val="00C24D1A"/>
    <w:rsid w:val="00C259D4"/>
    <w:rsid w:val="00C26E1F"/>
    <w:rsid w:val="00C300D6"/>
    <w:rsid w:val="00C30779"/>
    <w:rsid w:val="00C33615"/>
    <w:rsid w:val="00C3434D"/>
    <w:rsid w:val="00C34EB1"/>
    <w:rsid w:val="00C35385"/>
    <w:rsid w:val="00C35547"/>
    <w:rsid w:val="00C3669E"/>
    <w:rsid w:val="00C36ABA"/>
    <w:rsid w:val="00C40E35"/>
    <w:rsid w:val="00C4201F"/>
    <w:rsid w:val="00C42320"/>
    <w:rsid w:val="00C430DF"/>
    <w:rsid w:val="00C45BAB"/>
    <w:rsid w:val="00C513DD"/>
    <w:rsid w:val="00C52C47"/>
    <w:rsid w:val="00C54F2D"/>
    <w:rsid w:val="00C55DBB"/>
    <w:rsid w:val="00C55EC1"/>
    <w:rsid w:val="00C57D40"/>
    <w:rsid w:val="00C60369"/>
    <w:rsid w:val="00C608DE"/>
    <w:rsid w:val="00C60E06"/>
    <w:rsid w:val="00C61DF3"/>
    <w:rsid w:val="00C61FC0"/>
    <w:rsid w:val="00C62206"/>
    <w:rsid w:val="00C62D20"/>
    <w:rsid w:val="00C632F5"/>
    <w:rsid w:val="00C636F2"/>
    <w:rsid w:val="00C65189"/>
    <w:rsid w:val="00C65752"/>
    <w:rsid w:val="00C70166"/>
    <w:rsid w:val="00C71187"/>
    <w:rsid w:val="00C73506"/>
    <w:rsid w:val="00C742BC"/>
    <w:rsid w:val="00C7627E"/>
    <w:rsid w:val="00C76E30"/>
    <w:rsid w:val="00C80A82"/>
    <w:rsid w:val="00C81746"/>
    <w:rsid w:val="00C8339B"/>
    <w:rsid w:val="00C833BB"/>
    <w:rsid w:val="00C8502B"/>
    <w:rsid w:val="00C8586D"/>
    <w:rsid w:val="00C87F84"/>
    <w:rsid w:val="00C9193C"/>
    <w:rsid w:val="00C91D86"/>
    <w:rsid w:val="00C936FE"/>
    <w:rsid w:val="00C95A62"/>
    <w:rsid w:val="00CA2947"/>
    <w:rsid w:val="00CA3298"/>
    <w:rsid w:val="00CA32E0"/>
    <w:rsid w:val="00CA3482"/>
    <w:rsid w:val="00CA37E7"/>
    <w:rsid w:val="00CA3F3E"/>
    <w:rsid w:val="00CA4119"/>
    <w:rsid w:val="00CA4892"/>
    <w:rsid w:val="00CA7864"/>
    <w:rsid w:val="00CA79BB"/>
    <w:rsid w:val="00CB03B1"/>
    <w:rsid w:val="00CB2225"/>
    <w:rsid w:val="00CB3203"/>
    <w:rsid w:val="00CB6868"/>
    <w:rsid w:val="00CC0733"/>
    <w:rsid w:val="00CC345B"/>
    <w:rsid w:val="00CC4BED"/>
    <w:rsid w:val="00CC4C98"/>
    <w:rsid w:val="00CC755C"/>
    <w:rsid w:val="00CD1267"/>
    <w:rsid w:val="00CD1549"/>
    <w:rsid w:val="00CD3AD3"/>
    <w:rsid w:val="00CD74DD"/>
    <w:rsid w:val="00CE0214"/>
    <w:rsid w:val="00CE0DE8"/>
    <w:rsid w:val="00CE0F32"/>
    <w:rsid w:val="00CE3FF9"/>
    <w:rsid w:val="00CF0622"/>
    <w:rsid w:val="00CF0A78"/>
    <w:rsid w:val="00CF0C70"/>
    <w:rsid w:val="00CF29C1"/>
    <w:rsid w:val="00CF52F1"/>
    <w:rsid w:val="00CF648E"/>
    <w:rsid w:val="00CF66ED"/>
    <w:rsid w:val="00CF7245"/>
    <w:rsid w:val="00D008C2"/>
    <w:rsid w:val="00D04DD5"/>
    <w:rsid w:val="00D05C01"/>
    <w:rsid w:val="00D07120"/>
    <w:rsid w:val="00D073B6"/>
    <w:rsid w:val="00D11ED3"/>
    <w:rsid w:val="00D11FDD"/>
    <w:rsid w:val="00D12D20"/>
    <w:rsid w:val="00D15818"/>
    <w:rsid w:val="00D15891"/>
    <w:rsid w:val="00D16765"/>
    <w:rsid w:val="00D16B9D"/>
    <w:rsid w:val="00D16EC7"/>
    <w:rsid w:val="00D177C3"/>
    <w:rsid w:val="00D17A32"/>
    <w:rsid w:val="00D22264"/>
    <w:rsid w:val="00D23542"/>
    <w:rsid w:val="00D3107F"/>
    <w:rsid w:val="00D31A55"/>
    <w:rsid w:val="00D31A87"/>
    <w:rsid w:val="00D31B14"/>
    <w:rsid w:val="00D33AA5"/>
    <w:rsid w:val="00D34320"/>
    <w:rsid w:val="00D3594A"/>
    <w:rsid w:val="00D37150"/>
    <w:rsid w:val="00D40473"/>
    <w:rsid w:val="00D429C3"/>
    <w:rsid w:val="00D444A3"/>
    <w:rsid w:val="00D451D1"/>
    <w:rsid w:val="00D46D47"/>
    <w:rsid w:val="00D504FD"/>
    <w:rsid w:val="00D50E6E"/>
    <w:rsid w:val="00D52C86"/>
    <w:rsid w:val="00D55188"/>
    <w:rsid w:val="00D55523"/>
    <w:rsid w:val="00D55E20"/>
    <w:rsid w:val="00D56CEF"/>
    <w:rsid w:val="00D60715"/>
    <w:rsid w:val="00D612AB"/>
    <w:rsid w:val="00D6408D"/>
    <w:rsid w:val="00D64E13"/>
    <w:rsid w:val="00D65DB0"/>
    <w:rsid w:val="00D66E57"/>
    <w:rsid w:val="00D7050E"/>
    <w:rsid w:val="00D71115"/>
    <w:rsid w:val="00D7235B"/>
    <w:rsid w:val="00D74BBA"/>
    <w:rsid w:val="00D74DC2"/>
    <w:rsid w:val="00D75A47"/>
    <w:rsid w:val="00D77CE6"/>
    <w:rsid w:val="00D80F3A"/>
    <w:rsid w:val="00D81F27"/>
    <w:rsid w:val="00D84565"/>
    <w:rsid w:val="00D84588"/>
    <w:rsid w:val="00D84CB4"/>
    <w:rsid w:val="00D87892"/>
    <w:rsid w:val="00D87942"/>
    <w:rsid w:val="00D90199"/>
    <w:rsid w:val="00D902F1"/>
    <w:rsid w:val="00D90BDC"/>
    <w:rsid w:val="00D90C8D"/>
    <w:rsid w:val="00D9133F"/>
    <w:rsid w:val="00D91695"/>
    <w:rsid w:val="00D96B49"/>
    <w:rsid w:val="00DA057E"/>
    <w:rsid w:val="00DA0851"/>
    <w:rsid w:val="00DA0BC8"/>
    <w:rsid w:val="00DA0C2F"/>
    <w:rsid w:val="00DA1175"/>
    <w:rsid w:val="00DA155A"/>
    <w:rsid w:val="00DA19DA"/>
    <w:rsid w:val="00DA22B9"/>
    <w:rsid w:val="00DA2E04"/>
    <w:rsid w:val="00DA47FA"/>
    <w:rsid w:val="00DA6250"/>
    <w:rsid w:val="00DB0EC0"/>
    <w:rsid w:val="00DB4914"/>
    <w:rsid w:val="00DB7C24"/>
    <w:rsid w:val="00DB7EC7"/>
    <w:rsid w:val="00DC1A48"/>
    <w:rsid w:val="00DC2D61"/>
    <w:rsid w:val="00DC34A1"/>
    <w:rsid w:val="00DC3A7C"/>
    <w:rsid w:val="00DC4698"/>
    <w:rsid w:val="00DC4CE1"/>
    <w:rsid w:val="00DC506C"/>
    <w:rsid w:val="00DC50CA"/>
    <w:rsid w:val="00DC6B47"/>
    <w:rsid w:val="00DD043F"/>
    <w:rsid w:val="00DD1B34"/>
    <w:rsid w:val="00DD1F15"/>
    <w:rsid w:val="00DD229C"/>
    <w:rsid w:val="00DD2E32"/>
    <w:rsid w:val="00DD3E86"/>
    <w:rsid w:val="00DD534F"/>
    <w:rsid w:val="00DD6C7A"/>
    <w:rsid w:val="00DE0188"/>
    <w:rsid w:val="00DE07FA"/>
    <w:rsid w:val="00DE242B"/>
    <w:rsid w:val="00DE342E"/>
    <w:rsid w:val="00DE409A"/>
    <w:rsid w:val="00DE4176"/>
    <w:rsid w:val="00DE45E7"/>
    <w:rsid w:val="00DE5976"/>
    <w:rsid w:val="00DE6869"/>
    <w:rsid w:val="00DE6D46"/>
    <w:rsid w:val="00DF0570"/>
    <w:rsid w:val="00DF0F76"/>
    <w:rsid w:val="00DF18DB"/>
    <w:rsid w:val="00DF1C27"/>
    <w:rsid w:val="00DF37F9"/>
    <w:rsid w:val="00DF3850"/>
    <w:rsid w:val="00DF3A6A"/>
    <w:rsid w:val="00DF443C"/>
    <w:rsid w:val="00DF5115"/>
    <w:rsid w:val="00DF5B4D"/>
    <w:rsid w:val="00DF6123"/>
    <w:rsid w:val="00E007CF"/>
    <w:rsid w:val="00E01094"/>
    <w:rsid w:val="00E02111"/>
    <w:rsid w:val="00E03268"/>
    <w:rsid w:val="00E040B2"/>
    <w:rsid w:val="00E04A77"/>
    <w:rsid w:val="00E05B1E"/>
    <w:rsid w:val="00E06B64"/>
    <w:rsid w:val="00E07207"/>
    <w:rsid w:val="00E07EF1"/>
    <w:rsid w:val="00E101C2"/>
    <w:rsid w:val="00E1199A"/>
    <w:rsid w:val="00E11A12"/>
    <w:rsid w:val="00E151D4"/>
    <w:rsid w:val="00E16389"/>
    <w:rsid w:val="00E21D0D"/>
    <w:rsid w:val="00E2370E"/>
    <w:rsid w:val="00E23F8A"/>
    <w:rsid w:val="00E2441E"/>
    <w:rsid w:val="00E2582E"/>
    <w:rsid w:val="00E26F25"/>
    <w:rsid w:val="00E27019"/>
    <w:rsid w:val="00E27C82"/>
    <w:rsid w:val="00E30F59"/>
    <w:rsid w:val="00E31F84"/>
    <w:rsid w:val="00E324E3"/>
    <w:rsid w:val="00E33AEE"/>
    <w:rsid w:val="00E405D5"/>
    <w:rsid w:val="00E40D96"/>
    <w:rsid w:val="00E412BF"/>
    <w:rsid w:val="00E4131A"/>
    <w:rsid w:val="00E43485"/>
    <w:rsid w:val="00E43CB0"/>
    <w:rsid w:val="00E451A7"/>
    <w:rsid w:val="00E453AD"/>
    <w:rsid w:val="00E45915"/>
    <w:rsid w:val="00E46B36"/>
    <w:rsid w:val="00E530FE"/>
    <w:rsid w:val="00E53775"/>
    <w:rsid w:val="00E6086C"/>
    <w:rsid w:val="00E610E2"/>
    <w:rsid w:val="00E625FB"/>
    <w:rsid w:val="00E63521"/>
    <w:rsid w:val="00E64C4C"/>
    <w:rsid w:val="00E65F91"/>
    <w:rsid w:val="00E674E2"/>
    <w:rsid w:val="00E71195"/>
    <w:rsid w:val="00E71998"/>
    <w:rsid w:val="00E739A6"/>
    <w:rsid w:val="00E74AF0"/>
    <w:rsid w:val="00E769EF"/>
    <w:rsid w:val="00E77502"/>
    <w:rsid w:val="00E77852"/>
    <w:rsid w:val="00E77D06"/>
    <w:rsid w:val="00E80CAC"/>
    <w:rsid w:val="00E81DE3"/>
    <w:rsid w:val="00E8232C"/>
    <w:rsid w:val="00E82666"/>
    <w:rsid w:val="00E826E2"/>
    <w:rsid w:val="00E82D85"/>
    <w:rsid w:val="00E8425A"/>
    <w:rsid w:val="00E85275"/>
    <w:rsid w:val="00E8553D"/>
    <w:rsid w:val="00E8565B"/>
    <w:rsid w:val="00E8588C"/>
    <w:rsid w:val="00E86AD1"/>
    <w:rsid w:val="00E91025"/>
    <w:rsid w:val="00E9116F"/>
    <w:rsid w:val="00E91BD7"/>
    <w:rsid w:val="00E92E6A"/>
    <w:rsid w:val="00E949AE"/>
    <w:rsid w:val="00E94E61"/>
    <w:rsid w:val="00E965AD"/>
    <w:rsid w:val="00E965E6"/>
    <w:rsid w:val="00E9712F"/>
    <w:rsid w:val="00EA170F"/>
    <w:rsid w:val="00EA1C67"/>
    <w:rsid w:val="00EA26DE"/>
    <w:rsid w:val="00EA40D2"/>
    <w:rsid w:val="00EA7D87"/>
    <w:rsid w:val="00EB2396"/>
    <w:rsid w:val="00EB3A6E"/>
    <w:rsid w:val="00EB40EF"/>
    <w:rsid w:val="00EB5536"/>
    <w:rsid w:val="00EB5BC4"/>
    <w:rsid w:val="00EB5FF3"/>
    <w:rsid w:val="00EB6F1D"/>
    <w:rsid w:val="00EB780D"/>
    <w:rsid w:val="00EC007F"/>
    <w:rsid w:val="00EC251F"/>
    <w:rsid w:val="00EC2FFB"/>
    <w:rsid w:val="00EC636E"/>
    <w:rsid w:val="00EC78CF"/>
    <w:rsid w:val="00EC7AAF"/>
    <w:rsid w:val="00ED0982"/>
    <w:rsid w:val="00ED1699"/>
    <w:rsid w:val="00ED1CCA"/>
    <w:rsid w:val="00ED295F"/>
    <w:rsid w:val="00ED41B6"/>
    <w:rsid w:val="00ED46DB"/>
    <w:rsid w:val="00ED48AE"/>
    <w:rsid w:val="00ED6016"/>
    <w:rsid w:val="00ED7915"/>
    <w:rsid w:val="00EE1B8F"/>
    <w:rsid w:val="00EE3DEC"/>
    <w:rsid w:val="00EE4A02"/>
    <w:rsid w:val="00EE5313"/>
    <w:rsid w:val="00EE5E85"/>
    <w:rsid w:val="00EE6B4C"/>
    <w:rsid w:val="00EE73C7"/>
    <w:rsid w:val="00EF0236"/>
    <w:rsid w:val="00EF0CEB"/>
    <w:rsid w:val="00EF0D40"/>
    <w:rsid w:val="00EF0DFF"/>
    <w:rsid w:val="00EF0EF8"/>
    <w:rsid w:val="00EF110E"/>
    <w:rsid w:val="00EF1259"/>
    <w:rsid w:val="00EF1E89"/>
    <w:rsid w:val="00EF28A5"/>
    <w:rsid w:val="00EF41B8"/>
    <w:rsid w:val="00EF53EA"/>
    <w:rsid w:val="00EF5976"/>
    <w:rsid w:val="00EF5C90"/>
    <w:rsid w:val="00EF5D6C"/>
    <w:rsid w:val="00EF6FFE"/>
    <w:rsid w:val="00EF7E29"/>
    <w:rsid w:val="00EF7FB8"/>
    <w:rsid w:val="00F0325E"/>
    <w:rsid w:val="00F0356C"/>
    <w:rsid w:val="00F0369A"/>
    <w:rsid w:val="00F03A12"/>
    <w:rsid w:val="00F04134"/>
    <w:rsid w:val="00F04453"/>
    <w:rsid w:val="00F0577E"/>
    <w:rsid w:val="00F0633A"/>
    <w:rsid w:val="00F14D0C"/>
    <w:rsid w:val="00F216F1"/>
    <w:rsid w:val="00F219B0"/>
    <w:rsid w:val="00F2230A"/>
    <w:rsid w:val="00F22D48"/>
    <w:rsid w:val="00F33050"/>
    <w:rsid w:val="00F3417D"/>
    <w:rsid w:val="00F352BF"/>
    <w:rsid w:val="00F35369"/>
    <w:rsid w:val="00F358F7"/>
    <w:rsid w:val="00F360EF"/>
    <w:rsid w:val="00F36C29"/>
    <w:rsid w:val="00F40686"/>
    <w:rsid w:val="00F432BC"/>
    <w:rsid w:val="00F457AD"/>
    <w:rsid w:val="00F45944"/>
    <w:rsid w:val="00F47BAD"/>
    <w:rsid w:val="00F50E24"/>
    <w:rsid w:val="00F53754"/>
    <w:rsid w:val="00F54B0C"/>
    <w:rsid w:val="00F54B25"/>
    <w:rsid w:val="00F55A9A"/>
    <w:rsid w:val="00F57CBA"/>
    <w:rsid w:val="00F64646"/>
    <w:rsid w:val="00F64E61"/>
    <w:rsid w:val="00F671E8"/>
    <w:rsid w:val="00F714DB"/>
    <w:rsid w:val="00F7243E"/>
    <w:rsid w:val="00F72D66"/>
    <w:rsid w:val="00F72E64"/>
    <w:rsid w:val="00F732AB"/>
    <w:rsid w:val="00F7604A"/>
    <w:rsid w:val="00F769FF"/>
    <w:rsid w:val="00F77594"/>
    <w:rsid w:val="00F83CB9"/>
    <w:rsid w:val="00F84B28"/>
    <w:rsid w:val="00F85B71"/>
    <w:rsid w:val="00F86C0C"/>
    <w:rsid w:val="00F86D2C"/>
    <w:rsid w:val="00F90C67"/>
    <w:rsid w:val="00F91EBE"/>
    <w:rsid w:val="00F95645"/>
    <w:rsid w:val="00F962EE"/>
    <w:rsid w:val="00F965F6"/>
    <w:rsid w:val="00F965F8"/>
    <w:rsid w:val="00F96B19"/>
    <w:rsid w:val="00F97527"/>
    <w:rsid w:val="00F97660"/>
    <w:rsid w:val="00F9785D"/>
    <w:rsid w:val="00F97C74"/>
    <w:rsid w:val="00FA048C"/>
    <w:rsid w:val="00FA0FE7"/>
    <w:rsid w:val="00FA5388"/>
    <w:rsid w:val="00FA5949"/>
    <w:rsid w:val="00FA5F50"/>
    <w:rsid w:val="00FA6C32"/>
    <w:rsid w:val="00FB07CD"/>
    <w:rsid w:val="00FB255E"/>
    <w:rsid w:val="00FB3FB8"/>
    <w:rsid w:val="00FB40A7"/>
    <w:rsid w:val="00FB57E8"/>
    <w:rsid w:val="00FB5EF5"/>
    <w:rsid w:val="00FC05B3"/>
    <w:rsid w:val="00FC3683"/>
    <w:rsid w:val="00FC422C"/>
    <w:rsid w:val="00FC5A7B"/>
    <w:rsid w:val="00FC6EA7"/>
    <w:rsid w:val="00FD032B"/>
    <w:rsid w:val="00FD0C1A"/>
    <w:rsid w:val="00FD11A5"/>
    <w:rsid w:val="00FD7441"/>
    <w:rsid w:val="00FE022D"/>
    <w:rsid w:val="00FE105C"/>
    <w:rsid w:val="00FE2EEE"/>
    <w:rsid w:val="00FE49B5"/>
    <w:rsid w:val="00FE4E6B"/>
    <w:rsid w:val="00FE51E3"/>
    <w:rsid w:val="00FF31B2"/>
    <w:rsid w:val="00FF3CA2"/>
    <w:rsid w:val="00FF4822"/>
    <w:rsid w:val="00FF563B"/>
    <w:rsid w:val="00FF57C1"/>
    <w:rsid w:val="00FF5DC9"/>
    <w:rsid w:val="00FF6AC5"/>
    <w:rsid w:val="00FF6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69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F15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F15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F15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F15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F150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F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508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00475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0475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04754"/>
    <w:rPr>
      <w:vertAlign w:val="superscript"/>
    </w:rPr>
  </w:style>
  <w:style w:type="character" w:customStyle="1" w:styleId="apple-converted-space">
    <w:name w:val="apple-converted-space"/>
    <w:basedOn w:val="a0"/>
    <w:rsid w:val="00004754"/>
  </w:style>
  <w:style w:type="character" w:styleId="ad">
    <w:name w:val="Hyperlink"/>
    <w:basedOn w:val="a0"/>
    <w:uiPriority w:val="99"/>
    <w:semiHidden/>
    <w:unhideWhenUsed/>
    <w:rsid w:val="00004754"/>
    <w:rPr>
      <w:color w:val="0000FF"/>
      <w:u w:val="single"/>
    </w:rPr>
  </w:style>
  <w:style w:type="character" w:styleId="ae">
    <w:name w:val="Emphasis"/>
    <w:basedOn w:val="a0"/>
    <w:uiPriority w:val="20"/>
    <w:qFormat/>
    <w:rsid w:val="00D9133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94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u.wikipedia.org/wiki/%D0%9C%D1%83%D1%85%D0%B8%D0%BD%D0%B0,_%D0%92%D0%B5%D1%80%D0%B0_%D0%98%D0%B3%D0%BD%D0%B0%D1%82%D1%8C%D0%B5%D0%B2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CB66C-4791-40D4-9743-40D3E273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17900</Words>
  <Characters>102035</Characters>
  <Application>Microsoft Office Word</Application>
  <DocSecurity>0</DocSecurity>
  <Lines>850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VM-Corp</cp:lastModifiedBy>
  <cp:revision>2</cp:revision>
  <dcterms:created xsi:type="dcterms:W3CDTF">2013-11-01T06:34:00Z</dcterms:created>
  <dcterms:modified xsi:type="dcterms:W3CDTF">2013-11-01T06:34:00Z</dcterms:modified>
</cp:coreProperties>
</file>